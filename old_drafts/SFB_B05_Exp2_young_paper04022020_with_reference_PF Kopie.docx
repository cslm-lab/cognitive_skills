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D987C" w14:textId="77777777" w:rsidR="00991BAB" w:rsidRPr="000B6C63" w:rsidRDefault="00991BAB" w:rsidP="005A080C">
      <w:pPr>
        <w:spacing w:line="360" w:lineRule="auto"/>
        <w:rPr>
          <w:rFonts w:asciiTheme="minorHAnsi" w:hAnsiTheme="minorHAnsi" w:cstheme="minorHAnsi"/>
          <w:sz w:val="22"/>
          <w:szCs w:val="22"/>
          <w:u w:val="single"/>
        </w:rPr>
      </w:pPr>
      <w:r w:rsidRPr="000B6C63">
        <w:rPr>
          <w:rFonts w:asciiTheme="minorHAnsi" w:hAnsiTheme="minorHAnsi" w:cstheme="minorHAnsi"/>
          <w:sz w:val="22"/>
          <w:szCs w:val="22"/>
          <w:u w:val="single"/>
        </w:rPr>
        <w:t>Introduction possible</w:t>
      </w:r>
    </w:p>
    <w:p w14:paraId="7A591514" w14:textId="4FDC6071" w:rsidR="00BD70C9" w:rsidRDefault="00991BAB" w:rsidP="00C13E19">
      <w:pPr>
        <w:spacing w:line="360" w:lineRule="auto"/>
        <w:ind w:firstLine="720"/>
        <w:rPr>
          <w:ins w:id="0" w:author="Pam" w:date="2020-07-31T14:18:00Z"/>
          <w:rFonts w:asciiTheme="minorHAnsi" w:hAnsiTheme="minorHAnsi" w:cstheme="minorHAnsi"/>
          <w:sz w:val="22"/>
          <w:szCs w:val="22"/>
        </w:rPr>
      </w:pPr>
      <w:del w:id="1" w:author="Pam" w:date="2020-07-31T14:12:00Z">
        <w:r w:rsidRPr="000B6C63" w:rsidDel="0096443C">
          <w:rPr>
            <w:rFonts w:asciiTheme="minorHAnsi" w:hAnsiTheme="minorHAnsi" w:cstheme="minorHAnsi"/>
            <w:sz w:val="22"/>
            <w:szCs w:val="22"/>
          </w:rPr>
          <w:delText>In studies of language production, models</w:delText>
        </w:r>
      </w:del>
      <w:ins w:id="2" w:author="Pam" w:date="2020-07-31T14:12:00Z">
        <w:r w:rsidR="0096443C">
          <w:rPr>
            <w:rFonts w:asciiTheme="minorHAnsi" w:hAnsiTheme="minorHAnsi" w:cstheme="minorHAnsi"/>
            <w:sz w:val="22"/>
            <w:szCs w:val="22"/>
          </w:rPr>
          <w:t>Models of language production</w:t>
        </w:r>
      </w:ins>
      <w:r w:rsidRPr="000B6C63">
        <w:rPr>
          <w:rFonts w:asciiTheme="minorHAnsi" w:hAnsiTheme="minorHAnsi" w:cstheme="minorHAnsi"/>
          <w:sz w:val="22"/>
          <w:szCs w:val="22"/>
        </w:rPr>
        <w:t xml:space="preserve"> </w:t>
      </w:r>
      <w:del w:id="3" w:author="Pam" w:date="2020-07-31T14:12:00Z">
        <w:r w:rsidRPr="000B6C63" w:rsidDel="0096443C">
          <w:rPr>
            <w:rFonts w:asciiTheme="minorHAnsi" w:hAnsiTheme="minorHAnsi" w:cstheme="minorHAnsi"/>
            <w:sz w:val="22"/>
            <w:szCs w:val="22"/>
          </w:rPr>
          <w:delText xml:space="preserve">assume </w:delText>
        </w:r>
      </w:del>
      <w:ins w:id="4" w:author="Pam" w:date="2020-07-31T14:15:00Z">
        <w:r w:rsidR="0096443C">
          <w:rPr>
            <w:rFonts w:asciiTheme="minorHAnsi" w:hAnsiTheme="minorHAnsi" w:cstheme="minorHAnsi"/>
            <w:sz w:val="22"/>
            <w:szCs w:val="22"/>
          </w:rPr>
          <w:t>assume</w:t>
        </w:r>
      </w:ins>
      <w:ins w:id="5" w:author="Pam" w:date="2020-07-31T14:12:00Z">
        <w:r w:rsidR="0096443C">
          <w:rPr>
            <w:rFonts w:asciiTheme="minorHAnsi" w:hAnsiTheme="minorHAnsi" w:cstheme="minorHAnsi"/>
            <w:sz w:val="22"/>
            <w:szCs w:val="22"/>
          </w:rPr>
          <w:t xml:space="preserve"> that</w:t>
        </w:r>
        <w:r w:rsidR="0096443C" w:rsidRPr="000B6C63">
          <w:rPr>
            <w:rFonts w:asciiTheme="minorHAnsi" w:hAnsiTheme="minorHAnsi" w:cstheme="minorHAnsi"/>
            <w:sz w:val="22"/>
            <w:szCs w:val="22"/>
          </w:rPr>
          <w:t xml:space="preserve"> </w:t>
        </w:r>
      </w:ins>
      <w:ins w:id="6" w:author="Pam" w:date="2020-07-31T14:14:00Z">
        <w:r w:rsidR="0096443C">
          <w:rPr>
            <w:rFonts w:asciiTheme="minorHAnsi" w:hAnsiTheme="minorHAnsi" w:cstheme="minorHAnsi"/>
            <w:sz w:val="22"/>
            <w:szCs w:val="22"/>
          </w:rPr>
          <w:t xml:space="preserve">the process of producing a single word </w:t>
        </w:r>
      </w:ins>
      <w:ins w:id="7" w:author="Pam" w:date="2020-07-31T14:16:00Z">
        <w:r w:rsidR="0096443C">
          <w:rPr>
            <w:rFonts w:asciiTheme="minorHAnsi" w:hAnsiTheme="minorHAnsi" w:cstheme="minorHAnsi"/>
            <w:sz w:val="22"/>
            <w:szCs w:val="22"/>
          </w:rPr>
          <w:t>is comprised of</w:t>
        </w:r>
      </w:ins>
      <w:ins w:id="8" w:author="Pam" w:date="2020-07-31T14:14:00Z">
        <w:r w:rsidR="0096443C">
          <w:rPr>
            <w:rFonts w:asciiTheme="minorHAnsi" w:hAnsiTheme="minorHAnsi" w:cstheme="minorHAnsi"/>
            <w:sz w:val="22"/>
            <w:szCs w:val="22"/>
          </w:rPr>
          <w:t xml:space="preserve"> </w:t>
        </w:r>
      </w:ins>
      <w:r w:rsidRPr="000B6C63">
        <w:rPr>
          <w:rFonts w:asciiTheme="minorHAnsi" w:hAnsiTheme="minorHAnsi" w:cstheme="minorHAnsi"/>
          <w:sz w:val="22"/>
          <w:szCs w:val="22"/>
        </w:rPr>
        <w:t xml:space="preserve">various encoding stages </w:t>
      </w:r>
      <w:del w:id="9" w:author="Pam" w:date="2020-07-31T14:12:00Z">
        <w:r w:rsidRPr="000B6C63" w:rsidDel="0096443C">
          <w:rPr>
            <w:rFonts w:asciiTheme="minorHAnsi" w:hAnsiTheme="minorHAnsi" w:cstheme="minorHAnsi"/>
            <w:sz w:val="22"/>
            <w:szCs w:val="22"/>
          </w:rPr>
          <w:delText xml:space="preserve">leading </w:delText>
        </w:r>
      </w:del>
      <w:del w:id="10" w:author="Pam" w:date="2020-07-31T14:13:00Z">
        <w:r w:rsidRPr="000B6C63" w:rsidDel="0096443C">
          <w:rPr>
            <w:rFonts w:asciiTheme="minorHAnsi" w:hAnsiTheme="minorHAnsi" w:cstheme="minorHAnsi"/>
            <w:sz w:val="22"/>
            <w:szCs w:val="22"/>
          </w:rPr>
          <w:delText xml:space="preserve">to </w:delText>
        </w:r>
      </w:del>
      <w:del w:id="11" w:author="Pam" w:date="2020-07-31T14:14:00Z">
        <w:r w:rsidRPr="000B6C63" w:rsidDel="0096443C">
          <w:rPr>
            <w:rFonts w:asciiTheme="minorHAnsi" w:hAnsiTheme="minorHAnsi" w:cstheme="minorHAnsi"/>
            <w:sz w:val="22"/>
            <w:szCs w:val="22"/>
          </w:rPr>
          <w:delText>single word production</w:delText>
        </w:r>
        <w:r w:rsidR="00FD1457" w:rsidDel="0096443C">
          <w:rPr>
            <w:rFonts w:asciiTheme="minorHAnsi" w:hAnsiTheme="minorHAnsi" w:cstheme="minorHAnsi"/>
            <w:sz w:val="22"/>
            <w:szCs w:val="22"/>
          </w:rPr>
          <w:delText xml:space="preserve"> </w:delText>
        </w:r>
      </w:del>
      <w:r w:rsidR="00FD1457">
        <w:rPr>
          <w:rFonts w:asciiTheme="minorHAnsi" w:hAnsiTheme="minorHAnsi" w:cstheme="minorHAnsi"/>
          <w:sz w:val="22"/>
          <w:szCs w:val="22"/>
        </w:rPr>
        <w:fldChar w:fldCharType="begin"/>
      </w:r>
      <w:r w:rsidR="00FD1457">
        <w:rPr>
          <w:rFonts w:asciiTheme="minorHAnsi" w:hAnsiTheme="minorHAnsi" w:cstheme="minorHAnsi"/>
          <w:sz w:val="22"/>
          <w:szCs w:val="22"/>
        </w:rPr>
        <w:instrText xml:space="preserve"> ADDIN ZOTERO_ITEM CSL_CITATION {"citationID":"nz6Rezp0","properties":{"formattedCitation":"(Levelt et al., 1999)","plainCitation":"(Levelt et al., 1999)","noteIndex":0},"citationItems":[{"id":73,"uris":["http://zotero.org/users/local/5BDxAAQf/items/S2D8GVGE"],"uri":["http://zotero.org/users/local/5BDxAAQf/items/S2D8GVGE"],"itemData":{"id":73,"type":"article-journal","title":"A theory of lexical access in speech production","container-title":"Behavioral and brain sciences","page":"1-38","volume":"22","issue":"1","author":[{"family":"Levelt","given":"Willem JM"},{"family":"Roelofs","given":"Ardi"},{"family":"Meyer","given":"Antje S."}],"issued":{"date-parts":[["1999"]]}}}],"schema":"https://github.com/citation-style-language/schema/raw/master/csl-citation.json"} </w:instrText>
      </w:r>
      <w:r w:rsidR="00FD1457">
        <w:rPr>
          <w:rFonts w:asciiTheme="minorHAnsi" w:hAnsiTheme="minorHAnsi" w:cstheme="minorHAnsi"/>
          <w:sz w:val="22"/>
          <w:szCs w:val="22"/>
        </w:rPr>
        <w:fldChar w:fldCharType="separate"/>
      </w:r>
      <w:r w:rsidR="00FD1457" w:rsidRPr="00FD1457">
        <w:rPr>
          <w:rFonts w:ascii="Calibri" w:hAnsi="Calibri" w:cs="Calibri"/>
          <w:sz w:val="22"/>
        </w:rPr>
        <w:t>(Levelt et al., 1999)</w:t>
      </w:r>
      <w:r w:rsidR="00FD1457">
        <w:rPr>
          <w:rFonts w:asciiTheme="minorHAnsi" w:hAnsiTheme="minorHAnsi" w:cstheme="minorHAnsi"/>
          <w:sz w:val="22"/>
          <w:szCs w:val="22"/>
        </w:rPr>
        <w:fldChar w:fldCharType="end"/>
      </w:r>
      <w:ins w:id="12" w:author="Pam" w:date="2020-07-31T14:15:00Z">
        <w:r w:rsidR="0096443C">
          <w:rPr>
            <w:rFonts w:asciiTheme="minorHAnsi" w:hAnsiTheme="minorHAnsi" w:cstheme="minorHAnsi"/>
            <w:sz w:val="22"/>
            <w:szCs w:val="22"/>
          </w:rPr>
          <w:t>.</w:t>
        </w:r>
      </w:ins>
      <w:del w:id="13" w:author="Pam" w:date="2020-07-31T14:15:00Z">
        <w:r w:rsidRPr="000B6C63" w:rsidDel="0096443C">
          <w:rPr>
            <w:rFonts w:asciiTheme="minorHAnsi" w:hAnsiTheme="minorHAnsi" w:cstheme="minorHAnsi"/>
            <w:sz w:val="22"/>
            <w:szCs w:val="22"/>
          </w:rPr>
          <w:delText>.</w:delText>
        </w:r>
      </w:del>
      <w:del w:id="14" w:author="Pam" w:date="2020-07-31T14:14:00Z">
        <w:r w:rsidRPr="000B6C63" w:rsidDel="0096443C">
          <w:rPr>
            <w:rFonts w:asciiTheme="minorHAnsi" w:hAnsiTheme="minorHAnsi" w:cstheme="minorHAnsi"/>
            <w:sz w:val="22"/>
            <w:szCs w:val="22"/>
          </w:rPr>
          <w:delText xml:space="preserve"> </w:delText>
        </w:r>
      </w:del>
      <w:r w:rsidRPr="000B6C63">
        <w:rPr>
          <w:rFonts w:asciiTheme="minorHAnsi" w:hAnsiTheme="minorHAnsi" w:cstheme="minorHAnsi"/>
          <w:sz w:val="22"/>
          <w:szCs w:val="22"/>
        </w:rPr>
        <w:t xml:space="preserve"> </w:t>
      </w:r>
      <w:del w:id="15" w:author="Pam" w:date="2020-07-31T14:15:00Z">
        <w:r w:rsidRPr="000B6C63" w:rsidDel="0096443C">
          <w:rPr>
            <w:rFonts w:asciiTheme="minorHAnsi" w:hAnsiTheme="minorHAnsi" w:cstheme="minorHAnsi"/>
            <w:sz w:val="22"/>
            <w:szCs w:val="22"/>
          </w:rPr>
          <w:delText>In these models, a firstly</w:delText>
        </w:r>
      </w:del>
      <w:ins w:id="16" w:author="Pam" w:date="2020-07-31T14:16:00Z">
        <w:r w:rsidR="0096443C">
          <w:rPr>
            <w:rFonts w:asciiTheme="minorHAnsi" w:hAnsiTheme="minorHAnsi" w:cstheme="minorHAnsi"/>
            <w:sz w:val="22"/>
            <w:szCs w:val="22"/>
          </w:rPr>
          <w:t>These include</w:t>
        </w:r>
      </w:ins>
      <w:ins w:id="17" w:author="Pam" w:date="2020-07-31T14:15:00Z">
        <w:r w:rsidR="0096443C">
          <w:rPr>
            <w:rFonts w:asciiTheme="minorHAnsi" w:hAnsiTheme="minorHAnsi" w:cstheme="minorHAnsi"/>
            <w:sz w:val="22"/>
            <w:szCs w:val="22"/>
          </w:rPr>
          <w:t xml:space="preserve"> a</w:t>
        </w:r>
      </w:ins>
      <w:r w:rsidRPr="000B6C63">
        <w:rPr>
          <w:rFonts w:asciiTheme="minorHAnsi" w:hAnsiTheme="minorHAnsi" w:cstheme="minorHAnsi"/>
          <w:sz w:val="22"/>
          <w:szCs w:val="22"/>
        </w:rPr>
        <w:t xml:space="preserve"> </w:t>
      </w:r>
      <w:del w:id="18" w:author="Pam" w:date="2020-07-31T14:15:00Z">
        <w:r w:rsidRPr="000B6C63" w:rsidDel="0096443C">
          <w:rPr>
            <w:rFonts w:asciiTheme="minorHAnsi" w:hAnsiTheme="minorHAnsi" w:cstheme="minorHAnsi"/>
            <w:sz w:val="22"/>
            <w:szCs w:val="22"/>
          </w:rPr>
          <w:delText xml:space="preserve">activated </w:delText>
        </w:r>
      </w:del>
      <w:r w:rsidRPr="000B6C63">
        <w:rPr>
          <w:rFonts w:asciiTheme="minorHAnsi" w:hAnsiTheme="minorHAnsi" w:cstheme="minorHAnsi"/>
          <w:sz w:val="22"/>
          <w:szCs w:val="22"/>
        </w:rPr>
        <w:t>conceptualization stage</w:t>
      </w:r>
      <w:ins w:id="19" w:author="Pam" w:date="2020-07-31T14:16:00Z">
        <w:r w:rsidR="00BD70C9">
          <w:rPr>
            <w:rFonts w:asciiTheme="minorHAnsi" w:hAnsiTheme="minorHAnsi" w:cstheme="minorHAnsi"/>
            <w:sz w:val="22"/>
            <w:szCs w:val="22"/>
          </w:rPr>
          <w:t xml:space="preserve">, </w:t>
        </w:r>
      </w:ins>
      <w:del w:id="20" w:author="Pam" w:date="2020-07-31T14:16:00Z">
        <w:r w:rsidRPr="000B6C63" w:rsidDel="0096443C">
          <w:rPr>
            <w:rFonts w:asciiTheme="minorHAnsi" w:hAnsiTheme="minorHAnsi" w:cstheme="minorHAnsi"/>
            <w:sz w:val="22"/>
            <w:szCs w:val="22"/>
          </w:rPr>
          <w:delText xml:space="preserve"> is </w:delText>
        </w:r>
      </w:del>
      <w:r w:rsidRPr="000B6C63">
        <w:rPr>
          <w:rFonts w:asciiTheme="minorHAnsi" w:hAnsiTheme="minorHAnsi" w:cstheme="minorHAnsi"/>
          <w:sz w:val="22"/>
          <w:szCs w:val="22"/>
        </w:rPr>
        <w:t xml:space="preserve">followed by the selection of a particular lemma to be expressed, </w:t>
      </w:r>
      <w:del w:id="21" w:author="Pam" w:date="2020-07-31T14:16:00Z">
        <w:r w:rsidRPr="000B6C63" w:rsidDel="00BD70C9">
          <w:rPr>
            <w:rFonts w:asciiTheme="minorHAnsi" w:hAnsiTheme="minorHAnsi" w:cstheme="minorHAnsi"/>
            <w:sz w:val="22"/>
            <w:szCs w:val="22"/>
          </w:rPr>
          <w:delText>after which</w:delText>
        </w:r>
      </w:del>
      <w:ins w:id="22" w:author="Pam" w:date="2020-07-31T14:16:00Z">
        <w:r w:rsidR="00BD70C9">
          <w:rPr>
            <w:rFonts w:asciiTheme="minorHAnsi" w:hAnsiTheme="minorHAnsi" w:cstheme="minorHAnsi"/>
            <w:sz w:val="22"/>
            <w:szCs w:val="22"/>
          </w:rPr>
          <w:t>and finally,</w:t>
        </w:r>
      </w:ins>
      <w:r w:rsidRPr="000B6C63">
        <w:rPr>
          <w:rFonts w:asciiTheme="minorHAnsi" w:hAnsiTheme="minorHAnsi" w:cstheme="minorHAnsi"/>
          <w:sz w:val="22"/>
          <w:szCs w:val="22"/>
        </w:rPr>
        <w:t xml:space="preserve"> word form encoding and articulation</w:t>
      </w:r>
      <w:del w:id="23" w:author="Pam" w:date="2020-07-31T14:17:00Z">
        <w:r w:rsidRPr="000B6C63" w:rsidDel="00BD70C9">
          <w:rPr>
            <w:rFonts w:asciiTheme="minorHAnsi" w:hAnsiTheme="minorHAnsi" w:cstheme="minorHAnsi"/>
            <w:sz w:val="22"/>
            <w:szCs w:val="22"/>
          </w:rPr>
          <w:delText xml:space="preserve"> would happen</w:delText>
        </w:r>
      </w:del>
      <w:r w:rsidRPr="000B6C63">
        <w:rPr>
          <w:rFonts w:asciiTheme="minorHAnsi" w:hAnsiTheme="minorHAnsi" w:cstheme="minorHAnsi"/>
          <w:sz w:val="22"/>
          <w:szCs w:val="22"/>
        </w:rPr>
        <w:t>.</w:t>
      </w:r>
      <w:ins w:id="24" w:author="Pam" w:date="2020-07-31T14:17:00Z">
        <w:r w:rsidR="00BD70C9">
          <w:rPr>
            <w:rFonts w:asciiTheme="minorHAnsi" w:hAnsiTheme="minorHAnsi" w:cstheme="minorHAnsi"/>
            <w:sz w:val="22"/>
            <w:szCs w:val="22"/>
          </w:rPr>
          <w:t xml:space="preserve"> Although </w:t>
        </w:r>
      </w:ins>
      <w:ins w:id="25" w:author="Pam" w:date="2020-07-31T14:18:00Z">
        <w:r w:rsidR="00BD70C9">
          <w:rPr>
            <w:rFonts w:asciiTheme="minorHAnsi" w:hAnsiTheme="minorHAnsi" w:cstheme="minorHAnsi"/>
            <w:sz w:val="22"/>
            <w:szCs w:val="22"/>
          </w:rPr>
          <w:t xml:space="preserve">we have </w:t>
        </w:r>
      </w:ins>
      <w:ins w:id="26" w:author="Pam" w:date="2020-07-31T14:28:00Z">
        <w:r w:rsidR="00586537">
          <w:rPr>
            <w:rFonts w:asciiTheme="minorHAnsi" w:hAnsiTheme="minorHAnsi" w:cstheme="minorHAnsi"/>
            <w:sz w:val="22"/>
            <w:szCs w:val="22"/>
          </w:rPr>
          <w:t xml:space="preserve">estimates of the time course of </w:t>
        </w:r>
      </w:ins>
      <w:ins w:id="27" w:author="Pam" w:date="2020-07-31T14:31:00Z">
        <w:r w:rsidR="00586537">
          <w:rPr>
            <w:rFonts w:asciiTheme="minorHAnsi" w:hAnsiTheme="minorHAnsi" w:cstheme="minorHAnsi"/>
            <w:sz w:val="22"/>
            <w:szCs w:val="22"/>
          </w:rPr>
          <w:t>the different</w:t>
        </w:r>
      </w:ins>
      <w:ins w:id="28" w:author="Pam" w:date="2020-07-31T14:28:00Z">
        <w:r w:rsidR="00586537">
          <w:rPr>
            <w:rFonts w:asciiTheme="minorHAnsi" w:hAnsiTheme="minorHAnsi" w:cstheme="minorHAnsi"/>
            <w:sz w:val="22"/>
            <w:szCs w:val="22"/>
          </w:rPr>
          <w:t xml:space="preserve"> sta</w:t>
        </w:r>
      </w:ins>
      <w:ins w:id="29" w:author="Pam" w:date="2020-07-31T14:29:00Z">
        <w:r w:rsidR="00586537">
          <w:rPr>
            <w:rFonts w:asciiTheme="minorHAnsi" w:hAnsiTheme="minorHAnsi" w:cstheme="minorHAnsi"/>
            <w:sz w:val="22"/>
            <w:szCs w:val="22"/>
          </w:rPr>
          <w:t xml:space="preserve">ges of word production (see </w:t>
        </w:r>
      </w:ins>
      <w:ins w:id="30" w:author="Pam" w:date="2020-08-03T08:24:00Z">
        <w:r w:rsidR="0060420F">
          <w:rPr>
            <w:rFonts w:asciiTheme="minorHAnsi" w:hAnsiTheme="minorHAnsi" w:cstheme="minorHAnsi"/>
            <w:sz w:val="22"/>
            <w:szCs w:val="22"/>
          </w:rPr>
          <w:t>for example,</w:t>
        </w:r>
      </w:ins>
      <w:ins w:id="31" w:author="Pam" w:date="2020-08-03T08:25:00Z">
        <w:r w:rsidR="0060420F">
          <w:rPr>
            <w:rFonts w:asciiTheme="minorHAnsi" w:hAnsiTheme="minorHAnsi" w:cstheme="minorHAnsi"/>
            <w:sz w:val="22"/>
            <w:szCs w:val="22"/>
          </w:rPr>
          <w:t xml:space="preserve"> the</w:t>
        </w:r>
      </w:ins>
      <w:ins w:id="32" w:author="Pam" w:date="2020-07-31T14:29:00Z">
        <w:r w:rsidR="00586537">
          <w:rPr>
            <w:rFonts w:asciiTheme="minorHAnsi" w:hAnsiTheme="minorHAnsi" w:cstheme="minorHAnsi"/>
            <w:sz w:val="22"/>
            <w:szCs w:val="22"/>
          </w:rPr>
          <w:t xml:space="preserve"> meta-analysis by </w:t>
        </w:r>
        <w:proofErr w:type="spellStart"/>
        <w:r w:rsidR="00586537">
          <w:rPr>
            <w:rFonts w:asciiTheme="minorHAnsi" w:hAnsiTheme="minorHAnsi" w:cstheme="minorHAnsi"/>
            <w:sz w:val="22"/>
            <w:szCs w:val="22"/>
          </w:rPr>
          <w:t>Indefrey</w:t>
        </w:r>
        <w:proofErr w:type="spellEnd"/>
        <w:r w:rsidR="00586537">
          <w:rPr>
            <w:rFonts w:asciiTheme="minorHAnsi" w:hAnsiTheme="minorHAnsi" w:cstheme="minorHAnsi"/>
            <w:sz w:val="22"/>
            <w:szCs w:val="22"/>
          </w:rPr>
          <w:t xml:space="preserve"> &amp; </w:t>
        </w:r>
        <w:proofErr w:type="spellStart"/>
        <w:r w:rsidR="00586537">
          <w:rPr>
            <w:rFonts w:asciiTheme="minorHAnsi" w:hAnsiTheme="minorHAnsi" w:cstheme="minorHAnsi"/>
            <w:sz w:val="22"/>
            <w:szCs w:val="22"/>
          </w:rPr>
          <w:t>Levelt</w:t>
        </w:r>
        <w:proofErr w:type="spellEnd"/>
        <w:r w:rsidR="00586537">
          <w:rPr>
            <w:rFonts w:asciiTheme="minorHAnsi" w:hAnsiTheme="minorHAnsi" w:cstheme="minorHAnsi"/>
            <w:sz w:val="22"/>
            <w:szCs w:val="22"/>
          </w:rPr>
          <w:t xml:space="preserve">, 2004), </w:t>
        </w:r>
        <w:r w:rsidR="00586537" w:rsidRPr="000B6C63">
          <w:rPr>
            <w:rFonts w:asciiTheme="minorHAnsi" w:hAnsiTheme="minorHAnsi" w:cstheme="minorHAnsi"/>
            <w:sz w:val="22"/>
            <w:szCs w:val="22"/>
          </w:rPr>
          <w:t xml:space="preserve">considerable variation in </w:t>
        </w:r>
      </w:ins>
      <w:ins w:id="33" w:author="Pam" w:date="2020-07-31T14:31:00Z">
        <w:r w:rsidR="00586537">
          <w:rPr>
            <w:rFonts w:asciiTheme="minorHAnsi" w:hAnsiTheme="minorHAnsi" w:cstheme="minorHAnsi"/>
            <w:sz w:val="22"/>
            <w:szCs w:val="22"/>
          </w:rPr>
          <w:t xml:space="preserve">naming </w:t>
        </w:r>
      </w:ins>
      <w:ins w:id="34" w:author="Pam" w:date="2020-07-31T14:29:00Z">
        <w:r w:rsidR="00586537" w:rsidRPr="000B6C63">
          <w:rPr>
            <w:rFonts w:asciiTheme="minorHAnsi" w:hAnsiTheme="minorHAnsi" w:cstheme="minorHAnsi"/>
            <w:sz w:val="22"/>
            <w:szCs w:val="22"/>
          </w:rPr>
          <w:t xml:space="preserve">latencies </w:t>
        </w:r>
        <w:r w:rsidR="00586537">
          <w:rPr>
            <w:rFonts w:asciiTheme="minorHAnsi" w:hAnsiTheme="minorHAnsi" w:cstheme="minorHAnsi"/>
            <w:sz w:val="22"/>
            <w:szCs w:val="22"/>
          </w:rPr>
          <w:t>is</w:t>
        </w:r>
        <w:r w:rsidR="00586537" w:rsidRPr="000B6C63">
          <w:rPr>
            <w:rFonts w:asciiTheme="minorHAnsi" w:hAnsiTheme="minorHAnsi" w:cstheme="minorHAnsi"/>
            <w:sz w:val="22"/>
            <w:szCs w:val="22"/>
          </w:rPr>
          <w:t xml:space="preserve"> </w:t>
        </w:r>
      </w:ins>
      <w:ins w:id="35" w:author="Pam" w:date="2020-07-31T14:31:00Z">
        <w:r w:rsidR="00586537">
          <w:rPr>
            <w:rFonts w:asciiTheme="minorHAnsi" w:hAnsiTheme="minorHAnsi" w:cstheme="minorHAnsi"/>
            <w:sz w:val="22"/>
            <w:szCs w:val="22"/>
          </w:rPr>
          <w:t>typically</w:t>
        </w:r>
      </w:ins>
      <w:ins w:id="36" w:author="Pam" w:date="2020-07-31T14:29:00Z">
        <w:r w:rsidR="00586537" w:rsidRPr="000B6C63">
          <w:rPr>
            <w:rFonts w:asciiTheme="minorHAnsi" w:hAnsiTheme="minorHAnsi" w:cstheme="minorHAnsi"/>
            <w:sz w:val="22"/>
            <w:szCs w:val="22"/>
          </w:rPr>
          <w:t xml:space="preserve"> observed </w:t>
        </w:r>
        <w:r w:rsidR="00586537">
          <w:rPr>
            <w:rFonts w:asciiTheme="minorHAnsi" w:hAnsiTheme="minorHAnsi" w:cstheme="minorHAnsi"/>
            <w:sz w:val="22"/>
            <w:szCs w:val="22"/>
          </w:rPr>
          <w:t>among</w:t>
        </w:r>
        <w:r w:rsidR="00586537" w:rsidRPr="000B6C63">
          <w:rPr>
            <w:rFonts w:asciiTheme="minorHAnsi" w:hAnsiTheme="minorHAnsi" w:cstheme="minorHAnsi"/>
            <w:sz w:val="22"/>
            <w:szCs w:val="22"/>
          </w:rPr>
          <w:t xml:space="preserve"> individuals</w:t>
        </w:r>
        <w:r w:rsidR="00586537">
          <w:rPr>
            <w:rFonts w:asciiTheme="minorHAnsi" w:hAnsiTheme="minorHAnsi" w:cstheme="minorHAnsi"/>
            <w:sz w:val="22"/>
            <w:szCs w:val="22"/>
          </w:rPr>
          <w:t xml:space="preserve"> </w:t>
        </w:r>
        <w:r w:rsidR="00586537">
          <w:rPr>
            <w:rFonts w:asciiTheme="minorHAnsi" w:hAnsiTheme="minorHAnsi" w:cstheme="minorHAnsi"/>
            <w:sz w:val="22"/>
            <w:szCs w:val="22"/>
          </w:rPr>
          <w:fldChar w:fldCharType="begin"/>
        </w:r>
        <w:r w:rsidR="00586537">
          <w:rPr>
            <w:rFonts w:asciiTheme="minorHAnsi" w:hAnsiTheme="minorHAnsi" w:cstheme="minorHAnsi"/>
            <w:sz w:val="22"/>
            <w:szCs w:val="22"/>
          </w:rPr>
          <w:instrText xml:space="preserve"> ADDIN ZOTERO_ITEM CSL_CITATION {"citationID":"inMwqWtB","properties":{"formattedCitation":"(Laganaro et al., 2012)","plainCitation":"(Laganaro et al., 2012)","noteIndex":0},"citationItems":[{"id":313,"uris":["http://zotero.org/users/local/5BDxAAQf/items/KGIEI7NZ"],"uri":["http://zotero.org/users/local/5BDxAAQf/items/KGIEI7NZ"],"itemData":{"id":313,"type":"article-journal","title":"Time course of word production in fast and slow speakers: a high density ERP topographic study","container-title":"NeuroImage","page":"3881-3888","volume":"59","issue":"4","author":[{"family":"Laganaro","given":"Marina"},{"family":"Valente","given":"Andrea"},{"family":"Perret","given":"Cyril"}],"issued":{"date-parts":[["2012"]]}}}],"schema":"https://github.com/citation-style-language/schema/raw/master/csl-citation.json"} </w:instrText>
        </w:r>
        <w:r w:rsidR="00586537">
          <w:rPr>
            <w:rFonts w:asciiTheme="minorHAnsi" w:hAnsiTheme="minorHAnsi" w:cstheme="minorHAnsi"/>
            <w:sz w:val="22"/>
            <w:szCs w:val="22"/>
          </w:rPr>
          <w:fldChar w:fldCharType="separate"/>
        </w:r>
        <w:r w:rsidR="00586537" w:rsidRPr="00FD1457">
          <w:rPr>
            <w:rFonts w:ascii="Calibri" w:hAnsi="Calibri" w:cs="Calibri"/>
            <w:sz w:val="22"/>
          </w:rPr>
          <w:t>(Laganaro et al., 2012)</w:t>
        </w:r>
        <w:r w:rsidR="00586537">
          <w:rPr>
            <w:rFonts w:asciiTheme="minorHAnsi" w:hAnsiTheme="minorHAnsi" w:cstheme="minorHAnsi"/>
            <w:sz w:val="22"/>
            <w:szCs w:val="22"/>
          </w:rPr>
          <w:fldChar w:fldCharType="end"/>
        </w:r>
        <w:r w:rsidR="00586537">
          <w:rPr>
            <w:rFonts w:asciiTheme="minorHAnsi" w:hAnsiTheme="minorHAnsi" w:cstheme="minorHAnsi"/>
            <w:sz w:val="22"/>
            <w:szCs w:val="22"/>
          </w:rPr>
          <w:t>.</w:t>
        </w:r>
      </w:ins>
      <w:ins w:id="37" w:author="Pam" w:date="2020-07-31T14:30:00Z">
        <w:r w:rsidR="00586537">
          <w:rPr>
            <w:rFonts w:asciiTheme="minorHAnsi" w:hAnsiTheme="minorHAnsi" w:cstheme="minorHAnsi"/>
            <w:sz w:val="22"/>
            <w:szCs w:val="22"/>
          </w:rPr>
          <w:t xml:space="preserve"> </w:t>
        </w:r>
      </w:ins>
      <w:ins w:id="38" w:author="Pam" w:date="2020-07-31T14:33:00Z">
        <w:r w:rsidR="00586537">
          <w:rPr>
            <w:rFonts w:asciiTheme="minorHAnsi" w:hAnsiTheme="minorHAnsi" w:cstheme="minorHAnsi"/>
            <w:sz w:val="22"/>
            <w:szCs w:val="22"/>
          </w:rPr>
          <w:t>Several</w:t>
        </w:r>
      </w:ins>
      <w:ins w:id="39" w:author="Pam" w:date="2020-07-31T14:32:00Z">
        <w:r w:rsidR="00586537">
          <w:rPr>
            <w:rFonts w:asciiTheme="minorHAnsi" w:hAnsiTheme="minorHAnsi" w:cstheme="minorHAnsi"/>
            <w:sz w:val="22"/>
            <w:szCs w:val="22"/>
          </w:rPr>
          <w:t xml:space="preserve"> previous studies have </w:t>
        </w:r>
      </w:ins>
      <w:ins w:id="40" w:author="Pam" w:date="2020-07-31T14:33:00Z">
        <w:r w:rsidR="00586537">
          <w:rPr>
            <w:rFonts w:asciiTheme="minorHAnsi" w:hAnsiTheme="minorHAnsi" w:cstheme="minorHAnsi"/>
            <w:sz w:val="22"/>
            <w:szCs w:val="22"/>
          </w:rPr>
          <w:t xml:space="preserve">investigated potential sources of this variability and have </w:t>
        </w:r>
      </w:ins>
      <w:ins w:id="41" w:author="Pam" w:date="2020-07-31T14:32:00Z">
        <w:r w:rsidR="00586537">
          <w:rPr>
            <w:rFonts w:asciiTheme="minorHAnsi" w:hAnsiTheme="minorHAnsi" w:cstheme="minorHAnsi"/>
            <w:sz w:val="22"/>
            <w:szCs w:val="22"/>
          </w:rPr>
          <w:t xml:space="preserve">found </w:t>
        </w:r>
      </w:ins>
      <w:ins w:id="42" w:author="Pam" w:date="2020-07-31T14:36:00Z">
        <w:r w:rsidR="00586537">
          <w:rPr>
            <w:rFonts w:asciiTheme="minorHAnsi" w:hAnsiTheme="minorHAnsi" w:cstheme="minorHAnsi"/>
            <w:sz w:val="22"/>
            <w:szCs w:val="22"/>
          </w:rPr>
          <w:t xml:space="preserve">evidence </w:t>
        </w:r>
      </w:ins>
      <w:ins w:id="43" w:author="Pam" w:date="2020-07-31T14:32:00Z">
        <w:r w:rsidR="00586537">
          <w:rPr>
            <w:rFonts w:asciiTheme="minorHAnsi" w:hAnsiTheme="minorHAnsi" w:cstheme="minorHAnsi"/>
            <w:sz w:val="22"/>
            <w:szCs w:val="22"/>
          </w:rPr>
          <w:t>that individua</w:t>
        </w:r>
      </w:ins>
      <w:ins w:id="44" w:author="Pam" w:date="2020-07-31T14:33:00Z">
        <w:r w:rsidR="00586537">
          <w:rPr>
            <w:rFonts w:asciiTheme="minorHAnsi" w:hAnsiTheme="minorHAnsi" w:cstheme="minorHAnsi"/>
            <w:sz w:val="22"/>
            <w:szCs w:val="22"/>
          </w:rPr>
          <w:t xml:space="preserve">l differences in </w:t>
        </w:r>
      </w:ins>
      <w:ins w:id="45" w:author="Pam" w:date="2020-07-31T14:47:00Z">
        <w:r w:rsidR="005E5AA5">
          <w:rPr>
            <w:rFonts w:asciiTheme="minorHAnsi" w:hAnsiTheme="minorHAnsi" w:cstheme="minorHAnsi"/>
            <w:sz w:val="22"/>
            <w:szCs w:val="22"/>
          </w:rPr>
          <w:t xml:space="preserve">various measures of </w:t>
        </w:r>
      </w:ins>
      <w:ins w:id="46" w:author="Pam" w:date="2020-07-31T14:33:00Z">
        <w:r w:rsidR="00586537">
          <w:rPr>
            <w:rFonts w:asciiTheme="minorHAnsi" w:hAnsiTheme="minorHAnsi" w:cstheme="minorHAnsi"/>
            <w:sz w:val="22"/>
            <w:szCs w:val="22"/>
          </w:rPr>
          <w:t xml:space="preserve">cognitive function predict </w:t>
        </w:r>
      </w:ins>
      <w:ins w:id="47" w:author="Pam" w:date="2020-07-31T14:36:00Z">
        <w:r w:rsidR="00586537">
          <w:rPr>
            <w:rFonts w:asciiTheme="minorHAnsi" w:hAnsiTheme="minorHAnsi" w:cstheme="minorHAnsi"/>
            <w:sz w:val="22"/>
            <w:szCs w:val="22"/>
          </w:rPr>
          <w:t xml:space="preserve">variability in the time needed to produce a single word (e.g., </w:t>
        </w:r>
      </w:ins>
      <w:proofErr w:type="spellStart"/>
      <w:ins w:id="48" w:author="Pam" w:date="2020-07-31T14:40:00Z">
        <w:r w:rsidR="005E5AA5" w:rsidRPr="00F31148">
          <w:rPr>
            <w:rFonts w:ascii="Calibri" w:hAnsi="Calibri" w:cs="Calibri"/>
            <w:sz w:val="22"/>
          </w:rPr>
          <w:t>Jongman</w:t>
        </w:r>
        <w:proofErr w:type="spellEnd"/>
        <w:r w:rsidR="005E5AA5" w:rsidRPr="00F31148">
          <w:rPr>
            <w:rFonts w:ascii="Calibri" w:hAnsi="Calibri" w:cs="Calibri"/>
            <w:sz w:val="22"/>
          </w:rPr>
          <w:t xml:space="preserve">, </w:t>
        </w:r>
        <w:proofErr w:type="spellStart"/>
        <w:r w:rsidR="005E5AA5" w:rsidRPr="00F31148">
          <w:rPr>
            <w:rFonts w:ascii="Calibri" w:hAnsi="Calibri" w:cs="Calibri"/>
            <w:sz w:val="22"/>
          </w:rPr>
          <w:t>Roelofs</w:t>
        </w:r>
        <w:proofErr w:type="spellEnd"/>
        <w:r w:rsidR="005E5AA5" w:rsidRPr="00F31148">
          <w:rPr>
            <w:rFonts w:ascii="Calibri" w:hAnsi="Calibri" w:cs="Calibri"/>
            <w:sz w:val="22"/>
          </w:rPr>
          <w:t>, et al., 2015</w:t>
        </w:r>
        <w:r w:rsidR="005E5AA5">
          <w:rPr>
            <w:rFonts w:ascii="Calibri" w:hAnsi="Calibri" w:cs="Calibri"/>
            <w:sz w:val="22"/>
          </w:rPr>
          <w:t xml:space="preserve">; </w:t>
        </w:r>
      </w:ins>
      <w:ins w:id="49" w:author="Pam" w:date="2020-07-31T14:37:00Z">
        <w:r w:rsidR="00586537">
          <w:rPr>
            <w:rFonts w:asciiTheme="minorHAnsi" w:hAnsiTheme="minorHAnsi" w:cstheme="minorHAnsi"/>
            <w:sz w:val="22"/>
            <w:szCs w:val="22"/>
          </w:rPr>
          <w:t xml:space="preserve">Shao et al., 2012, </w:t>
        </w:r>
      </w:ins>
      <w:ins w:id="50" w:author="Pam" w:date="2020-07-31T14:40:00Z">
        <w:r w:rsidR="00286893">
          <w:rPr>
            <w:rFonts w:asciiTheme="minorHAnsi" w:hAnsiTheme="minorHAnsi" w:cstheme="minorHAnsi"/>
            <w:sz w:val="22"/>
            <w:szCs w:val="22"/>
          </w:rPr>
          <w:t>2013, 2015</w:t>
        </w:r>
      </w:ins>
      <w:ins w:id="51" w:author="Pam" w:date="2020-07-31T14:36:00Z">
        <w:r w:rsidR="00586537">
          <w:rPr>
            <w:rFonts w:asciiTheme="minorHAnsi" w:hAnsiTheme="minorHAnsi" w:cstheme="minorHAnsi"/>
            <w:sz w:val="22"/>
            <w:szCs w:val="22"/>
          </w:rPr>
          <w:t xml:space="preserve">). </w:t>
        </w:r>
      </w:ins>
      <w:ins w:id="52" w:author="Pam" w:date="2020-07-31T14:40:00Z">
        <w:r w:rsidR="005E5AA5">
          <w:rPr>
            <w:rFonts w:asciiTheme="minorHAnsi" w:hAnsiTheme="minorHAnsi" w:cstheme="minorHAnsi"/>
            <w:sz w:val="22"/>
            <w:szCs w:val="22"/>
          </w:rPr>
          <w:t xml:space="preserve">However, </w:t>
        </w:r>
      </w:ins>
      <w:ins w:id="53" w:author="Pam" w:date="2020-07-31T14:42:00Z">
        <w:r w:rsidR="005E5AA5">
          <w:rPr>
            <w:rFonts w:asciiTheme="minorHAnsi" w:hAnsiTheme="minorHAnsi" w:cstheme="minorHAnsi"/>
            <w:sz w:val="22"/>
            <w:szCs w:val="22"/>
          </w:rPr>
          <w:t xml:space="preserve">many questions remain open. First, </w:t>
        </w:r>
      </w:ins>
      <w:ins w:id="54" w:author="Pam" w:date="2020-07-31T14:40:00Z">
        <w:r w:rsidR="005E5AA5">
          <w:rPr>
            <w:rFonts w:asciiTheme="minorHAnsi" w:hAnsiTheme="minorHAnsi" w:cstheme="minorHAnsi"/>
            <w:sz w:val="22"/>
            <w:szCs w:val="22"/>
          </w:rPr>
          <w:t xml:space="preserve">there is some evidence that task difficulty may modulate the relationship between cognitive function and </w:t>
        </w:r>
      </w:ins>
      <w:ins w:id="55" w:author="Pam" w:date="2020-07-31T14:41:00Z">
        <w:r w:rsidR="005E5AA5">
          <w:rPr>
            <w:rFonts w:asciiTheme="minorHAnsi" w:hAnsiTheme="minorHAnsi" w:cstheme="minorHAnsi"/>
            <w:sz w:val="22"/>
            <w:szCs w:val="22"/>
          </w:rPr>
          <w:t xml:space="preserve">naming latencies (e.g., </w:t>
        </w:r>
      </w:ins>
      <w:proofErr w:type="spellStart"/>
      <w:ins w:id="56" w:author="Pam" w:date="2020-07-31T14:42:00Z">
        <w:r w:rsidR="005E5AA5" w:rsidRPr="00F31148">
          <w:rPr>
            <w:rFonts w:ascii="Calibri" w:hAnsi="Calibri" w:cs="Calibri"/>
            <w:sz w:val="22"/>
          </w:rPr>
          <w:t>Piai</w:t>
        </w:r>
        <w:proofErr w:type="spellEnd"/>
        <w:r w:rsidR="005E5AA5" w:rsidRPr="00F31148">
          <w:rPr>
            <w:rFonts w:ascii="Calibri" w:hAnsi="Calibri" w:cs="Calibri"/>
            <w:sz w:val="22"/>
          </w:rPr>
          <w:t xml:space="preserve"> &amp; </w:t>
        </w:r>
        <w:proofErr w:type="spellStart"/>
        <w:r w:rsidR="005E5AA5" w:rsidRPr="00F31148">
          <w:rPr>
            <w:rFonts w:ascii="Calibri" w:hAnsi="Calibri" w:cs="Calibri"/>
            <w:sz w:val="22"/>
          </w:rPr>
          <w:t>Roelofs</w:t>
        </w:r>
        <w:proofErr w:type="spellEnd"/>
        <w:r w:rsidR="005E5AA5" w:rsidRPr="00F31148">
          <w:rPr>
            <w:rFonts w:ascii="Calibri" w:hAnsi="Calibri" w:cs="Calibri"/>
            <w:sz w:val="22"/>
          </w:rPr>
          <w:t>, 2013</w:t>
        </w:r>
        <w:r w:rsidR="005E5AA5">
          <w:rPr>
            <w:rFonts w:ascii="Calibri" w:hAnsi="Calibri" w:cs="Calibri"/>
            <w:sz w:val="22"/>
          </w:rPr>
          <w:t xml:space="preserve">). Second, </w:t>
        </w:r>
      </w:ins>
      <w:ins w:id="57" w:author="Pam" w:date="2020-07-31T14:43:00Z">
        <w:r w:rsidR="005E5AA5">
          <w:rPr>
            <w:rFonts w:ascii="Calibri" w:hAnsi="Calibri" w:cs="Calibri"/>
            <w:sz w:val="22"/>
          </w:rPr>
          <w:t xml:space="preserve">it is still unclear whether </w:t>
        </w:r>
      </w:ins>
      <w:ins w:id="58" w:author="Pam" w:date="2020-07-31T14:44:00Z">
        <w:r w:rsidR="005E5AA5">
          <w:rPr>
            <w:rFonts w:ascii="Calibri" w:hAnsi="Calibri" w:cs="Calibri"/>
            <w:sz w:val="22"/>
          </w:rPr>
          <w:t xml:space="preserve">the predictive power </w:t>
        </w:r>
      </w:ins>
      <w:ins w:id="59" w:author="Pam" w:date="2020-07-31T14:46:00Z">
        <w:r w:rsidR="005E5AA5">
          <w:rPr>
            <w:rFonts w:ascii="Calibri" w:hAnsi="Calibri" w:cs="Calibri"/>
            <w:sz w:val="22"/>
          </w:rPr>
          <w:t>of certain cognitive skills for</w:t>
        </w:r>
      </w:ins>
      <w:ins w:id="60" w:author="Pam" w:date="2020-07-31T14:44:00Z">
        <w:r w:rsidR="005E5AA5">
          <w:rPr>
            <w:rFonts w:ascii="Calibri" w:hAnsi="Calibri" w:cs="Calibri"/>
            <w:sz w:val="22"/>
          </w:rPr>
          <w:t xml:space="preserve"> word production </w:t>
        </w:r>
      </w:ins>
      <w:ins w:id="61" w:author="Pam" w:date="2020-07-31T14:46:00Z">
        <w:r w:rsidR="005E5AA5">
          <w:rPr>
            <w:rFonts w:ascii="Calibri" w:hAnsi="Calibri" w:cs="Calibri"/>
            <w:sz w:val="22"/>
          </w:rPr>
          <w:t>speed</w:t>
        </w:r>
      </w:ins>
      <w:ins w:id="62" w:author="Pam" w:date="2020-07-31T14:44:00Z">
        <w:r w:rsidR="005E5AA5">
          <w:rPr>
            <w:rFonts w:ascii="Calibri" w:hAnsi="Calibri" w:cs="Calibri"/>
            <w:sz w:val="22"/>
          </w:rPr>
          <w:t xml:space="preserve"> is limited to </w:t>
        </w:r>
      </w:ins>
      <w:ins w:id="63" w:author="Pam" w:date="2020-07-31T14:47:00Z">
        <w:r w:rsidR="005E5AA5">
          <w:rPr>
            <w:rFonts w:ascii="Calibri" w:hAnsi="Calibri" w:cs="Calibri"/>
            <w:sz w:val="22"/>
          </w:rPr>
          <w:t>the language domain, or whether domain-general measures of cognitive function</w:t>
        </w:r>
      </w:ins>
      <w:ins w:id="64" w:author="Pam" w:date="2020-07-31T14:48:00Z">
        <w:r w:rsidR="005E5AA5">
          <w:rPr>
            <w:rFonts w:ascii="Calibri" w:hAnsi="Calibri" w:cs="Calibri"/>
            <w:sz w:val="22"/>
          </w:rPr>
          <w:t xml:space="preserve"> are </w:t>
        </w:r>
      </w:ins>
      <w:ins w:id="65" w:author="Pam" w:date="2020-07-31T14:53:00Z">
        <w:r w:rsidR="00AB3A71">
          <w:rPr>
            <w:rFonts w:ascii="Calibri" w:hAnsi="Calibri" w:cs="Calibri"/>
            <w:sz w:val="22"/>
          </w:rPr>
          <w:t>similar</w:t>
        </w:r>
      </w:ins>
      <w:ins w:id="66" w:author="Pam" w:date="2020-07-31T14:54:00Z">
        <w:r w:rsidR="00AB3A71">
          <w:rPr>
            <w:rFonts w:ascii="Calibri" w:hAnsi="Calibri" w:cs="Calibri"/>
            <w:sz w:val="22"/>
          </w:rPr>
          <w:t>ly</w:t>
        </w:r>
      </w:ins>
      <w:ins w:id="67" w:author="Pam" w:date="2020-07-31T14:48:00Z">
        <w:r w:rsidR="005E5AA5">
          <w:rPr>
            <w:rFonts w:ascii="Calibri" w:hAnsi="Calibri" w:cs="Calibri"/>
            <w:sz w:val="22"/>
          </w:rPr>
          <w:t xml:space="preserve"> predictive of word naming speed. </w:t>
        </w:r>
      </w:ins>
      <w:ins w:id="68" w:author="Pam" w:date="2020-07-31T14:52:00Z">
        <w:r w:rsidR="00AB3A71">
          <w:rPr>
            <w:rFonts w:ascii="Calibri" w:hAnsi="Calibri" w:cs="Calibri"/>
            <w:sz w:val="22"/>
          </w:rPr>
          <w:t xml:space="preserve">Testing these questions can provide insight </w:t>
        </w:r>
      </w:ins>
      <w:ins w:id="69" w:author="Pam" w:date="2020-07-31T14:54:00Z">
        <w:r w:rsidR="00AB3A71">
          <w:rPr>
            <w:rFonts w:ascii="Calibri" w:hAnsi="Calibri" w:cs="Calibri"/>
            <w:sz w:val="22"/>
          </w:rPr>
          <w:t>into the broader question of whether</w:t>
        </w:r>
      </w:ins>
      <w:ins w:id="70" w:author="Pam" w:date="2020-07-31T14:55:00Z">
        <w:r w:rsidR="00AB3A71">
          <w:rPr>
            <w:rFonts w:ascii="Calibri" w:hAnsi="Calibri" w:cs="Calibri"/>
            <w:sz w:val="22"/>
          </w:rPr>
          <w:t xml:space="preserve"> (or to what extent) language is constrained by domain-general cognitive processes. </w:t>
        </w:r>
      </w:ins>
      <w:ins w:id="71" w:author="Pam" w:date="2020-07-31T14:54:00Z">
        <w:r w:rsidR="00AB3A71">
          <w:rPr>
            <w:rFonts w:ascii="Calibri" w:hAnsi="Calibri" w:cs="Calibri"/>
            <w:sz w:val="22"/>
          </w:rPr>
          <w:t xml:space="preserve"> </w:t>
        </w:r>
      </w:ins>
    </w:p>
    <w:p w14:paraId="4EE7912A" w14:textId="59FB4118" w:rsidR="00BD70C9" w:rsidRDefault="00BD70C9" w:rsidP="00C13E19">
      <w:pPr>
        <w:spacing w:line="360" w:lineRule="auto"/>
        <w:ind w:firstLine="720"/>
        <w:rPr>
          <w:ins w:id="72" w:author="Pam" w:date="2020-08-03T08:31:00Z"/>
          <w:rFonts w:asciiTheme="minorHAnsi" w:hAnsiTheme="minorHAnsi" w:cstheme="minorHAnsi"/>
          <w:sz w:val="22"/>
          <w:szCs w:val="22"/>
        </w:rPr>
      </w:pPr>
    </w:p>
    <w:p w14:paraId="16FD1A20" w14:textId="4AA37BFD" w:rsidR="0060420F" w:rsidRPr="0060420F" w:rsidRDefault="0060420F">
      <w:pPr>
        <w:spacing w:line="360" w:lineRule="auto"/>
        <w:rPr>
          <w:ins w:id="73" w:author="Pam" w:date="2020-07-31T14:57:00Z"/>
          <w:rFonts w:asciiTheme="minorHAnsi" w:hAnsiTheme="minorHAnsi" w:cstheme="minorHAnsi"/>
          <w:b/>
          <w:sz w:val="22"/>
          <w:szCs w:val="22"/>
          <w:u w:val="single"/>
          <w:rPrChange w:id="74" w:author="Pam" w:date="2020-08-03T08:32:00Z">
            <w:rPr>
              <w:ins w:id="75" w:author="Pam" w:date="2020-07-31T14:57:00Z"/>
              <w:rFonts w:asciiTheme="minorHAnsi" w:hAnsiTheme="minorHAnsi" w:cstheme="minorHAnsi"/>
              <w:sz w:val="22"/>
              <w:szCs w:val="22"/>
            </w:rPr>
          </w:rPrChange>
        </w:rPr>
        <w:pPrChange w:id="76" w:author="Pam" w:date="2020-08-03T08:32:00Z">
          <w:pPr>
            <w:spacing w:line="360" w:lineRule="auto"/>
            <w:ind w:firstLine="720"/>
          </w:pPr>
        </w:pPrChange>
      </w:pPr>
      <w:ins w:id="77" w:author="Pam" w:date="2020-08-03T08:32:00Z">
        <w:r w:rsidRPr="0060420F">
          <w:rPr>
            <w:rFonts w:asciiTheme="minorHAnsi" w:hAnsiTheme="minorHAnsi" w:cstheme="minorHAnsi"/>
            <w:b/>
            <w:sz w:val="22"/>
            <w:szCs w:val="22"/>
            <w:u w:val="single"/>
            <w:rPrChange w:id="78" w:author="Pam" w:date="2020-08-03T08:32:00Z">
              <w:rPr>
                <w:rFonts w:asciiTheme="minorHAnsi" w:hAnsiTheme="minorHAnsi" w:cstheme="minorHAnsi"/>
                <w:sz w:val="22"/>
                <w:szCs w:val="22"/>
              </w:rPr>
            </w:rPrChange>
          </w:rPr>
          <w:t>Individual differences in cognitive skills predict word naming latencies</w:t>
        </w:r>
      </w:ins>
    </w:p>
    <w:p w14:paraId="154FB197" w14:textId="77777777" w:rsidR="0060420F" w:rsidRDefault="0060420F">
      <w:pPr>
        <w:spacing w:line="360" w:lineRule="auto"/>
        <w:rPr>
          <w:ins w:id="79" w:author="Pam" w:date="2020-08-03T08:32:00Z"/>
          <w:rFonts w:asciiTheme="minorHAnsi" w:hAnsiTheme="minorHAnsi" w:cstheme="minorHAnsi"/>
          <w:b/>
          <w:sz w:val="22"/>
          <w:szCs w:val="22"/>
          <w:u w:val="single"/>
        </w:rPr>
      </w:pPr>
    </w:p>
    <w:p w14:paraId="5AAE20E9" w14:textId="7CD86961" w:rsidR="00AB3A71" w:rsidRPr="00AB3A71" w:rsidRDefault="00AB3A71">
      <w:pPr>
        <w:spacing w:line="360" w:lineRule="auto"/>
        <w:rPr>
          <w:ins w:id="80" w:author="Pam" w:date="2020-07-31T14:18:00Z"/>
          <w:rFonts w:asciiTheme="minorHAnsi" w:hAnsiTheme="minorHAnsi" w:cstheme="minorHAnsi"/>
          <w:b/>
          <w:sz w:val="22"/>
          <w:szCs w:val="22"/>
          <w:u w:val="single"/>
          <w:rPrChange w:id="81" w:author="Pam" w:date="2020-07-31T14:57:00Z">
            <w:rPr>
              <w:ins w:id="82" w:author="Pam" w:date="2020-07-31T14:18:00Z"/>
              <w:rFonts w:asciiTheme="minorHAnsi" w:hAnsiTheme="minorHAnsi" w:cstheme="minorHAnsi"/>
              <w:sz w:val="22"/>
              <w:szCs w:val="22"/>
            </w:rPr>
          </w:rPrChange>
        </w:rPr>
        <w:pPrChange w:id="83" w:author="Pam" w:date="2020-07-31T14:57:00Z">
          <w:pPr>
            <w:spacing w:line="360" w:lineRule="auto"/>
            <w:ind w:firstLine="720"/>
          </w:pPr>
        </w:pPrChange>
      </w:pPr>
      <w:ins w:id="84" w:author="Pam" w:date="2020-07-31T14:57:00Z">
        <w:r w:rsidRPr="00AB3A71">
          <w:rPr>
            <w:rFonts w:asciiTheme="minorHAnsi" w:hAnsiTheme="minorHAnsi" w:cstheme="minorHAnsi"/>
            <w:b/>
            <w:sz w:val="22"/>
            <w:szCs w:val="22"/>
            <w:u w:val="single"/>
            <w:rPrChange w:id="85" w:author="Pam" w:date="2020-07-31T14:57:00Z">
              <w:rPr>
                <w:rFonts w:asciiTheme="minorHAnsi" w:hAnsiTheme="minorHAnsi" w:cstheme="minorHAnsi"/>
                <w:sz w:val="22"/>
                <w:szCs w:val="22"/>
              </w:rPr>
            </w:rPrChange>
          </w:rPr>
          <w:t>Task difficulty may modulate the relationship between cognitive measures and word production</w:t>
        </w:r>
      </w:ins>
    </w:p>
    <w:p w14:paraId="640FDBD8" w14:textId="33623796" w:rsidR="00BD70C9" w:rsidRDefault="005E5AA5">
      <w:pPr>
        <w:spacing w:line="360" w:lineRule="auto"/>
        <w:ind w:firstLine="720"/>
        <w:rPr>
          <w:ins w:id="86" w:author="Pam" w:date="2020-07-31T14:18:00Z"/>
          <w:rFonts w:asciiTheme="minorHAnsi" w:hAnsiTheme="minorHAnsi" w:cstheme="minorHAnsi"/>
          <w:sz w:val="22"/>
          <w:szCs w:val="22"/>
        </w:rPr>
      </w:pPr>
      <w:moveToRangeStart w:id="87" w:author="Pam" w:date="2020-07-31T14:43:00Z" w:name="move47099031"/>
      <w:moveTo w:id="88" w:author="Pam" w:date="2020-07-31T14:43:00Z">
        <w:del w:id="89" w:author="Pam" w:date="2020-08-03T08:30:00Z">
          <w:r w:rsidRPr="000B6C63" w:rsidDel="0060420F">
            <w:rPr>
              <w:rFonts w:asciiTheme="minorHAnsi" w:hAnsiTheme="minorHAnsi" w:cstheme="minorHAnsi"/>
              <w:sz w:val="22"/>
              <w:szCs w:val="22"/>
            </w:rPr>
            <w:delText>It is by using d</w:delText>
          </w:r>
        </w:del>
      </w:moveTo>
      <w:ins w:id="90" w:author="Pam" w:date="2020-08-03T08:30:00Z">
        <w:r w:rsidR="0060420F">
          <w:rPr>
            <w:rFonts w:asciiTheme="minorHAnsi" w:hAnsiTheme="minorHAnsi" w:cstheme="minorHAnsi"/>
            <w:sz w:val="22"/>
            <w:szCs w:val="22"/>
          </w:rPr>
          <w:t>D</w:t>
        </w:r>
      </w:ins>
      <w:moveTo w:id="91" w:author="Pam" w:date="2020-07-31T14:43:00Z">
        <w:r w:rsidRPr="000B6C63">
          <w:rPr>
            <w:rFonts w:asciiTheme="minorHAnsi" w:hAnsiTheme="minorHAnsi" w:cstheme="minorHAnsi"/>
            <w:sz w:val="22"/>
            <w:szCs w:val="22"/>
          </w:rPr>
          <w:t>ual task paradigms</w:t>
        </w:r>
      </w:moveTo>
      <w:ins w:id="92" w:author="Pam" w:date="2020-08-03T08:31:00Z">
        <w:r w:rsidR="0060420F">
          <w:rPr>
            <w:rFonts w:asciiTheme="minorHAnsi" w:hAnsiTheme="minorHAnsi" w:cstheme="minorHAnsi"/>
            <w:sz w:val="22"/>
            <w:szCs w:val="22"/>
          </w:rPr>
          <w:t xml:space="preserve"> provide evidence </w:t>
        </w:r>
        <w:r w:rsidR="0060420F" w:rsidRPr="000B6C63">
          <w:rPr>
            <w:rFonts w:asciiTheme="minorHAnsi" w:hAnsiTheme="minorHAnsi" w:cstheme="minorHAnsi"/>
            <w:sz w:val="22"/>
            <w:szCs w:val="22"/>
          </w:rPr>
          <w:t>that the production of words partially depend</w:t>
        </w:r>
        <w:r w:rsidR="0060420F">
          <w:rPr>
            <w:rFonts w:asciiTheme="minorHAnsi" w:hAnsiTheme="minorHAnsi" w:cstheme="minorHAnsi"/>
            <w:sz w:val="22"/>
            <w:szCs w:val="22"/>
          </w:rPr>
          <w:t>s</w:t>
        </w:r>
        <w:r w:rsidR="0060420F" w:rsidRPr="000B6C63">
          <w:rPr>
            <w:rFonts w:asciiTheme="minorHAnsi" w:hAnsiTheme="minorHAnsi" w:cstheme="minorHAnsi"/>
            <w:sz w:val="22"/>
            <w:szCs w:val="22"/>
          </w:rPr>
          <w:t xml:space="preserve"> on the availability of attentional resources</w:t>
        </w:r>
      </w:ins>
      <w:moveTo w:id="93" w:author="Pam" w:date="2020-07-31T14:43:00Z">
        <w:r>
          <w:rPr>
            <w:rFonts w:asciiTheme="minorHAnsi" w:hAnsiTheme="minorHAnsi" w:cstheme="minorHAnsi"/>
            <w:sz w:val="22"/>
            <w:szCs w:val="22"/>
          </w:rPr>
          <w:t xml:space="preserve">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ADDIN ZOTERO_ITEM CSL_CITATION {"citationID":"yEyJGVGJ","properties":{"formattedCitation":"(Cook &amp; Meyer, 2008; Ferreira &amp; Pashler, 2002; Roelofs, 2008)","plainCitation":"(Cook &amp; Meyer, 2008; Ferreira &amp; Pashler, 2002; Roelofs, 2008)","noteIndex":0},"citationItems":[{"id":322,"uris":["http://zotero.org/users/local/5BDxAAQf/items/EGERGP2X"],"uri":["http://zotero.org/users/local/5BDxAAQf/items/EGERGP2X"],"itemData":{"id":322,"type":"article-journal","title":"Capacity demands of phoneme selection in word production: New evidence from dual-task experiments.","container-title":"Journal of Experimental Psychology: Learning, Memory, and Cognition","page":"886","volume":"34","issue":"4","author":[{"family":"Cook","given":"Amy E."},{"family":"Meyer","given":"Antje S."}],"issued":{"date-parts":[["2008"]]}}},{"id":75,"uris":["http://zotero.org/users/local/5BDxAAQf/items/TAKX93E8"],"uri":["http://zotero.org/users/local/5BDxAAQf/items/TAKX93E8"],"itemData":{"id":75,"type":"article-journal","title":"Central bottleneck influences on the processing stages of word production.","container-title":"Journal of Experimental Psychology: Learning, Memory, and Cognition","page":"1187","volume":"28","issue":"6","author":[{"family":"Ferreira","given":"Victor S."},{"family":"Pashler","given":"Harold"}],"issued":{"date-parts":[["2002"]]}}},{"id":323,"uris":["http://zotero.org/users/local/5BDxAAQf/items/76E2JMT8"],"uri":["http://zotero.org/users/local/5BDxAAQf/items/76E2JMT8"],"itemData":{"id":323,"type":"article-journal","title":"Attention, gaze shifting, and dual-task interference from phonological encoding in spoken word planning.","container-title":"Journal of Experimental Psychology: Human Perception and Performance","page":"1580","volume":"34","issue":"6","author":[{"family":"Roelofs","given":"Ardi"}],"issued":{"date-parts":[["2008"]]}}}],"schema":"https://github.com/citation-style-language/schema/raw/master/csl-citation.json"} </w:instrText>
        </w:r>
        <w:r>
          <w:rPr>
            <w:rFonts w:asciiTheme="minorHAnsi" w:hAnsiTheme="minorHAnsi" w:cstheme="minorHAnsi"/>
            <w:sz w:val="22"/>
            <w:szCs w:val="22"/>
          </w:rPr>
          <w:fldChar w:fldCharType="separate"/>
        </w:r>
        <w:r w:rsidRPr="00FD1457">
          <w:rPr>
            <w:rFonts w:ascii="Calibri" w:hAnsi="Calibri" w:cs="Calibri"/>
            <w:sz w:val="22"/>
          </w:rPr>
          <w:t>(Cook &amp; Meyer, 2008; Ferreira &amp; Pashler, 2002; Roelofs, 2008)</w:t>
        </w:r>
        <w:r>
          <w:rPr>
            <w:rFonts w:asciiTheme="minorHAnsi" w:hAnsiTheme="minorHAnsi" w:cstheme="minorHAnsi"/>
            <w:sz w:val="22"/>
            <w:szCs w:val="22"/>
          </w:rPr>
          <w:fldChar w:fldCharType="end"/>
        </w:r>
        <w:del w:id="94" w:author="Pam" w:date="2020-08-03T08:30:00Z">
          <w:r w:rsidRPr="000B6C63" w:rsidDel="0060420F">
            <w:rPr>
              <w:rFonts w:asciiTheme="minorHAnsi" w:hAnsiTheme="minorHAnsi" w:cstheme="minorHAnsi"/>
              <w:sz w:val="22"/>
              <w:szCs w:val="22"/>
            </w:rPr>
            <w:delText xml:space="preserve"> that authors came to the conclusion that the production of words partially depend on the availability of attentional resources</w:delText>
          </w:r>
        </w:del>
      </w:moveTo>
      <w:ins w:id="95" w:author="Pam" w:date="2020-08-03T08:30:00Z">
        <w:r w:rsidR="0060420F">
          <w:rPr>
            <w:rFonts w:asciiTheme="minorHAnsi" w:hAnsiTheme="minorHAnsi" w:cstheme="minorHAnsi"/>
            <w:sz w:val="22"/>
            <w:szCs w:val="22"/>
          </w:rPr>
          <w:t>.</w:t>
        </w:r>
      </w:ins>
      <w:moveTo w:id="96" w:author="Pam" w:date="2020-07-31T14:43:00Z">
        <w:del w:id="97" w:author="Pam" w:date="2020-08-03T08:30:00Z">
          <w:r w:rsidRPr="000B6C63" w:rsidDel="0060420F">
            <w:rPr>
              <w:rFonts w:asciiTheme="minorHAnsi" w:hAnsiTheme="minorHAnsi" w:cstheme="minorHAnsi"/>
              <w:sz w:val="22"/>
              <w:szCs w:val="22"/>
            </w:rPr>
            <w:delText>.</w:delText>
          </w:r>
        </w:del>
      </w:moveTo>
      <w:moveToRangeEnd w:id="87"/>
    </w:p>
    <w:p w14:paraId="0ABFC04A" w14:textId="208DAC5B" w:rsidR="00C13E19" w:rsidRPr="000B6C63" w:rsidRDefault="00991BAB" w:rsidP="00C13E19">
      <w:pPr>
        <w:spacing w:line="360" w:lineRule="auto"/>
        <w:ind w:firstLine="720"/>
        <w:rPr>
          <w:rFonts w:asciiTheme="minorHAnsi" w:hAnsiTheme="minorHAnsi" w:cstheme="minorHAnsi"/>
          <w:sz w:val="22"/>
          <w:szCs w:val="22"/>
        </w:rPr>
      </w:pPr>
      <w:r w:rsidRPr="000B6C63">
        <w:rPr>
          <w:rFonts w:asciiTheme="minorHAnsi" w:hAnsiTheme="minorHAnsi" w:cstheme="minorHAnsi"/>
          <w:sz w:val="22"/>
          <w:szCs w:val="22"/>
        </w:rPr>
        <w:t xml:space="preserve"> </w:t>
      </w:r>
      <w:del w:id="98" w:author="Pam" w:date="2020-07-31T14:55:00Z">
        <w:r w:rsidRPr="000B6C63" w:rsidDel="00AB3A71">
          <w:rPr>
            <w:rFonts w:asciiTheme="minorHAnsi" w:hAnsiTheme="minorHAnsi" w:cstheme="minorHAnsi"/>
            <w:sz w:val="22"/>
            <w:szCs w:val="22"/>
          </w:rPr>
          <w:delText>Relying on a meta-analysis, an estimate of the mean duration of each of these encoding stages has been proposed</w:delText>
        </w:r>
        <w:r w:rsidR="00FD1457" w:rsidDel="00AB3A71">
          <w:rPr>
            <w:rFonts w:asciiTheme="minorHAnsi" w:hAnsiTheme="minorHAnsi" w:cstheme="minorHAnsi"/>
            <w:sz w:val="22"/>
            <w:szCs w:val="22"/>
          </w:rPr>
          <w:delText xml:space="preserve"> </w:delText>
        </w:r>
        <w:r w:rsidR="00FD1457" w:rsidDel="00AB3A71">
          <w:rPr>
            <w:rFonts w:asciiTheme="minorHAnsi" w:hAnsiTheme="minorHAnsi" w:cstheme="minorHAnsi"/>
            <w:sz w:val="22"/>
            <w:szCs w:val="22"/>
          </w:rPr>
          <w:fldChar w:fldCharType="begin"/>
        </w:r>
        <w:r w:rsidR="00FD1457" w:rsidDel="00AB3A71">
          <w:rPr>
            <w:rFonts w:asciiTheme="minorHAnsi" w:hAnsiTheme="minorHAnsi" w:cstheme="minorHAnsi"/>
            <w:sz w:val="22"/>
            <w:szCs w:val="22"/>
          </w:rPr>
          <w:delInstrText xml:space="preserve"> ADDIN ZOTERO_ITEM CSL_CITATION {"citationID":"ALTr5Jv3","properties":{"formattedCitation":"(Indefrey &amp; Levelt, 2004)","plainCitation":"(Indefrey &amp; Levelt, 2004)","noteIndex":0},"citationItems":[{"id":25,"uris":["http://zotero.org/users/local/5BDxAAQf/items/PE7RG8T8"],"uri":["http://zotero.org/users/local/5BDxAAQf/items/PE7RG8T8"],"itemData":{"id":25,"type":"article-journal","title":"The spatial and temporal signatures of word production components","container-title":"Cognition","page":"101-144","volume":"92","issue":"1-2","source":"CrossRef","DOI":"10.1016/j.cognition.2002.06.001","ISSN":"00100277","language":"en","author":[{"family":"Indefrey","given":"P"},{"family":"Levelt","given":"W.J.M"}],"issued":{"date-parts":[["2004",5]]}}}],"schema":"https://github.com/citation-style-language/schema/raw/master/csl-citation.json"} </w:delInstrText>
        </w:r>
        <w:r w:rsidR="00FD1457" w:rsidDel="00AB3A71">
          <w:rPr>
            <w:rFonts w:asciiTheme="minorHAnsi" w:hAnsiTheme="minorHAnsi" w:cstheme="minorHAnsi"/>
            <w:sz w:val="22"/>
            <w:szCs w:val="22"/>
          </w:rPr>
          <w:fldChar w:fldCharType="separate"/>
        </w:r>
        <w:r w:rsidR="00FD1457" w:rsidRPr="00FD1457" w:rsidDel="00AB3A71">
          <w:rPr>
            <w:rFonts w:ascii="Calibri" w:hAnsi="Calibri" w:cs="Calibri"/>
            <w:sz w:val="22"/>
          </w:rPr>
          <w:delText>(Indefrey &amp; Levelt, 2004)</w:delText>
        </w:r>
        <w:r w:rsidR="00FD1457" w:rsidDel="00AB3A71">
          <w:rPr>
            <w:rFonts w:asciiTheme="minorHAnsi" w:hAnsiTheme="minorHAnsi" w:cstheme="minorHAnsi"/>
            <w:sz w:val="22"/>
            <w:szCs w:val="22"/>
          </w:rPr>
          <w:fldChar w:fldCharType="end"/>
        </w:r>
      </w:del>
      <w:del w:id="99" w:author="Pam" w:date="2020-07-30T11:48:00Z">
        <w:r w:rsidRPr="000B6C63" w:rsidDel="00323EFF">
          <w:rPr>
            <w:rFonts w:asciiTheme="minorHAnsi" w:hAnsiTheme="minorHAnsi" w:cstheme="minorHAnsi"/>
            <w:sz w:val="22"/>
            <w:szCs w:val="22"/>
          </w:rPr>
          <w:delText xml:space="preserve"> </w:delText>
        </w:r>
      </w:del>
      <w:del w:id="100" w:author="Pam" w:date="2020-07-31T14:55:00Z">
        <w:r w:rsidRPr="000B6C63" w:rsidDel="00AB3A71">
          <w:rPr>
            <w:rFonts w:asciiTheme="minorHAnsi" w:hAnsiTheme="minorHAnsi" w:cstheme="minorHAnsi"/>
            <w:sz w:val="22"/>
            <w:szCs w:val="22"/>
          </w:rPr>
          <w:delText xml:space="preserve"> </w:delText>
        </w:r>
      </w:del>
      <w:commentRangeStart w:id="101"/>
      <w:del w:id="102" w:author="Pam" w:date="2020-07-31T14:12:00Z">
        <w:r w:rsidRPr="000B6C63" w:rsidDel="0096443C">
          <w:rPr>
            <w:rFonts w:asciiTheme="minorHAnsi" w:hAnsiTheme="minorHAnsi" w:cstheme="minorHAnsi"/>
            <w:sz w:val="22"/>
            <w:szCs w:val="22"/>
          </w:rPr>
          <w:delText xml:space="preserve">In an experimental setup where participants need to produce the name of a visual picture, assuming a reaction time of 600 ms, it is estimated that visual recognition and conceptualization </w:delText>
        </w:r>
      </w:del>
      <w:del w:id="103" w:author="Pam" w:date="2020-07-30T11:49:00Z">
        <w:r w:rsidRPr="000B6C63" w:rsidDel="00323EFF">
          <w:rPr>
            <w:rFonts w:asciiTheme="minorHAnsi" w:hAnsiTheme="minorHAnsi" w:cstheme="minorHAnsi"/>
            <w:sz w:val="22"/>
            <w:szCs w:val="22"/>
          </w:rPr>
          <w:delText xml:space="preserve">would </w:delText>
        </w:r>
      </w:del>
      <w:del w:id="104" w:author="Pam" w:date="2020-07-31T14:12:00Z">
        <w:r w:rsidRPr="000B6C63" w:rsidDel="0096443C">
          <w:rPr>
            <w:rFonts w:asciiTheme="minorHAnsi" w:hAnsiTheme="minorHAnsi" w:cstheme="minorHAnsi"/>
            <w:sz w:val="22"/>
            <w:szCs w:val="22"/>
          </w:rPr>
          <w:delText xml:space="preserve">occur up until 175-200 ms after visual onset. Lemma selection would then take place from 200 ms until about 275 ms, and would be followed by the encoding of the phonological form between 275 and 400-450 ms after picture onset. Finally, phonetic encoding would occur between 450 and 600 ms, until the initiation of motor execution. </w:delText>
        </w:r>
        <w:commentRangeEnd w:id="101"/>
        <w:r w:rsidR="00E521E7" w:rsidDel="0096443C">
          <w:rPr>
            <w:rStyle w:val="CommentReference"/>
            <w:rFonts w:asciiTheme="minorHAnsi" w:eastAsiaTheme="minorHAnsi" w:hAnsiTheme="minorHAnsi" w:cstheme="minorBidi"/>
          </w:rPr>
          <w:commentReference w:id="101"/>
        </w:r>
      </w:del>
      <w:del w:id="105" w:author="Pam" w:date="2020-07-31T14:55:00Z">
        <w:r w:rsidRPr="000B6C63" w:rsidDel="00AB3A71">
          <w:rPr>
            <w:rFonts w:asciiTheme="minorHAnsi" w:hAnsiTheme="minorHAnsi" w:cstheme="minorHAnsi"/>
            <w:sz w:val="22"/>
            <w:szCs w:val="22"/>
          </w:rPr>
          <w:delText>While these mean durations provide useful estimate to give account of the encoding stages involved in single word production, considerable variation</w:delText>
        </w:r>
      </w:del>
      <w:del w:id="106" w:author="Pam" w:date="2020-07-30T11:49:00Z">
        <w:r w:rsidRPr="000B6C63" w:rsidDel="00323EFF">
          <w:rPr>
            <w:rFonts w:asciiTheme="minorHAnsi" w:hAnsiTheme="minorHAnsi" w:cstheme="minorHAnsi"/>
            <w:sz w:val="22"/>
            <w:szCs w:val="22"/>
          </w:rPr>
          <w:delText>s</w:delText>
        </w:r>
      </w:del>
      <w:del w:id="107" w:author="Pam" w:date="2020-07-31T14:55:00Z">
        <w:r w:rsidRPr="000B6C63" w:rsidDel="00AB3A71">
          <w:rPr>
            <w:rFonts w:asciiTheme="minorHAnsi" w:hAnsiTheme="minorHAnsi" w:cstheme="minorHAnsi"/>
            <w:sz w:val="22"/>
            <w:szCs w:val="22"/>
          </w:rPr>
          <w:delText xml:space="preserve"> in latencies are usually observed </w:delText>
        </w:r>
      </w:del>
      <w:del w:id="108" w:author="Pam" w:date="2020-07-30T11:49:00Z">
        <w:r w:rsidR="00814D91" w:rsidRPr="000B6C63" w:rsidDel="00323EFF">
          <w:rPr>
            <w:rFonts w:asciiTheme="minorHAnsi" w:hAnsiTheme="minorHAnsi" w:cstheme="minorHAnsi"/>
            <w:sz w:val="22"/>
            <w:szCs w:val="22"/>
          </w:rPr>
          <w:delText xml:space="preserve">between </w:delText>
        </w:r>
      </w:del>
      <w:del w:id="109" w:author="Pam" w:date="2020-07-31T14:55:00Z">
        <w:r w:rsidR="00814D91" w:rsidRPr="000B6C63" w:rsidDel="00AB3A71">
          <w:rPr>
            <w:rFonts w:asciiTheme="minorHAnsi" w:hAnsiTheme="minorHAnsi" w:cstheme="minorHAnsi"/>
            <w:sz w:val="22"/>
            <w:szCs w:val="22"/>
          </w:rPr>
          <w:delText>individuals</w:delText>
        </w:r>
        <w:r w:rsidR="00FD1457" w:rsidDel="00AB3A71">
          <w:rPr>
            <w:rFonts w:asciiTheme="minorHAnsi" w:hAnsiTheme="minorHAnsi" w:cstheme="minorHAnsi"/>
            <w:sz w:val="22"/>
            <w:szCs w:val="22"/>
          </w:rPr>
          <w:delText xml:space="preserve"> </w:delText>
        </w:r>
        <w:r w:rsidR="00FD1457" w:rsidDel="00AB3A71">
          <w:rPr>
            <w:rFonts w:asciiTheme="minorHAnsi" w:hAnsiTheme="minorHAnsi" w:cstheme="minorHAnsi"/>
            <w:sz w:val="22"/>
            <w:szCs w:val="22"/>
          </w:rPr>
          <w:fldChar w:fldCharType="begin"/>
        </w:r>
        <w:r w:rsidR="00FD1457" w:rsidDel="00AB3A71">
          <w:rPr>
            <w:rFonts w:asciiTheme="minorHAnsi" w:hAnsiTheme="minorHAnsi" w:cstheme="minorHAnsi"/>
            <w:sz w:val="22"/>
            <w:szCs w:val="22"/>
          </w:rPr>
          <w:delInstrText xml:space="preserve"> ADDIN ZOTERO_ITEM CSL_CITATION {"citationID":"inMwqWtB","properties":{"formattedCitation":"(Laganaro et al., 2012)","plainCitation":"(Laganaro et al., 2012)","noteIndex":0},"citationItems":[{"id":313,"uris":["http://zotero.org/users/local/5BDxAAQf/items/KGIEI7NZ"],"uri":["http://zotero.org/users/local/5BDxAAQf/items/KGIEI7NZ"],"itemData":{"id":313,"type":"article-journal","title":"Time course of word production in fast and slow speakers: a high density ERP topographic study","container-title":"NeuroImage","page":"3881-3888","volume":"59","issue":"4","author":[{"family":"Laganaro","given":"Marina"},{"family":"Valente","given":"Andrea"},{"family":"Perret","given":"Cyril"}],"issued":{"date-parts":[["2012"]]}}}],"schema":"https://github.com/citation-style-language/schema/raw/master/csl-citation.json"} </w:delInstrText>
        </w:r>
        <w:r w:rsidR="00FD1457" w:rsidDel="00AB3A71">
          <w:rPr>
            <w:rFonts w:asciiTheme="minorHAnsi" w:hAnsiTheme="minorHAnsi" w:cstheme="minorHAnsi"/>
            <w:sz w:val="22"/>
            <w:szCs w:val="22"/>
          </w:rPr>
          <w:fldChar w:fldCharType="separate"/>
        </w:r>
        <w:r w:rsidR="00FD1457" w:rsidRPr="00FD1457" w:rsidDel="00AB3A71">
          <w:rPr>
            <w:rFonts w:ascii="Calibri" w:hAnsi="Calibri" w:cs="Calibri"/>
            <w:sz w:val="22"/>
          </w:rPr>
          <w:delText>(Laganaro et al., 2012)</w:delText>
        </w:r>
        <w:r w:rsidR="00FD1457" w:rsidDel="00AB3A71">
          <w:rPr>
            <w:rFonts w:asciiTheme="minorHAnsi" w:hAnsiTheme="minorHAnsi" w:cstheme="minorHAnsi"/>
            <w:sz w:val="22"/>
            <w:szCs w:val="22"/>
          </w:rPr>
          <w:fldChar w:fldCharType="end"/>
        </w:r>
        <w:r w:rsidRPr="000B6C63" w:rsidDel="00AB3A71">
          <w:rPr>
            <w:rFonts w:asciiTheme="minorHAnsi" w:hAnsiTheme="minorHAnsi" w:cstheme="minorHAnsi"/>
            <w:sz w:val="22"/>
            <w:szCs w:val="22"/>
          </w:rPr>
          <w:delText xml:space="preserve">. </w:delText>
        </w:r>
        <w:commentRangeStart w:id="110"/>
        <w:r w:rsidR="00E2578C" w:rsidRPr="000B6C63" w:rsidDel="00AB3A71">
          <w:rPr>
            <w:rFonts w:asciiTheme="minorHAnsi" w:hAnsiTheme="minorHAnsi" w:cstheme="minorHAnsi"/>
            <w:sz w:val="22"/>
            <w:szCs w:val="22"/>
          </w:rPr>
          <w:delText>In</w:delText>
        </w:r>
        <w:commentRangeEnd w:id="110"/>
        <w:r w:rsidR="001B1D10" w:rsidDel="00AB3A71">
          <w:rPr>
            <w:rStyle w:val="CommentReference"/>
            <w:rFonts w:asciiTheme="minorHAnsi" w:eastAsiaTheme="minorHAnsi" w:hAnsiTheme="minorHAnsi" w:cstheme="minorBidi"/>
          </w:rPr>
          <w:commentReference w:id="110"/>
        </w:r>
        <w:r w:rsidR="00E2578C" w:rsidRPr="000B6C63" w:rsidDel="00AB3A71">
          <w:rPr>
            <w:rFonts w:asciiTheme="minorHAnsi" w:hAnsiTheme="minorHAnsi" w:cstheme="minorHAnsi"/>
            <w:sz w:val="22"/>
            <w:szCs w:val="22"/>
          </w:rPr>
          <w:delText xml:space="preserve"> this study, we focus on this variability and its links with general domain cognitive functions. </w:delText>
        </w:r>
        <w:r w:rsidR="006F1A10" w:rsidRPr="000B6C63" w:rsidDel="00AB3A71">
          <w:rPr>
            <w:rFonts w:asciiTheme="minorHAnsi" w:hAnsiTheme="minorHAnsi" w:cstheme="minorHAnsi"/>
            <w:sz w:val="22"/>
            <w:szCs w:val="22"/>
          </w:rPr>
          <w:delText>Trying to assess the potential dependency of language to general domain cognitive</w:delText>
        </w:r>
        <w:r w:rsidR="007837EC" w:rsidRPr="000B6C63" w:rsidDel="00AB3A71">
          <w:rPr>
            <w:rFonts w:asciiTheme="minorHAnsi" w:hAnsiTheme="minorHAnsi" w:cstheme="minorHAnsi"/>
            <w:sz w:val="22"/>
            <w:szCs w:val="22"/>
          </w:rPr>
          <w:delText xml:space="preserve"> functions</w:delText>
        </w:r>
        <w:r w:rsidR="006F1A10" w:rsidRPr="000B6C63" w:rsidDel="00AB3A71">
          <w:rPr>
            <w:rFonts w:asciiTheme="minorHAnsi" w:hAnsiTheme="minorHAnsi" w:cstheme="minorHAnsi"/>
            <w:sz w:val="22"/>
            <w:szCs w:val="22"/>
          </w:rPr>
          <w:delText xml:space="preserve"> concern two inter-related questions</w:delText>
        </w:r>
        <w:r w:rsidR="00C13E19" w:rsidRPr="000B6C63" w:rsidDel="00AB3A71">
          <w:rPr>
            <w:rFonts w:asciiTheme="minorHAnsi" w:hAnsiTheme="minorHAnsi" w:cstheme="minorHAnsi"/>
            <w:sz w:val="22"/>
            <w:szCs w:val="22"/>
          </w:rPr>
          <w:delText xml:space="preserve">: what is the autonomy of the language system compared to the rest of cognition, and, if the language system is under general domain resources and constrains, how sensitive are the various encoding stages to this dependency. </w:delText>
        </w:r>
      </w:del>
      <w:moveFromRangeStart w:id="111" w:author="Pam" w:date="2020-07-31T14:43:00Z" w:name="move47099031"/>
      <w:moveFrom w:id="112" w:author="Pam" w:date="2020-07-31T14:43:00Z">
        <w:r w:rsidR="00C13E19" w:rsidRPr="000B6C63" w:rsidDel="005E5AA5">
          <w:rPr>
            <w:rFonts w:asciiTheme="minorHAnsi" w:hAnsiTheme="minorHAnsi" w:cstheme="minorHAnsi"/>
            <w:sz w:val="22"/>
            <w:szCs w:val="22"/>
          </w:rPr>
          <w:t>It is by using dual task paradigm</w:t>
        </w:r>
        <w:r w:rsidR="00B303F9" w:rsidRPr="000B6C63" w:rsidDel="005E5AA5">
          <w:rPr>
            <w:rFonts w:asciiTheme="minorHAnsi" w:hAnsiTheme="minorHAnsi" w:cstheme="minorHAnsi"/>
            <w:sz w:val="22"/>
            <w:szCs w:val="22"/>
          </w:rPr>
          <w:t>s</w:t>
        </w:r>
        <w:r w:rsidR="00FD1457" w:rsidDel="005E5AA5">
          <w:rPr>
            <w:rFonts w:asciiTheme="minorHAnsi" w:hAnsiTheme="minorHAnsi" w:cstheme="minorHAnsi"/>
            <w:sz w:val="22"/>
            <w:szCs w:val="22"/>
          </w:rPr>
          <w:t xml:space="preserve"> </w:t>
        </w:r>
        <w:r w:rsidR="00FD1457" w:rsidDel="005E5AA5">
          <w:rPr>
            <w:rFonts w:asciiTheme="minorHAnsi" w:hAnsiTheme="minorHAnsi" w:cstheme="minorHAnsi"/>
            <w:sz w:val="22"/>
            <w:szCs w:val="22"/>
          </w:rPr>
          <w:fldChar w:fldCharType="begin"/>
        </w:r>
        <w:r w:rsidR="00FD1457" w:rsidDel="005E5AA5">
          <w:rPr>
            <w:rFonts w:asciiTheme="minorHAnsi" w:hAnsiTheme="minorHAnsi" w:cstheme="minorHAnsi"/>
            <w:sz w:val="22"/>
            <w:szCs w:val="22"/>
          </w:rPr>
          <w:instrText xml:space="preserve"> ADDIN ZOTERO_ITEM CSL_CITATION {"citationID":"yEyJGVGJ","properties":{"formattedCitation":"(Cook &amp; Meyer, 2008; Ferreira &amp; Pashler, 2002; Roelofs, 2008)","plainCitation":"(Cook &amp; Meyer, 2008; Ferreira &amp; Pashler, 2002; Roelofs, 2008)","noteIndex":0},"citationItems":[{"id":322,"uris":["http://zotero.org/users/local/5BDxAAQf/items/EGERGP2X"],"uri":["http://zotero.org/users/local/5BDxAAQf/items/EGERGP2X"],"itemData":{"id":322,"type":"article-journal","title":"Capacity demands of phoneme selection in word production: New evidence from dual-task experiments.","container-title":"Journal of Experimental Psychology: Learning, Memory, and Cognition","page":"886","volume":"34","issue":"4","author":[{"family":"Cook","given":"Amy E."},{"family":"Meyer","given":"Antje S."}],"issued":{"date-parts":[["2008"]]}}},{"id":75,"uris":["http://zotero.org/users/local/5BDxAAQf/items/TAKX93E8"],"uri":["http://zotero.org/users/local/5BDxAAQf/items/TAKX93E8"],"itemData":{"id":75,"type":"article-journal","title":"Central bottleneck influences on the processing stages of word production.","container-title":"Journal of Experimental Psychology: Learning, Memory, and Cognition","page":"1187","volume":"28","issue":"6","author":[{"family":"Ferreira","given":"Victor S."},{"family":"Pashler","given":"Harold"}],"issued":{"date-parts":[["2002"]]}}},{"id":323,"uris":["http://zotero.org/users/local/5BDxAAQf/items/76E2JMT8"],"uri":["http://zotero.org/users/local/5BDxAAQf/items/76E2JMT8"],"itemData":{"id":323,"type":"article-journal","title":"Attention, gaze shifting, and dual-task interference from phonological encoding in spoken word planning.","container-title":"Journal of Experimental Psychology: Human Perception and Performance","page":"1580","volume":"34","issue":"6","author":[{"family":"Roelofs","given":"Ardi"}],"issued":{"date-parts":[["2008"]]}}}],"schema":"https://github.com/citation-style-language/schema/raw/master/csl-citation.json"} </w:instrText>
        </w:r>
        <w:r w:rsidR="00FD1457" w:rsidDel="005E5AA5">
          <w:rPr>
            <w:rFonts w:asciiTheme="minorHAnsi" w:hAnsiTheme="minorHAnsi" w:cstheme="minorHAnsi"/>
            <w:sz w:val="22"/>
            <w:szCs w:val="22"/>
          </w:rPr>
          <w:fldChar w:fldCharType="separate"/>
        </w:r>
        <w:r w:rsidR="00FD1457" w:rsidRPr="00FD1457" w:rsidDel="005E5AA5">
          <w:rPr>
            <w:rFonts w:ascii="Calibri" w:hAnsi="Calibri" w:cs="Calibri"/>
            <w:sz w:val="22"/>
          </w:rPr>
          <w:t>(Cook &amp; Meyer, 2008; Ferreira &amp; Pashler, 2002; Roelofs, 2008)</w:t>
        </w:r>
        <w:r w:rsidR="00FD1457" w:rsidDel="005E5AA5">
          <w:rPr>
            <w:rFonts w:asciiTheme="minorHAnsi" w:hAnsiTheme="minorHAnsi" w:cstheme="minorHAnsi"/>
            <w:sz w:val="22"/>
            <w:szCs w:val="22"/>
          </w:rPr>
          <w:fldChar w:fldCharType="end"/>
        </w:r>
        <w:r w:rsidR="00B303F9" w:rsidRPr="000B6C63" w:rsidDel="005E5AA5">
          <w:rPr>
            <w:rFonts w:asciiTheme="minorHAnsi" w:hAnsiTheme="minorHAnsi" w:cstheme="minorHAnsi"/>
            <w:sz w:val="22"/>
            <w:szCs w:val="22"/>
          </w:rPr>
          <w:t xml:space="preserve"> </w:t>
        </w:r>
        <w:r w:rsidR="00C13E19" w:rsidRPr="000B6C63" w:rsidDel="005E5AA5">
          <w:rPr>
            <w:rFonts w:asciiTheme="minorHAnsi" w:hAnsiTheme="minorHAnsi" w:cstheme="minorHAnsi"/>
            <w:sz w:val="22"/>
            <w:szCs w:val="22"/>
          </w:rPr>
          <w:t xml:space="preserve">that authors came to the conclusion that </w:t>
        </w:r>
        <w:r w:rsidR="00B303F9" w:rsidRPr="000B6C63" w:rsidDel="005E5AA5">
          <w:rPr>
            <w:rFonts w:asciiTheme="minorHAnsi" w:hAnsiTheme="minorHAnsi" w:cstheme="minorHAnsi"/>
            <w:sz w:val="22"/>
            <w:szCs w:val="22"/>
          </w:rPr>
          <w:t xml:space="preserve">the production of words partially depend on the availability of attentional resources. </w:t>
        </w:r>
      </w:moveFrom>
      <w:moveFromRangeEnd w:id="111"/>
      <w:commentRangeStart w:id="113"/>
      <w:r w:rsidR="00B303F9" w:rsidRPr="000B6C63">
        <w:rPr>
          <w:rFonts w:asciiTheme="minorHAnsi" w:hAnsiTheme="minorHAnsi" w:cstheme="minorHAnsi"/>
          <w:sz w:val="22"/>
          <w:szCs w:val="22"/>
        </w:rPr>
        <w:t>More precisely, it seems that earlier encoding stages (conceptualization and lemma selection) display more reliance on attentional resource than later one</w:t>
      </w:r>
      <w:r w:rsidR="00ED63BD" w:rsidRPr="000B6C63">
        <w:rPr>
          <w:rFonts w:asciiTheme="minorHAnsi" w:hAnsiTheme="minorHAnsi" w:cstheme="minorHAnsi"/>
          <w:sz w:val="22"/>
          <w:szCs w:val="22"/>
        </w:rPr>
        <w:t>s</w:t>
      </w:r>
      <w:r w:rsidR="00FD1457">
        <w:rPr>
          <w:rFonts w:asciiTheme="minorHAnsi" w:hAnsiTheme="minorHAnsi" w:cstheme="minorHAnsi"/>
          <w:sz w:val="22"/>
          <w:szCs w:val="22"/>
        </w:rPr>
        <w:t xml:space="preserve"> </w:t>
      </w:r>
      <w:r w:rsidR="00FD1457">
        <w:rPr>
          <w:rFonts w:asciiTheme="minorHAnsi" w:hAnsiTheme="minorHAnsi" w:cstheme="minorHAnsi"/>
          <w:sz w:val="22"/>
          <w:szCs w:val="22"/>
        </w:rPr>
        <w:fldChar w:fldCharType="begin"/>
      </w:r>
      <w:r w:rsidR="00FD1457">
        <w:rPr>
          <w:rFonts w:asciiTheme="minorHAnsi" w:hAnsiTheme="minorHAnsi" w:cstheme="minorHAnsi"/>
          <w:sz w:val="22"/>
          <w:szCs w:val="22"/>
        </w:rPr>
        <w:instrText xml:space="preserve"> ADDIN ZOTERO_ITEM CSL_CITATION {"citationID":"GFFPVvym","properties":{"formattedCitation":"(Garrod &amp; Pickering, 2007)","plainCitation":"(Garrod &amp; Pickering, 2007)","noteIndex":0},"citationItems":[{"id":324,"uris":["http://zotero.org/users/local/5BDxAAQf/items/FHGU2BMY"],"uri":["http://zotero.org/users/local/5BDxAAQf/items/FHGU2BMY"],"itemData":{"id":324,"type":"chapter","title":"Automaticity of language production in monologue and dialogue","container-title":"Automaticity and control in language processing","publisher":"Psychology Press","page":"19-38","author":[{"family":"Garrod","given":"Simon"},{"family":"Pickering","given":"Martin J."}],"issued":{"date-parts":[["2007"]]}}}],"schema":"https://github.com/citation-style-language/schema/raw/master/csl-citation.json"} </w:instrText>
      </w:r>
      <w:r w:rsidR="00FD1457">
        <w:rPr>
          <w:rFonts w:asciiTheme="minorHAnsi" w:hAnsiTheme="minorHAnsi" w:cstheme="minorHAnsi"/>
          <w:sz w:val="22"/>
          <w:szCs w:val="22"/>
        </w:rPr>
        <w:fldChar w:fldCharType="separate"/>
      </w:r>
      <w:r w:rsidR="00FD1457" w:rsidRPr="00FD1457">
        <w:rPr>
          <w:rFonts w:ascii="Calibri" w:hAnsi="Calibri" w:cs="Calibri"/>
          <w:sz w:val="22"/>
        </w:rPr>
        <w:t>(Garrod &amp; Pickering, 2007)</w:t>
      </w:r>
      <w:r w:rsidR="00FD1457">
        <w:rPr>
          <w:rFonts w:asciiTheme="minorHAnsi" w:hAnsiTheme="minorHAnsi" w:cstheme="minorHAnsi"/>
          <w:sz w:val="22"/>
          <w:szCs w:val="22"/>
        </w:rPr>
        <w:fldChar w:fldCharType="end"/>
      </w:r>
      <w:r w:rsidR="00ED63BD" w:rsidRPr="000B6C63">
        <w:rPr>
          <w:rFonts w:asciiTheme="minorHAnsi" w:hAnsiTheme="minorHAnsi" w:cstheme="minorHAnsi"/>
          <w:sz w:val="22"/>
          <w:szCs w:val="22"/>
        </w:rPr>
        <w:t>, although there is a debate concerning the dependency of phonological pro</w:t>
      </w:r>
      <w:r w:rsidR="00FD1457">
        <w:rPr>
          <w:rFonts w:asciiTheme="minorHAnsi" w:hAnsiTheme="minorHAnsi" w:cstheme="minorHAnsi"/>
          <w:sz w:val="22"/>
          <w:szCs w:val="22"/>
        </w:rPr>
        <w:t xml:space="preserve">cessing to attentional resource </w:t>
      </w:r>
      <w:r w:rsidR="00FD1457">
        <w:rPr>
          <w:rFonts w:asciiTheme="minorHAnsi" w:hAnsiTheme="minorHAnsi" w:cstheme="minorHAnsi"/>
          <w:sz w:val="22"/>
          <w:szCs w:val="22"/>
        </w:rPr>
        <w:fldChar w:fldCharType="begin"/>
      </w:r>
      <w:r w:rsidR="00FD1457">
        <w:rPr>
          <w:rFonts w:asciiTheme="minorHAnsi" w:hAnsiTheme="minorHAnsi" w:cstheme="minorHAnsi"/>
          <w:sz w:val="22"/>
          <w:szCs w:val="22"/>
        </w:rPr>
        <w:instrText xml:space="preserve"> ADDIN ZOTERO_ITEM CSL_CITATION {"citationID":"aTEG1c1d","properties":{"formattedCitation":"(Cook &amp; Meyer, 2008)","plainCitation":"(Cook &amp; Meyer, 2008)","noteIndex":0},"citationItems":[{"id":322,"uris":["http://zotero.org/users/local/5BDxAAQf/items/EGERGP2X"],"uri":["http://zotero.org/users/local/5BDxAAQf/items/EGERGP2X"],"itemData":{"id":322,"type":"article-journal","title":"Capacity demands of phoneme selection in word production: New evidence from dual-task experiments.","container-title":"Journal of Experimental Psychology: Learning, Memory, and Cognition","page":"886","volume":"34","issue":"4","author":[{"family":"Cook","given":"Amy E."},{"family":"Meyer","given":"Antje S."}],"issued":{"date-parts":[["2008"]]}}}],"schema":"https://github.com/citation-style-language/schema/raw/master/csl-citation.json"} </w:instrText>
      </w:r>
      <w:r w:rsidR="00FD1457">
        <w:rPr>
          <w:rFonts w:asciiTheme="minorHAnsi" w:hAnsiTheme="minorHAnsi" w:cstheme="minorHAnsi"/>
          <w:sz w:val="22"/>
          <w:szCs w:val="22"/>
        </w:rPr>
        <w:fldChar w:fldCharType="separate"/>
      </w:r>
      <w:r w:rsidR="00FD1457" w:rsidRPr="00FD1457">
        <w:rPr>
          <w:rFonts w:ascii="Calibri" w:hAnsi="Calibri" w:cs="Calibri"/>
          <w:sz w:val="22"/>
        </w:rPr>
        <w:t>(Cook &amp; Meyer, 2008)</w:t>
      </w:r>
      <w:r w:rsidR="00FD1457">
        <w:rPr>
          <w:rFonts w:asciiTheme="minorHAnsi" w:hAnsiTheme="minorHAnsi" w:cstheme="minorHAnsi"/>
          <w:sz w:val="22"/>
          <w:szCs w:val="22"/>
        </w:rPr>
        <w:fldChar w:fldCharType="end"/>
      </w:r>
      <w:r w:rsidR="00FD1457">
        <w:rPr>
          <w:rFonts w:asciiTheme="minorHAnsi" w:hAnsiTheme="minorHAnsi" w:cstheme="minorHAnsi"/>
          <w:sz w:val="22"/>
          <w:szCs w:val="22"/>
        </w:rPr>
        <w:t>.</w:t>
      </w:r>
      <w:commentRangeEnd w:id="113"/>
      <w:r w:rsidR="0096443C">
        <w:rPr>
          <w:rStyle w:val="CommentReference"/>
          <w:rFonts w:asciiTheme="minorHAnsi" w:eastAsiaTheme="minorHAnsi" w:hAnsiTheme="minorHAnsi" w:cstheme="minorBidi"/>
        </w:rPr>
        <w:commentReference w:id="113"/>
      </w:r>
    </w:p>
    <w:p w14:paraId="7940984B" w14:textId="05321621" w:rsidR="00B905DB" w:rsidRPr="000B6C63" w:rsidRDefault="00B303F9" w:rsidP="006D6361">
      <w:pPr>
        <w:spacing w:line="360" w:lineRule="auto"/>
        <w:ind w:firstLine="720"/>
        <w:rPr>
          <w:rFonts w:asciiTheme="minorHAnsi" w:hAnsiTheme="minorHAnsi" w:cstheme="minorHAnsi"/>
          <w:sz w:val="22"/>
          <w:szCs w:val="22"/>
        </w:rPr>
      </w:pPr>
      <w:r w:rsidRPr="000B6C63">
        <w:rPr>
          <w:rFonts w:asciiTheme="minorHAnsi" w:hAnsiTheme="minorHAnsi" w:cstheme="minorHAnsi"/>
          <w:sz w:val="22"/>
          <w:szCs w:val="22"/>
        </w:rPr>
        <w:t>A series of studies</w:t>
      </w:r>
      <w:r w:rsidR="00F31148">
        <w:rPr>
          <w:rFonts w:asciiTheme="minorHAnsi" w:hAnsiTheme="minorHAnsi" w:cstheme="minorHAnsi"/>
          <w:sz w:val="22"/>
          <w:szCs w:val="22"/>
        </w:rPr>
        <w:t xml:space="preserve"> </w:t>
      </w:r>
      <w:r w:rsidR="00F31148">
        <w:rPr>
          <w:rFonts w:asciiTheme="minorHAnsi" w:hAnsiTheme="minorHAnsi" w:cstheme="minorHAnsi"/>
          <w:sz w:val="22"/>
          <w:szCs w:val="22"/>
        </w:rPr>
        <w:fldChar w:fldCharType="begin"/>
      </w:r>
      <w:r w:rsidR="00F31148">
        <w:rPr>
          <w:rFonts w:asciiTheme="minorHAnsi" w:hAnsiTheme="minorHAnsi" w:cstheme="minorHAnsi"/>
          <w:sz w:val="22"/>
          <w:szCs w:val="22"/>
        </w:rPr>
        <w:instrText xml:space="preserve"> ADDIN ZOTERO_ITEM CSL_CITATION {"citationID":"rAacQbDX","properties":{"formattedCitation":"(Jongman, Roelofs, et al., 2015b; Shao et al., 2012, 2013, 2015)","plainCitation":"(Jongman, Roelofs, et al., 2015b; Shao et al., 2012, 2013, 2015)","noteIndex":0},"citationItems":[{"id":"16C1KLg7/XNvEwauM","uris":["http://zotero.org/users/2080928/items/BVQGSIS2"],"uri":["http://zotero.org/users/2080928/items/BVQGSIS2"],"itemData":{"id":"16C1KLg7/XNvEwauM","type":"article-journal","title":"Sustained attention in language production: An individual differences investigation","container-title":"The Quarterly Journal of Experimental Psychology","page":"710-730","volume":"68","issue":"4","source":"Taylor and Francis+NEJM","abstract":"Whereas it has long been assumed that most linguistic processes underlying language production happen automatically, accumulating evidence suggests that these processes do require some form of attention. Here we investigated the contribution of sustained attention: the ability to maintain alertness over time. In Experiment 1, participants’ sustained attention ability was measured using auditory and visual continuous performance tasks. Subsequently, employing a dual-task procedure, participants described pictures using simple noun phrases and performed an arrow-discrimination task while their vocal and manual response times (RTs) and the durations of their gazes to the pictures were measured. Earlier research has demonstrated that gaze duration reflects language planning processes up to and including phonological encoding. The speakers’ sustained attention ability correlated with the magnitude of the tail of the vocal RT distribution, reflecting the proportion of very slow responses, but not with individual differences in gaze duration. This suggests that sustained attention was most important after phonological encoding. Experiment 2 showed that the involvement of sustained attention was significantly stronger in a dual-task situation (picture naming and arrow discrimination) than in simple naming. Thus, individual differences in maintaining attention on the production processes become especially apparent when a simultaneous second task also requires attentional resources.","DOI":"10.1080/17470218.2014.964736","ISSN":"1747-0218","note":"PMID: 25214187","shortTitle":"Sustained attention in language production","author":[{"family":"Jongman","given":"Suzanne R."},{"family":"Roelofs","given":"Ardi"},{"family":"Meyer","given":"Antje S."}],"issued":{"date-parts":[["2015",4,3]]},"PMID":"25214187"}},{"id":76,"uris":["http://zotero.org/users/local/5BDxAAQf/items/LUGPNWP8"],"uri":["http://zotero.org/users/local/5BDxAAQf/items/LUGPNWP8"],"itemData":{"id":76,"type":"article-journal","title":"Sources of individual differences in the speed of naming objects and actions: The contribution of executive control","container-title":"The Quarterly Journal of Experimental Psychology","page":"1927-1944","volume":"65","issue":"10","author":[{"family":"Shao","given":"Zeshu"},{"family":"Roelofs","given":"Ardi"},{"family":"Meyer","given":"Antje S."}],"issued":{"date-parts":[["2012"]]}}},{"id":77,"uris":["http://zotero.org/users/local/5BDxAAQf/items/IEZ6FRIP"],"uri":["http://zotero.org/users/local/5BDxAAQf/items/IEZ6FRIP"],"itemData":{"id":77,"type":"article-journal","title":"Selective and nonselective inhibition of competitors in picture naming","container-title":"Memory &amp; cognition","page":"1200-1211","volume":"41","issue":"8","author":[{"family":"Shao","given":"Zeshu"},{"family":"Meyer","given":"Antje S."},{"family":"Roelofs","given":"Ardi"}],"issued":{"date-parts":[["2013"]]}}},{"id":80,"uris":["http://zotero.org/users/local/5BDxAAQf/items/UG6AFFQ2"],"uri":["http://zotero.org/users/local/5BDxAAQf/items/UG6AFFQ2"],"itemData":{"id":80,"type":"article-journal","title":"Selective inhibition and naming performance in semantic blocking, picture-word interference, and color–word Stroop tasks.","container-title":"Journal of Experimental Psychology: Learning, Memory, and Cognition","page":"1806","volume":"41","issue":"6","author":[{"family":"Shao","given":"Zeshu"},{"family":"Roelofs","given":"Ardi"},{"family":"Martin","given":"Randi C."},{"family":"Meyer","given":"Antje S."}],"issued":{"date-parts":[["2015"]]}}}],"schema":"https://github.com/citation-style-language/schema/raw/master/csl-citation.json"} </w:instrText>
      </w:r>
      <w:r w:rsidR="00F31148">
        <w:rPr>
          <w:rFonts w:asciiTheme="minorHAnsi" w:hAnsiTheme="minorHAnsi" w:cstheme="minorHAnsi"/>
          <w:sz w:val="22"/>
          <w:szCs w:val="22"/>
        </w:rPr>
        <w:fldChar w:fldCharType="separate"/>
      </w:r>
      <w:r w:rsidR="00F31148" w:rsidRPr="00F31148">
        <w:rPr>
          <w:rFonts w:ascii="Calibri" w:hAnsi="Calibri" w:cs="Calibri"/>
          <w:sz w:val="22"/>
        </w:rPr>
        <w:t>(Jongman, Roelofs, et al., 2015b; Shao et al., 2012, 2013, 2015)</w:t>
      </w:r>
      <w:r w:rsidR="00F31148">
        <w:rPr>
          <w:rFonts w:asciiTheme="minorHAnsi" w:hAnsiTheme="minorHAnsi" w:cstheme="minorHAnsi"/>
          <w:sz w:val="22"/>
          <w:szCs w:val="22"/>
        </w:rPr>
        <w:fldChar w:fldCharType="end"/>
      </w:r>
      <w:r w:rsidRPr="000B6C63">
        <w:rPr>
          <w:rFonts w:asciiTheme="minorHAnsi" w:hAnsiTheme="minorHAnsi" w:cstheme="minorHAnsi"/>
          <w:sz w:val="22"/>
          <w:szCs w:val="22"/>
        </w:rPr>
        <w:t xml:space="preserve"> </w:t>
      </w:r>
      <w:r w:rsidR="00F31148">
        <w:rPr>
          <w:rFonts w:asciiTheme="minorHAnsi" w:hAnsiTheme="minorHAnsi" w:cstheme="minorHAnsi"/>
          <w:sz w:val="22"/>
          <w:szCs w:val="22"/>
        </w:rPr>
        <w:t xml:space="preserve"> </w:t>
      </w:r>
      <w:r w:rsidRPr="000B6C63">
        <w:rPr>
          <w:rFonts w:asciiTheme="minorHAnsi" w:hAnsiTheme="minorHAnsi" w:cstheme="minorHAnsi"/>
          <w:sz w:val="22"/>
          <w:szCs w:val="22"/>
        </w:rPr>
        <w:t xml:space="preserve">tried to link </w:t>
      </w:r>
      <w:r w:rsidR="00ED63BD" w:rsidRPr="000B6C63">
        <w:rPr>
          <w:rFonts w:asciiTheme="minorHAnsi" w:hAnsiTheme="minorHAnsi" w:cstheme="minorHAnsi"/>
          <w:sz w:val="22"/>
          <w:szCs w:val="22"/>
        </w:rPr>
        <w:t xml:space="preserve">more precisely which </w:t>
      </w:r>
      <w:r w:rsidRPr="000B6C63">
        <w:rPr>
          <w:rFonts w:asciiTheme="minorHAnsi" w:hAnsiTheme="minorHAnsi" w:cstheme="minorHAnsi"/>
          <w:sz w:val="22"/>
          <w:szCs w:val="22"/>
        </w:rPr>
        <w:t>subcomponent of the attentional system</w:t>
      </w:r>
      <w:r w:rsidR="00F31148">
        <w:rPr>
          <w:rFonts w:asciiTheme="minorHAnsi" w:hAnsiTheme="minorHAnsi" w:cstheme="minorHAnsi"/>
          <w:sz w:val="22"/>
          <w:szCs w:val="22"/>
        </w:rPr>
        <w:t xml:space="preserve"> </w:t>
      </w:r>
      <w:r w:rsidR="00F31148">
        <w:rPr>
          <w:rFonts w:asciiTheme="minorHAnsi" w:hAnsiTheme="minorHAnsi" w:cstheme="minorHAnsi"/>
          <w:sz w:val="22"/>
          <w:szCs w:val="22"/>
        </w:rPr>
        <w:fldChar w:fldCharType="begin"/>
      </w:r>
      <w:r w:rsidR="00F31148">
        <w:rPr>
          <w:rFonts w:asciiTheme="minorHAnsi" w:hAnsiTheme="minorHAnsi" w:cstheme="minorHAnsi"/>
          <w:sz w:val="22"/>
          <w:szCs w:val="22"/>
        </w:rPr>
        <w:instrText xml:space="preserve"> ADDIN ZOTERO_ITEM CSL_CITATION {"citationID":"GTqpDIcH","properties":{"formattedCitation":"(Posner &amp; Petersen, 1990)","plainCitation":"(Posner &amp; Petersen, 1990)","noteIndex":0},"citationItems":[{"id":60,"uris":["http://zotero.org/users/local/5BDxAAQf/items/G7IXCTWA"],"uri":["http://zotero.org/users/local/5BDxAAQf/items/G7IXCTWA"],"itemData":{"id":60,"type":"article-journal","title":"The attention system of the human brain","container-title":"Annual review of neuroscience","page":"25-42","volume":"13","issue":"1","author":[{"family":"Posner","given":"Michael I."},{"family":"Petersen","given":"Steven E."}],"issued":{"date-parts":[["1990"]]}}}],"schema":"https://github.com/citation-style-language/schema/raw/master/csl-citation.json"} </w:instrText>
      </w:r>
      <w:r w:rsidR="00F31148">
        <w:rPr>
          <w:rFonts w:asciiTheme="minorHAnsi" w:hAnsiTheme="minorHAnsi" w:cstheme="minorHAnsi"/>
          <w:sz w:val="22"/>
          <w:szCs w:val="22"/>
        </w:rPr>
        <w:fldChar w:fldCharType="separate"/>
      </w:r>
      <w:r w:rsidR="00F31148" w:rsidRPr="00F31148">
        <w:rPr>
          <w:rFonts w:ascii="Calibri" w:hAnsi="Calibri" w:cs="Calibri"/>
          <w:sz w:val="22"/>
        </w:rPr>
        <w:t>(Posner &amp; Petersen, 1990)</w:t>
      </w:r>
      <w:r w:rsidR="00F31148">
        <w:rPr>
          <w:rFonts w:asciiTheme="minorHAnsi" w:hAnsiTheme="minorHAnsi" w:cstheme="minorHAnsi"/>
          <w:sz w:val="22"/>
          <w:szCs w:val="22"/>
        </w:rPr>
        <w:fldChar w:fldCharType="end"/>
      </w:r>
      <w:r w:rsidR="00F31148">
        <w:rPr>
          <w:rFonts w:asciiTheme="minorHAnsi" w:hAnsiTheme="minorHAnsi" w:cstheme="minorHAnsi"/>
          <w:sz w:val="22"/>
          <w:szCs w:val="22"/>
        </w:rPr>
        <w:t xml:space="preserve"> </w:t>
      </w:r>
      <w:r w:rsidRPr="000B6C63">
        <w:rPr>
          <w:rFonts w:asciiTheme="minorHAnsi" w:hAnsiTheme="minorHAnsi" w:cstheme="minorHAnsi"/>
          <w:sz w:val="22"/>
          <w:szCs w:val="22"/>
        </w:rPr>
        <w:t>could explain inter-individual variability in the p</w:t>
      </w:r>
      <w:r w:rsidR="00BB3787" w:rsidRPr="000B6C63">
        <w:rPr>
          <w:rFonts w:asciiTheme="minorHAnsi" w:hAnsiTheme="minorHAnsi" w:cstheme="minorHAnsi"/>
          <w:sz w:val="22"/>
          <w:szCs w:val="22"/>
        </w:rPr>
        <w:t xml:space="preserve">roduction of words. </w:t>
      </w:r>
      <w:r w:rsidR="006D6361" w:rsidRPr="000B6C63">
        <w:rPr>
          <w:rFonts w:asciiTheme="minorHAnsi" w:hAnsiTheme="minorHAnsi" w:cstheme="minorHAnsi"/>
          <w:sz w:val="22"/>
          <w:szCs w:val="22"/>
        </w:rPr>
        <w:t>Through a correlational approach, authors tried to link metrics reflecting inter-individual di</w:t>
      </w:r>
      <w:r w:rsidR="00F31148">
        <w:rPr>
          <w:rFonts w:asciiTheme="minorHAnsi" w:hAnsiTheme="minorHAnsi" w:cstheme="minorHAnsi"/>
          <w:sz w:val="22"/>
          <w:szCs w:val="22"/>
        </w:rPr>
        <w:t xml:space="preserve">fference in sustained attention </w:t>
      </w:r>
      <w:r w:rsidR="00F31148">
        <w:rPr>
          <w:rFonts w:asciiTheme="minorHAnsi" w:hAnsiTheme="minorHAnsi" w:cstheme="minorHAnsi"/>
          <w:sz w:val="22"/>
          <w:szCs w:val="22"/>
        </w:rPr>
        <w:fldChar w:fldCharType="begin"/>
      </w:r>
      <w:r w:rsidR="00F31148">
        <w:rPr>
          <w:rFonts w:asciiTheme="minorHAnsi" w:hAnsiTheme="minorHAnsi" w:cstheme="minorHAnsi"/>
          <w:sz w:val="22"/>
          <w:szCs w:val="22"/>
        </w:rPr>
        <w:instrText xml:space="preserve"> ADDIN ZOTERO_ITEM CSL_CITATION {"citationID":"ZWzozMbf","properties":{"formattedCitation":"(Jongman, Roelofs, et al., 2015b)","plainCitation":"(Jongman, Roelofs, et al., 2015b)","noteIndex":0},"citationItems":[{"id":"16C1KLg7/XNvEwauM","uris":["http://zotero.org/users/2080928/items/BVQGSIS2"],"uri":["http://zotero.org/users/2080928/items/BVQGSIS2"],"itemData":{"id":"16C1KLg7/XNvEwauM","type":"article-journal","title":"Sustained attention in language production: An individual differences investigation","container-title":"The Quarterly Journal of Experimental Psychology","page":"710-730","volume":"68","issue":"4","source":"Taylor and Francis+NEJM","abstract":"Whereas it has long been assumed that most linguistic processes underlying language production happen automatically, accumulating evidence suggests that these processes do require some form of attention. Here we investigated the contribution of sustained attention: the ability to maintain alertness over time. In Experiment 1, participants’ sustained attention ability was measured using auditory and visual continuous performance tasks. Subsequently, employing a dual-task procedure, participants described pictures using simple noun phrases and performed an arrow-discrimination task while their vocal and manual response times (RTs) and the durations of their gazes to the pictures were measured. Earlier research has demonstrated that gaze duration reflects language planning processes up to and including phonological encoding. The speakers’ sustained attention ability correlated with the magnitude of the tail of the vocal RT distribution, reflecting the proportion of very slow responses, but not with individual differences in gaze duration. This suggests that sustained attention was most important after phonological encoding. Experiment 2 showed that the involvement of sustained attention was significantly stronger in a dual-task situation (picture naming and arrow discrimination) than in simple naming. Thus, individual differences in maintaining attention on the production processes become especially apparent when a simultaneous second task also requires attentional resources.","DOI":"10.1080/17470218.2014.964736","ISSN":"1747-0218","note":"PMID: 25214187","shortTitle":"Sustained attention in language production","author":[{"family":"Jongman","given":"Suzanne R."},{"family":"Roelofs","given":"Ardi"},{"family":"Meyer","given":"Antje S."}],"issued":{"date-parts":[["2015",4,3]]},"PMID":"25214187"}}],"schema":"https://github.com/citation-style-language/schema/raw/master/csl-citation.json"} </w:instrText>
      </w:r>
      <w:r w:rsidR="00F31148">
        <w:rPr>
          <w:rFonts w:asciiTheme="minorHAnsi" w:hAnsiTheme="minorHAnsi" w:cstheme="minorHAnsi"/>
          <w:sz w:val="22"/>
          <w:szCs w:val="22"/>
        </w:rPr>
        <w:fldChar w:fldCharType="separate"/>
      </w:r>
      <w:r w:rsidR="00F31148" w:rsidRPr="00F31148">
        <w:rPr>
          <w:rFonts w:ascii="Calibri" w:hAnsi="Calibri" w:cs="Calibri"/>
          <w:sz w:val="22"/>
        </w:rPr>
        <w:t>(Jong</w:t>
      </w:r>
      <w:bookmarkStart w:id="114" w:name="_GoBack"/>
      <w:bookmarkEnd w:id="114"/>
      <w:r w:rsidR="00F31148" w:rsidRPr="00F31148">
        <w:rPr>
          <w:rFonts w:ascii="Calibri" w:hAnsi="Calibri" w:cs="Calibri"/>
          <w:sz w:val="22"/>
        </w:rPr>
        <w:t>man, Roelofs, et al., 2015b)</w:t>
      </w:r>
      <w:r w:rsidR="00F31148">
        <w:rPr>
          <w:rFonts w:asciiTheme="minorHAnsi" w:hAnsiTheme="minorHAnsi" w:cstheme="minorHAnsi"/>
          <w:sz w:val="22"/>
          <w:szCs w:val="22"/>
        </w:rPr>
        <w:fldChar w:fldCharType="end"/>
      </w:r>
      <w:r w:rsidR="00F31148">
        <w:rPr>
          <w:rFonts w:asciiTheme="minorHAnsi" w:hAnsiTheme="minorHAnsi" w:cstheme="minorHAnsi"/>
          <w:sz w:val="22"/>
          <w:szCs w:val="22"/>
        </w:rPr>
        <w:t xml:space="preserve"> </w:t>
      </w:r>
      <w:r w:rsidR="006D6361" w:rsidRPr="000B6C63">
        <w:rPr>
          <w:rFonts w:asciiTheme="minorHAnsi" w:hAnsiTheme="minorHAnsi" w:cstheme="minorHAnsi"/>
          <w:sz w:val="22"/>
          <w:szCs w:val="22"/>
        </w:rPr>
        <w:t>and compo</w:t>
      </w:r>
      <w:r w:rsidR="00F31148">
        <w:rPr>
          <w:rFonts w:asciiTheme="minorHAnsi" w:hAnsiTheme="minorHAnsi" w:cstheme="minorHAnsi"/>
          <w:sz w:val="22"/>
          <w:szCs w:val="22"/>
        </w:rPr>
        <w:t xml:space="preserve">nents of the executive controls </w:t>
      </w:r>
      <w:r w:rsidR="00F31148">
        <w:rPr>
          <w:rFonts w:asciiTheme="minorHAnsi" w:hAnsiTheme="minorHAnsi" w:cstheme="minorHAnsi"/>
          <w:sz w:val="22"/>
          <w:szCs w:val="22"/>
        </w:rPr>
        <w:fldChar w:fldCharType="begin"/>
      </w:r>
      <w:r w:rsidR="00F31148">
        <w:rPr>
          <w:rFonts w:asciiTheme="minorHAnsi" w:hAnsiTheme="minorHAnsi" w:cstheme="minorHAnsi"/>
          <w:sz w:val="22"/>
          <w:szCs w:val="22"/>
        </w:rPr>
        <w:instrText xml:space="preserve"> ADDIN ZOTERO_ITEM CSL_CITATION {"citationID":"DfiuAbmO","properties":{"formattedCitation":"(Shao et al., 2012)","plainCitation":"(Shao et al., 2012)","noteIndex":0},"citationItems":[{"id":76,"uris":["http://zotero.org/users/local/5BDxAAQf/items/LUGPNWP8"],"uri":["http://zotero.org/users/local/5BDxAAQf/items/LUGPNWP8"],"itemData":{"id":76,"type":"article-journal","title":"Sources of individual differences in the speed of naming objects and actions: The contribution of executive control","container-title":"The Quarterly Journal of Experimental Psychology","page":"1927-1944","volume":"65","issue":"10","author":[{"family":"Shao","given":"Zeshu"},{"family":"Roelofs","given":"Ardi"},{"family":"Meyer","given":"Antje S."}],"issued":{"date-parts":[["2012"]]}}}],"schema":"https://github.com/citation-style-language/schema/raw/master/csl-citation.json"} </w:instrText>
      </w:r>
      <w:r w:rsidR="00F31148">
        <w:rPr>
          <w:rFonts w:asciiTheme="minorHAnsi" w:hAnsiTheme="minorHAnsi" w:cstheme="minorHAnsi"/>
          <w:sz w:val="22"/>
          <w:szCs w:val="22"/>
        </w:rPr>
        <w:fldChar w:fldCharType="separate"/>
      </w:r>
      <w:r w:rsidR="00F31148" w:rsidRPr="00F31148">
        <w:rPr>
          <w:rFonts w:ascii="Calibri" w:hAnsi="Calibri" w:cs="Calibri"/>
          <w:sz w:val="22"/>
        </w:rPr>
        <w:t>(Shao et al., 2012)</w:t>
      </w:r>
      <w:r w:rsidR="00F31148">
        <w:rPr>
          <w:rFonts w:asciiTheme="minorHAnsi" w:hAnsiTheme="minorHAnsi" w:cstheme="minorHAnsi"/>
          <w:sz w:val="22"/>
          <w:szCs w:val="22"/>
        </w:rPr>
        <w:fldChar w:fldCharType="end"/>
      </w:r>
      <w:r w:rsidR="00F31148">
        <w:rPr>
          <w:rFonts w:asciiTheme="minorHAnsi" w:hAnsiTheme="minorHAnsi" w:cstheme="minorHAnsi"/>
          <w:sz w:val="22"/>
          <w:szCs w:val="22"/>
        </w:rPr>
        <w:t xml:space="preserve"> </w:t>
      </w:r>
      <w:r w:rsidR="006D6361" w:rsidRPr="000B6C63">
        <w:rPr>
          <w:rFonts w:asciiTheme="minorHAnsi" w:hAnsiTheme="minorHAnsi" w:cstheme="minorHAnsi"/>
          <w:sz w:val="22"/>
          <w:szCs w:val="22"/>
        </w:rPr>
        <w:t xml:space="preserve">to metrics reflecting inter-individual differences in language production. </w:t>
      </w:r>
      <w:r w:rsidR="00F31148">
        <w:rPr>
          <w:rFonts w:asciiTheme="minorHAnsi" w:hAnsiTheme="minorHAnsi" w:cstheme="minorHAnsi"/>
          <w:sz w:val="22"/>
          <w:szCs w:val="22"/>
        </w:rPr>
        <w:fldChar w:fldCharType="begin"/>
      </w:r>
      <w:r w:rsidR="00F31148">
        <w:rPr>
          <w:rFonts w:asciiTheme="minorHAnsi" w:hAnsiTheme="minorHAnsi" w:cstheme="minorHAnsi"/>
          <w:sz w:val="22"/>
          <w:szCs w:val="22"/>
        </w:rPr>
        <w:instrText xml:space="preserve"> ADDIN ZOTERO_ITEM CSL_CITATION {"citationID":"uNwWX3fF","properties":{"formattedCitation":"(Shao et al., 2012)","plainCitation":"(Shao et al., 2012)","noteIndex":0},"citationItems":[{"id":76,"uris":["http://zotero.org/users/local/5BDxAAQf/items/LUGPNWP8"],"uri":["http://zotero.org/users/local/5BDxAAQf/items/LUGPNWP8"],"itemData":{"id":76,"type":"article-journal","title":"Sources of individual differences in the speed of naming objects and actions: The contribution of executive control","container-title":"The Quarterly Journal of Experimental Psychology","page":"1927-1944","volume":"65","issue":"10","author":[{"family":"Shao","given":"Zeshu"},{"family":"Roelofs","given":"Ardi"},{"family":"Meyer","given":"Antje S."}],"issued":{"date-parts":[["2012"]]}}}],"schema":"https://github.com/citation-style-language/schema/raw/master/csl-citation.json"} </w:instrText>
      </w:r>
      <w:r w:rsidR="00F31148">
        <w:rPr>
          <w:rFonts w:asciiTheme="minorHAnsi" w:hAnsiTheme="minorHAnsi" w:cstheme="minorHAnsi"/>
          <w:sz w:val="22"/>
          <w:szCs w:val="22"/>
        </w:rPr>
        <w:fldChar w:fldCharType="separate"/>
      </w:r>
      <w:r w:rsidR="00F31148" w:rsidRPr="00F31148">
        <w:rPr>
          <w:rFonts w:ascii="Calibri" w:hAnsi="Calibri" w:cs="Calibri"/>
          <w:sz w:val="22"/>
        </w:rPr>
        <w:t>(Shao et al., 2012)</w:t>
      </w:r>
      <w:r w:rsidR="00F31148">
        <w:rPr>
          <w:rFonts w:asciiTheme="minorHAnsi" w:hAnsiTheme="minorHAnsi" w:cstheme="minorHAnsi"/>
          <w:sz w:val="22"/>
          <w:szCs w:val="22"/>
        </w:rPr>
        <w:fldChar w:fldCharType="end"/>
      </w:r>
      <w:r w:rsidR="00F31148">
        <w:rPr>
          <w:rFonts w:asciiTheme="minorHAnsi" w:hAnsiTheme="minorHAnsi" w:cstheme="minorHAnsi"/>
          <w:sz w:val="22"/>
          <w:szCs w:val="22"/>
        </w:rPr>
        <w:t xml:space="preserve"> </w:t>
      </w:r>
      <w:r w:rsidR="006D6361" w:rsidRPr="000B6C63">
        <w:rPr>
          <w:rFonts w:asciiTheme="minorHAnsi" w:hAnsiTheme="minorHAnsi" w:cstheme="minorHAnsi"/>
          <w:sz w:val="22"/>
          <w:szCs w:val="22"/>
        </w:rPr>
        <w:t xml:space="preserve">examined the contribution of the inhibitory </w:t>
      </w:r>
      <w:r w:rsidR="006D6361" w:rsidRPr="000B6C63">
        <w:rPr>
          <w:rFonts w:asciiTheme="minorHAnsi" w:hAnsiTheme="minorHAnsi" w:cstheme="minorHAnsi"/>
          <w:sz w:val="22"/>
          <w:szCs w:val="22"/>
        </w:rPr>
        <w:lastRenderedPageBreak/>
        <w:t xml:space="preserve">component, the updating component, and the shifting component of executive control </w:t>
      </w:r>
      <w:r w:rsidR="00F31148">
        <w:rPr>
          <w:rFonts w:asciiTheme="minorHAnsi" w:hAnsiTheme="minorHAnsi" w:cstheme="minorHAnsi"/>
          <w:sz w:val="22"/>
          <w:szCs w:val="22"/>
        </w:rPr>
        <w:fldChar w:fldCharType="begin"/>
      </w:r>
      <w:r w:rsidR="00F31148">
        <w:rPr>
          <w:rFonts w:asciiTheme="minorHAnsi" w:hAnsiTheme="minorHAnsi" w:cstheme="minorHAnsi"/>
          <w:sz w:val="22"/>
          <w:szCs w:val="22"/>
        </w:rPr>
        <w:instrText xml:space="preserve"> ADDIN ZOTERO_ITEM CSL_CITATION {"citationID":"x56KSwwy","properties":{"formattedCitation":"(Miyake et al., 2000)","plainCitation":"(Miyake et al., 2000)","noteIndex":0},"citationItems":[{"id":148,"uris":["http://zotero.org/users/local/5BDxAAQf/items/F6LPJR3P"],"uri":["http://zotero.org/users/local/5BDxAAQf/items/F6LPJR3P"],"itemData":{"id":148,"type":"article-journal","title":"The unity and diversity of executive functions and their contributions to complex “frontal lobe” tasks: A latent variable analysis","container-title":"Cognitive psychology","page":"49-100","volume":"41","issue":"1","author":[{"family":"Miyake","given":"Akira"},{"family":"Friedman","given":"Naomi P."},{"family":"Emerson","given":"Michael J."},{"family":"Witzki","given":"Alexander H."},{"family":"Howerter","given":"Amy"},{"family":"Wager","given":"Tor D."}],"issued":{"date-parts":[["2000"]]}}}],"schema":"https://github.com/citation-style-language/schema/raw/master/csl-citation.json"} </w:instrText>
      </w:r>
      <w:r w:rsidR="00F31148">
        <w:rPr>
          <w:rFonts w:asciiTheme="minorHAnsi" w:hAnsiTheme="minorHAnsi" w:cstheme="minorHAnsi"/>
          <w:sz w:val="22"/>
          <w:szCs w:val="22"/>
        </w:rPr>
        <w:fldChar w:fldCharType="separate"/>
      </w:r>
      <w:r w:rsidR="00F31148" w:rsidRPr="00F31148">
        <w:rPr>
          <w:rFonts w:ascii="Calibri" w:hAnsi="Calibri" w:cs="Calibri"/>
          <w:sz w:val="22"/>
        </w:rPr>
        <w:t>(Miyake et al., 2000)</w:t>
      </w:r>
      <w:r w:rsidR="00F31148">
        <w:rPr>
          <w:rFonts w:asciiTheme="minorHAnsi" w:hAnsiTheme="minorHAnsi" w:cstheme="minorHAnsi"/>
          <w:sz w:val="22"/>
          <w:szCs w:val="22"/>
        </w:rPr>
        <w:fldChar w:fldCharType="end"/>
      </w:r>
      <w:r w:rsidR="00C520F8" w:rsidRPr="000B6C63">
        <w:rPr>
          <w:rFonts w:asciiTheme="minorHAnsi" w:hAnsiTheme="minorHAnsi" w:cstheme="minorHAnsi"/>
          <w:sz w:val="22"/>
          <w:szCs w:val="22"/>
        </w:rPr>
        <w:t xml:space="preserve"> to metrics representing inter-individual variability in naming latencies. The task they used to assess metrics of executive controls were non-linguistic tasks. They used the stop signal reaction task (SSRT;</w:t>
      </w:r>
      <w:r w:rsidR="00F31148">
        <w:rPr>
          <w:rFonts w:asciiTheme="minorHAnsi" w:hAnsiTheme="minorHAnsi" w:cstheme="minorHAnsi"/>
          <w:sz w:val="22"/>
          <w:szCs w:val="22"/>
        </w:rPr>
        <w:t xml:space="preserve"> </w:t>
      </w:r>
      <w:r w:rsidR="00F31148">
        <w:rPr>
          <w:rFonts w:asciiTheme="minorHAnsi" w:hAnsiTheme="minorHAnsi" w:cstheme="minorHAnsi"/>
          <w:sz w:val="22"/>
          <w:szCs w:val="22"/>
        </w:rPr>
        <w:fldChar w:fldCharType="begin"/>
      </w:r>
      <w:r w:rsidR="00F31148">
        <w:rPr>
          <w:rFonts w:asciiTheme="minorHAnsi" w:hAnsiTheme="minorHAnsi" w:cstheme="minorHAnsi"/>
          <w:sz w:val="22"/>
          <w:szCs w:val="22"/>
        </w:rPr>
        <w:instrText xml:space="preserve"> ADDIN ZOTERO_ITEM CSL_CITATION {"citationID":"ggDmLojZ","properties":{"formattedCitation":"(Logan &amp; Cowan, 1984)","plainCitation":"(Logan &amp; Cowan, 1984)","noteIndex":0},"citationItems":[{"id":163,"uris":["http://zotero.org/users/local/5BDxAAQf/items/G869354M"],"uri":["http://zotero.org/users/local/5BDxAAQf/items/G869354M"],"itemData":{"id":163,"type":"article-journal","title":"On the ability to inhibit thought and action: A theory of an act of control.","container-title":"Psychological review","page":"295","volume":"91","issue":"3","author":[{"family":"Logan","given":"Gordon D."},{"family":"Cowan","given":"William B."}],"issued":{"date-parts":[["1984"]]}}}],"schema":"https://github.com/citation-style-language/schema/raw/master/csl-citation.json"} </w:instrText>
      </w:r>
      <w:r w:rsidR="00F31148">
        <w:rPr>
          <w:rFonts w:asciiTheme="minorHAnsi" w:hAnsiTheme="minorHAnsi" w:cstheme="minorHAnsi"/>
          <w:sz w:val="22"/>
          <w:szCs w:val="22"/>
        </w:rPr>
        <w:fldChar w:fldCharType="separate"/>
      </w:r>
      <w:r w:rsidR="00F31148" w:rsidRPr="00F31148">
        <w:rPr>
          <w:rFonts w:ascii="Calibri" w:hAnsi="Calibri" w:cs="Calibri"/>
          <w:sz w:val="22"/>
        </w:rPr>
        <w:t>(Logan &amp; Cowan, 1984)</w:t>
      </w:r>
      <w:r w:rsidR="00F31148">
        <w:rPr>
          <w:rFonts w:asciiTheme="minorHAnsi" w:hAnsiTheme="minorHAnsi" w:cstheme="minorHAnsi"/>
          <w:sz w:val="22"/>
          <w:szCs w:val="22"/>
        </w:rPr>
        <w:fldChar w:fldCharType="end"/>
      </w:r>
      <w:r w:rsidR="00C520F8" w:rsidRPr="000B6C63">
        <w:rPr>
          <w:rFonts w:asciiTheme="minorHAnsi" w:hAnsiTheme="minorHAnsi" w:cstheme="minorHAnsi"/>
          <w:sz w:val="22"/>
          <w:szCs w:val="22"/>
        </w:rPr>
        <w:t>) to assess inter-individual variabil</w:t>
      </w:r>
      <w:r w:rsidR="00A9013B" w:rsidRPr="000B6C63">
        <w:rPr>
          <w:rFonts w:asciiTheme="minorHAnsi" w:hAnsiTheme="minorHAnsi" w:cstheme="minorHAnsi"/>
          <w:sz w:val="22"/>
          <w:szCs w:val="22"/>
        </w:rPr>
        <w:t>ity of the inhibitory component, the operation span task (</w:t>
      </w:r>
      <w:proofErr w:type="spellStart"/>
      <w:r w:rsidR="00A9013B" w:rsidRPr="000B6C63">
        <w:rPr>
          <w:rFonts w:asciiTheme="minorHAnsi" w:hAnsiTheme="minorHAnsi" w:cstheme="minorHAnsi"/>
          <w:sz w:val="22"/>
          <w:szCs w:val="22"/>
        </w:rPr>
        <w:t>OSpan</w:t>
      </w:r>
      <w:proofErr w:type="spellEnd"/>
      <w:r w:rsidR="00A9013B" w:rsidRPr="000B6C63">
        <w:rPr>
          <w:rFonts w:asciiTheme="minorHAnsi" w:hAnsiTheme="minorHAnsi" w:cstheme="minorHAnsi"/>
          <w:sz w:val="22"/>
          <w:szCs w:val="22"/>
        </w:rPr>
        <w:t>;</w:t>
      </w:r>
      <w:r w:rsidR="00F31148">
        <w:rPr>
          <w:rFonts w:asciiTheme="minorHAnsi" w:hAnsiTheme="minorHAnsi" w:cstheme="minorHAnsi"/>
          <w:sz w:val="22"/>
          <w:szCs w:val="22"/>
        </w:rPr>
        <w:t xml:space="preserve"> </w:t>
      </w:r>
      <w:r w:rsidR="00F31148">
        <w:rPr>
          <w:rFonts w:asciiTheme="minorHAnsi" w:hAnsiTheme="minorHAnsi" w:cstheme="minorHAnsi"/>
          <w:sz w:val="22"/>
          <w:szCs w:val="22"/>
        </w:rPr>
        <w:fldChar w:fldCharType="begin"/>
      </w:r>
      <w:r w:rsidR="00F31148">
        <w:rPr>
          <w:rFonts w:asciiTheme="minorHAnsi" w:hAnsiTheme="minorHAnsi" w:cstheme="minorHAnsi"/>
          <w:sz w:val="22"/>
          <w:szCs w:val="22"/>
        </w:rPr>
        <w:instrText xml:space="preserve"> ADDIN ZOTERO_ITEM CSL_CITATION {"citationID":"n8Wp8LCd","properties":{"formattedCitation":"(Turner &amp; Engle, 1989)","plainCitation":"(Turner &amp; Engle, 1989)","noteIndex":0},"citationItems":[{"id":229,"uris":["http://zotero.org/users/local/5BDxAAQf/items/4Z6L5XZ2"],"uri":["http://zotero.org/users/local/5BDxAAQf/items/4Z6L5XZ2"],"itemData":{"id":229,"type":"article-journal","title":"Is working memory capacity task dependent?","container-title":"Journal of memory and language","page":"127-154","volume":"28","issue":"2","author":[{"family":"Turner","given":"Marilyn L."},{"family":"Engle","given":"Randall W."}],"issued":{"date-parts":[["1989"]]}}}],"schema":"https://github.com/citation-style-language/schema/raw/master/csl-citation.json"} </w:instrText>
      </w:r>
      <w:r w:rsidR="00F31148">
        <w:rPr>
          <w:rFonts w:asciiTheme="minorHAnsi" w:hAnsiTheme="minorHAnsi" w:cstheme="minorHAnsi"/>
          <w:sz w:val="22"/>
          <w:szCs w:val="22"/>
        </w:rPr>
        <w:fldChar w:fldCharType="separate"/>
      </w:r>
      <w:r w:rsidR="00F31148" w:rsidRPr="00F31148">
        <w:rPr>
          <w:rFonts w:ascii="Calibri" w:hAnsi="Calibri" w:cs="Calibri"/>
          <w:sz w:val="22"/>
        </w:rPr>
        <w:t>(Turner &amp; Engle, 1989)</w:t>
      </w:r>
      <w:r w:rsidR="00F31148">
        <w:rPr>
          <w:rFonts w:asciiTheme="minorHAnsi" w:hAnsiTheme="minorHAnsi" w:cstheme="minorHAnsi"/>
          <w:sz w:val="22"/>
          <w:szCs w:val="22"/>
        </w:rPr>
        <w:fldChar w:fldCharType="end"/>
      </w:r>
      <w:r w:rsidR="00A9013B" w:rsidRPr="000B6C63">
        <w:rPr>
          <w:rFonts w:asciiTheme="minorHAnsi" w:hAnsiTheme="minorHAnsi" w:cstheme="minorHAnsi"/>
          <w:sz w:val="22"/>
          <w:szCs w:val="22"/>
        </w:rPr>
        <w:t>) to assess inter-individual variability of the updating component, and shape-</w:t>
      </w:r>
      <w:proofErr w:type="spellStart"/>
      <w:r w:rsidR="00A9013B" w:rsidRPr="000B6C63">
        <w:rPr>
          <w:rFonts w:asciiTheme="minorHAnsi" w:hAnsiTheme="minorHAnsi" w:cstheme="minorHAnsi"/>
          <w:sz w:val="22"/>
          <w:szCs w:val="22"/>
        </w:rPr>
        <w:t>colour</w:t>
      </w:r>
      <w:proofErr w:type="spellEnd"/>
      <w:r w:rsidR="00A9013B" w:rsidRPr="000B6C63">
        <w:rPr>
          <w:rFonts w:asciiTheme="minorHAnsi" w:hAnsiTheme="minorHAnsi" w:cstheme="minorHAnsi"/>
          <w:sz w:val="22"/>
          <w:szCs w:val="22"/>
        </w:rPr>
        <w:t xml:space="preserve"> switching task</w:t>
      </w:r>
      <w:r w:rsidR="00F31148">
        <w:rPr>
          <w:rFonts w:asciiTheme="minorHAnsi" w:hAnsiTheme="minorHAnsi" w:cstheme="minorHAnsi"/>
          <w:sz w:val="22"/>
          <w:szCs w:val="22"/>
        </w:rPr>
        <w:t xml:space="preserve"> </w:t>
      </w:r>
      <w:r w:rsidR="00F31148">
        <w:rPr>
          <w:rFonts w:asciiTheme="minorHAnsi" w:hAnsiTheme="minorHAnsi" w:cstheme="minorHAnsi"/>
          <w:sz w:val="22"/>
          <w:szCs w:val="22"/>
        </w:rPr>
        <w:fldChar w:fldCharType="begin"/>
      </w:r>
      <w:r w:rsidR="00F31148">
        <w:rPr>
          <w:rFonts w:asciiTheme="minorHAnsi" w:hAnsiTheme="minorHAnsi" w:cstheme="minorHAnsi"/>
          <w:sz w:val="22"/>
          <w:szCs w:val="22"/>
        </w:rPr>
        <w:instrText xml:space="preserve"> ADDIN ZOTERO_ITEM CSL_CITATION {"citationID":"5i3SKJAd","properties":{"formattedCitation":"(Meiran, 1996)","plainCitation":"(Meiran, 1996)","noteIndex":0},"citationItems":[{"id":325,"uris":["http://zotero.org/users/local/5BDxAAQf/items/54RCS7HB"],"uri":["http://zotero.org/users/local/5BDxAAQf/items/54RCS7HB"],"itemData":{"id":325,"type":"article-journal","title":"Reconfiguration of processing mode prior to task performance.","container-title":"Journal of Experimental Psychology: Learning, Memory, and Cognition","page":"1423","volume":"22","issue":"6","author":[{"family":"Meiran","given":"Nachshon"}],"issued":{"date-parts":[["1996"]]}}}],"schema":"https://github.com/citation-style-language/schema/raw/master/csl-citation.json"} </w:instrText>
      </w:r>
      <w:r w:rsidR="00F31148">
        <w:rPr>
          <w:rFonts w:asciiTheme="minorHAnsi" w:hAnsiTheme="minorHAnsi" w:cstheme="minorHAnsi"/>
          <w:sz w:val="22"/>
          <w:szCs w:val="22"/>
        </w:rPr>
        <w:fldChar w:fldCharType="separate"/>
      </w:r>
      <w:r w:rsidR="00F31148" w:rsidRPr="00F31148">
        <w:rPr>
          <w:rFonts w:ascii="Calibri" w:hAnsi="Calibri" w:cs="Calibri"/>
          <w:sz w:val="22"/>
        </w:rPr>
        <w:t>(</w:t>
      </w:r>
      <w:proofErr w:type="spellStart"/>
      <w:r w:rsidR="00F31148" w:rsidRPr="00F31148">
        <w:rPr>
          <w:rFonts w:ascii="Calibri" w:hAnsi="Calibri" w:cs="Calibri"/>
          <w:sz w:val="22"/>
        </w:rPr>
        <w:t>Meiran</w:t>
      </w:r>
      <w:proofErr w:type="spellEnd"/>
      <w:r w:rsidR="00F31148" w:rsidRPr="00F31148">
        <w:rPr>
          <w:rFonts w:ascii="Calibri" w:hAnsi="Calibri" w:cs="Calibri"/>
          <w:sz w:val="22"/>
        </w:rPr>
        <w:t>, 1996)</w:t>
      </w:r>
      <w:r w:rsidR="00F31148">
        <w:rPr>
          <w:rFonts w:asciiTheme="minorHAnsi" w:hAnsiTheme="minorHAnsi" w:cstheme="minorHAnsi"/>
          <w:sz w:val="22"/>
          <w:szCs w:val="22"/>
        </w:rPr>
        <w:fldChar w:fldCharType="end"/>
      </w:r>
      <w:r w:rsidR="00A9013B" w:rsidRPr="000B6C63">
        <w:rPr>
          <w:rFonts w:asciiTheme="minorHAnsi" w:hAnsiTheme="minorHAnsi" w:cstheme="minorHAnsi"/>
          <w:sz w:val="22"/>
          <w:szCs w:val="22"/>
        </w:rPr>
        <w:t xml:space="preserve"> to assess inter-individual variability of the shifting component. Variability of these components was correlated with parameters representing the distribution of naming latencies for objects and actions naming. These parameters were the mean, and </w:t>
      </w:r>
      <w:r w:rsidR="003C5965" w:rsidRPr="000B6C63">
        <w:rPr>
          <w:rFonts w:asciiTheme="minorHAnsi" w:hAnsiTheme="minorHAnsi" w:cstheme="minorHAnsi"/>
          <w:sz w:val="22"/>
          <w:szCs w:val="22"/>
        </w:rPr>
        <w:t>the µ, σ and τ parameters</w:t>
      </w:r>
      <w:r w:rsidR="00A9013B" w:rsidRPr="000B6C63">
        <w:rPr>
          <w:rFonts w:asciiTheme="minorHAnsi" w:hAnsiTheme="minorHAnsi" w:cstheme="minorHAnsi"/>
          <w:sz w:val="22"/>
          <w:szCs w:val="22"/>
        </w:rPr>
        <w:t xml:space="preserve"> </w:t>
      </w:r>
      <w:r w:rsidR="00B12700" w:rsidRPr="000B6C63">
        <w:rPr>
          <w:rFonts w:asciiTheme="minorHAnsi" w:hAnsiTheme="minorHAnsi" w:cstheme="minorHAnsi"/>
          <w:sz w:val="22"/>
          <w:szCs w:val="22"/>
        </w:rPr>
        <w:t xml:space="preserve">obtained </w:t>
      </w:r>
      <w:r w:rsidR="00A9013B" w:rsidRPr="000B6C63">
        <w:rPr>
          <w:rFonts w:asciiTheme="minorHAnsi" w:hAnsiTheme="minorHAnsi" w:cstheme="minorHAnsi"/>
          <w:sz w:val="22"/>
          <w:szCs w:val="22"/>
        </w:rPr>
        <w:t xml:space="preserve">from </w:t>
      </w:r>
      <w:r w:rsidR="003C5965" w:rsidRPr="000B6C63">
        <w:rPr>
          <w:rFonts w:asciiTheme="minorHAnsi" w:hAnsiTheme="minorHAnsi" w:cstheme="minorHAnsi"/>
          <w:sz w:val="22"/>
          <w:szCs w:val="22"/>
        </w:rPr>
        <w:t xml:space="preserve">the </w:t>
      </w:r>
      <w:r w:rsidR="00A9013B" w:rsidRPr="000B6C63">
        <w:rPr>
          <w:rFonts w:asciiTheme="minorHAnsi" w:hAnsiTheme="minorHAnsi" w:cstheme="minorHAnsi"/>
          <w:sz w:val="22"/>
          <w:szCs w:val="22"/>
        </w:rPr>
        <w:t>ex-Gaussian</w:t>
      </w:r>
      <w:r w:rsidR="003C5965" w:rsidRPr="000B6C63">
        <w:rPr>
          <w:rFonts w:asciiTheme="minorHAnsi" w:hAnsiTheme="minorHAnsi" w:cstheme="minorHAnsi"/>
          <w:sz w:val="22"/>
          <w:szCs w:val="22"/>
        </w:rPr>
        <w:t xml:space="preserve"> analysis</w:t>
      </w:r>
      <w:r w:rsidR="00A9013B" w:rsidRPr="000B6C63">
        <w:rPr>
          <w:rFonts w:asciiTheme="minorHAnsi" w:hAnsiTheme="minorHAnsi" w:cstheme="minorHAnsi"/>
          <w:sz w:val="22"/>
          <w:szCs w:val="22"/>
        </w:rPr>
        <w:t xml:space="preserve"> </w:t>
      </w:r>
      <w:r w:rsidR="003C5965" w:rsidRPr="000B6C63">
        <w:rPr>
          <w:rFonts w:asciiTheme="minorHAnsi" w:hAnsiTheme="minorHAnsi" w:cstheme="minorHAnsi"/>
          <w:sz w:val="22"/>
          <w:szCs w:val="22"/>
        </w:rPr>
        <w:t xml:space="preserve">of the latencies </w:t>
      </w:r>
      <w:r w:rsidR="00A9013B" w:rsidRPr="000B6C63">
        <w:rPr>
          <w:rFonts w:asciiTheme="minorHAnsi" w:hAnsiTheme="minorHAnsi" w:cstheme="minorHAnsi"/>
          <w:sz w:val="22"/>
          <w:szCs w:val="22"/>
        </w:rPr>
        <w:t>di</w:t>
      </w:r>
      <w:r w:rsidR="00F31148">
        <w:rPr>
          <w:rFonts w:asciiTheme="minorHAnsi" w:hAnsiTheme="minorHAnsi" w:cstheme="minorHAnsi"/>
          <w:sz w:val="22"/>
          <w:szCs w:val="22"/>
        </w:rPr>
        <w:t xml:space="preserve">stribution </w:t>
      </w:r>
      <w:r w:rsidR="00F31148">
        <w:rPr>
          <w:rFonts w:asciiTheme="minorHAnsi" w:hAnsiTheme="minorHAnsi" w:cstheme="minorHAnsi"/>
          <w:sz w:val="22"/>
          <w:szCs w:val="22"/>
        </w:rPr>
        <w:fldChar w:fldCharType="begin"/>
      </w:r>
      <w:r w:rsidR="00F31148">
        <w:rPr>
          <w:rFonts w:asciiTheme="minorHAnsi" w:hAnsiTheme="minorHAnsi" w:cstheme="minorHAnsi"/>
          <w:sz w:val="22"/>
          <w:szCs w:val="22"/>
        </w:rPr>
        <w:instrText xml:space="preserve"> ADDIN ZOTERO_ITEM CSL_CITATION {"citationID":"AlU2zNkh","properties":{"formattedCitation":"(Balota &amp; Yap, 2011; Tse et al., 2010)","plainCitation":"(Balota &amp; Yap, 2011; Tse et al., 2010)","noteIndex":0},"citationItems":[{"id":214,"uris":["http://zotero.org/users/local/5BDxAAQf/items/ZN9AUC3L"],"uri":["http://zotero.org/users/local/5BDxAAQf/items/ZN9AUC3L"],"itemData":{"id":214,"type":"article-journal","title":"Moving beyond the mean in studies of mental chronometry: The power of response time distributional analyses","container-title":"Current Directions in Psychological Science","page":"160-166","volume":"20","issue":"3","author":[{"family":"Balota","given":"David A."},{"family":"Yap","given":"Melvin J."}],"issued":{"date-parts":[["2011"]]}}},{"id":326,"uris":["http://zotero.org/users/local/5BDxAAQf/items/NCSJRTVJ"],"uri":["http://zotero.org/users/local/5BDxAAQf/items/NCSJRTVJ"],"itemData":{"id":326,"type":"article-journal","title":"Effects of healthy aging and early stage dementia of the Alzheimer's type on components of response time distributions in three attention tasks.","container-title":"Neuropsychology","page":"300","volume":"24","issue":"3","author":[{"family":"Tse","given":"Chi-Shing"},{"family":"Balota","given":"David A."},{"family":"Yap","given":"Melvin J."},{"family":"Duchek","given":"Janet M."},{"family":"McCabe","given":"David P."}],"issued":{"date-parts":[["2010"]]}}}],"schema":"https://github.com/citation-style-language/schema/raw/master/csl-citation.json"} </w:instrText>
      </w:r>
      <w:r w:rsidR="00F31148">
        <w:rPr>
          <w:rFonts w:asciiTheme="minorHAnsi" w:hAnsiTheme="minorHAnsi" w:cstheme="minorHAnsi"/>
          <w:sz w:val="22"/>
          <w:szCs w:val="22"/>
        </w:rPr>
        <w:fldChar w:fldCharType="separate"/>
      </w:r>
      <w:r w:rsidR="00F31148" w:rsidRPr="00F31148">
        <w:rPr>
          <w:rFonts w:ascii="Calibri" w:hAnsi="Calibri" w:cs="Calibri"/>
          <w:sz w:val="22"/>
        </w:rPr>
        <w:t>(Balota &amp; Yap, 2011; Tse et al., 2010)</w:t>
      </w:r>
      <w:r w:rsidR="00F31148">
        <w:rPr>
          <w:rFonts w:asciiTheme="minorHAnsi" w:hAnsiTheme="minorHAnsi" w:cstheme="minorHAnsi"/>
          <w:sz w:val="22"/>
          <w:szCs w:val="22"/>
        </w:rPr>
        <w:fldChar w:fldCharType="end"/>
      </w:r>
      <w:r w:rsidR="00F31148">
        <w:rPr>
          <w:rFonts w:asciiTheme="minorHAnsi" w:hAnsiTheme="minorHAnsi" w:cstheme="minorHAnsi"/>
          <w:sz w:val="22"/>
          <w:szCs w:val="22"/>
        </w:rPr>
        <w:t xml:space="preserve">. </w:t>
      </w:r>
      <w:r w:rsidR="003C5965" w:rsidRPr="000B6C63">
        <w:rPr>
          <w:rFonts w:asciiTheme="minorHAnsi" w:hAnsiTheme="minorHAnsi" w:cstheme="minorHAnsi"/>
          <w:sz w:val="22"/>
          <w:szCs w:val="22"/>
        </w:rPr>
        <w:t>The µ and σ parameters represent the mean and the standard deviation of the Gaussian part of the distribution, and the τ parameter reflect</w:t>
      </w:r>
      <w:ins w:id="115" w:author="Pam" w:date="2020-08-03T08:53:00Z">
        <w:r w:rsidR="00E03A7D">
          <w:rPr>
            <w:rFonts w:asciiTheme="minorHAnsi" w:hAnsiTheme="minorHAnsi" w:cstheme="minorHAnsi"/>
            <w:sz w:val="22"/>
            <w:szCs w:val="22"/>
          </w:rPr>
          <w:t>s</w:t>
        </w:r>
      </w:ins>
      <w:r w:rsidR="003C5965" w:rsidRPr="000B6C63">
        <w:rPr>
          <w:rFonts w:asciiTheme="minorHAnsi" w:hAnsiTheme="minorHAnsi" w:cstheme="minorHAnsi"/>
          <w:sz w:val="22"/>
          <w:szCs w:val="22"/>
        </w:rPr>
        <w:t xml:space="preserve"> both the mean and standard deviation of the expon</w:t>
      </w:r>
      <w:r w:rsidR="00B12700" w:rsidRPr="000B6C63">
        <w:rPr>
          <w:rFonts w:asciiTheme="minorHAnsi" w:hAnsiTheme="minorHAnsi" w:cstheme="minorHAnsi"/>
          <w:sz w:val="22"/>
          <w:szCs w:val="22"/>
        </w:rPr>
        <w:t xml:space="preserve">ential part of the distribution. Authors observed that there was no correlation between the shifting metrics and any of the parameters of naming distribution, either for action or objects. The updating ability correlated with the τ parameters of both the action and object naming, but did not affect the µ parameter. It suggested that updating abilities were not predictive of the overall speed of trials, but rather predictive of the proportion of </w:t>
      </w:r>
      <w:del w:id="116" w:author="Pam" w:date="2020-08-03T08:53:00Z">
        <w:r w:rsidR="00B12700" w:rsidRPr="000B6C63" w:rsidDel="00E03A7D">
          <w:rPr>
            <w:rFonts w:asciiTheme="minorHAnsi" w:hAnsiTheme="minorHAnsi" w:cstheme="minorHAnsi"/>
            <w:sz w:val="22"/>
            <w:szCs w:val="22"/>
          </w:rPr>
          <w:delText xml:space="preserve">very </w:delText>
        </w:r>
      </w:del>
      <w:r w:rsidR="00B12700" w:rsidRPr="000B6C63">
        <w:rPr>
          <w:rFonts w:asciiTheme="minorHAnsi" w:hAnsiTheme="minorHAnsi" w:cstheme="minorHAnsi"/>
          <w:sz w:val="22"/>
          <w:szCs w:val="22"/>
        </w:rPr>
        <w:t xml:space="preserve">slow trials. </w:t>
      </w:r>
      <w:del w:id="117" w:author="Pam" w:date="2020-08-03T08:53:00Z">
        <w:r w:rsidR="00B12700" w:rsidRPr="000B6C63" w:rsidDel="00E03A7D">
          <w:rPr>
            <w:rFonts w:asciiTheme="minorHAnsi" w:hAnsiTheme="minorHAnsi" w:cstheme="minorHAnsi"/>
            <w:sz w:val="22"/>
            <w:szCs w:val="22"/>
          </w:rPr>
          <w:delText xml:space="preserve">The </w:delText>
        </w:r>
      </w:del>
      <w:ins w:id="118" w:author="Pam" w:date="2020-08-03T08:53:00Z">
        <w:r w:rsidR="00E03A7D">
          <w:rPr>
            <w:rFonts w:asciiTheme="minorHAnsi" w:hAnsiTheme="minorHAnsi" w:cstheme="minorHAnsi"/>
            <w:sz w:val="22"/>
            <w:szCs w:val="22"/>
          </w:rPr>
          <w:t>I</w:t>
        </w:r>
      </w:ins>
      <w:del w:id="119" w:author="Pam" w:date="2020-08-03T08:53:00Z">
        <w:r w:rsidR="00B12700" w:rsidRPr="000B6C63" w:rsidDel="00E03A7D">
          <w:rPr>
            <w:rFonts w:asciiTheme="minorHAnsi" w:hAnsiTheme="minorHAnsi" w:cstheme="minorHAnsi"/>
            <w:sz w:val="22"/>
            <w:szCs w:val="22"/>
          </w:rPr>
          <w:delText>i</w:delText>
        </w:r>
      </w:del>
      <w:r w:rsidR="00B12700" w:rsidRPr="000B6C63">
        <w:rPr>
          <w:rFonts w:asciiTheme="minorHAnsi" w:hAnsiTheme="minorHAnsi" w:cstheme="minorHAnsi"/>
          <w:sz w:val="22"/>
          <w:szCs w:val="22"/>
        </w:rPr>
        <w:t>nhibition ability correlated differently parameters of action and object naming</w:t>
      </w:r>
      <w:ins w:id="120" w:author="Pam" w:date="2020-08-03T08:54:00Z">
        <w:r w:rsidR="00E03A7D">
          <w:rPr>
            <w:rFonts w:asciiTheme="minorHAnsi" w:hAnsiTheme="minorHAnsi" w:cstheme="minorHAnsi"/>
            <w:sz w:val="22"/>
            <w:szCs w:val="22"/>
          </w:rPr>
          <w:t>:</w:t>
        </w:r>
      </w:ins>
      <w:del w:id="121" w:author="Pam" w:date="2020-08-03T08:54:00Z">
        <w:r w:rsidR="00B12700" w:rsidRPr="000B6C63" w:rsidDel="00E03A7D">
          <w:rPr>
            <w:rFonts w:asciiTheme="minorHAnsi" w:hAnsiTheme="minorHAnsi" w:cstheme="minorHAnsi"/>
            <w:sz w:val="22"/>
            <w:szCs w:val="22"/>
          </w:rPr>
          <w:delText>.</w:delText>
        </w:r>
      </w:del>
      <w:r w:rsidR="00B12700" w:rsidRPr="000B6C63">
        <w:rPr>
          <w:rFonts w:asciiTheme="minorHAnsi" w:hAnsiTheme="minorHAnsi" w:cstheme="minorHAnsi"/>
          <w:sz w:val="22"/>
          <w:szCs w:val="22"/>
        </w:rPr>
        <w:t xml:space="preserve"> </w:t>
      </w:r>
      <w:r w:rsidR="00415B9F" w:rsidRPr="000B6C63">
        <w:rPr>
          <w:rFonts w:asciiTheme="minorHAnsi" w:hAnsiTheme="minorHAnsi" w:cstheme="minorHAnsi"/>
          <w:sz w:val="22"/>
          <w:szCs w:val="22"/>
        </w:rPr>
        <w:t xml:space="preserve">For action naming, inhibition correlated with the µ parameter, while for object naming, </w:t>
      </w:r>
      <w:del w:id="122" w:author="Pam" w:date="2020-08-03T08:54:00Z">
        <w:r w:rsidR="00415B9F" w:rsidRPr="000B6C63" w:rsidDel="00E03A7D">
          <w:rPr>
            <w:rFonts w:asciiTheme="minorHAnsi" w:hAnsiTheme="minorHAnsi" w:cstheme="minorHAnsi"/>
            <w:sz w:val="22"/>
            <w:szCs w:val="22"/>
          </w:rPr>
          <w:delText xml:space="preserve">inhibition </w:delText>
        </w:r>
      </w:del>
      <w:ins w:id="123" w:author="Pam" w:date="2020-08-03T08:54:00Z">
        <w:r w:rsidR="00E03A7D">
          <w:rPr>
            <w:rFonts w:asciiTheme="minorHAnsi" w:hAnsiTheme="minorHAnsi" w:cstheme="minorHAnsi"/>
            <w:sz w:val="22"/>
            <w:szCs w:val="22"/>
          </w:rPr>
          <w:t>it</w:t>
        </w:r>
        <w:r w:rsidR="00E03A7D" w:rsidRPr="000B6C63">
          <w:rPr>
            <w:rFonts w:asciiTheme="minorHAnsi" w:hAnsiTheme="minorHAnsi" w:cstheme="minorHAnsi"/>
            <w:sz w:val="22"/>
            <w:szCs w:val="22"/>
          </w:rPr>
          <w:t xml:space="preserve"> </w:t>
        </w:r>
      </w:ins>
      <w:r w:rsidR="00415B9F" w:rsidRPr="000B6C63">
        <w:rPr>
          <w:rFonts w:asciiTheme="minorHAnsi" w:hAnsiTheme="minorHAnsi" w:cstheme="minorHAnsi"/>
          <w:sz w:val="22"/>
          <w:szCs w:val="22"/>
        </w:rPr>
        <w:t>correlated with the τ parameter</w:t>
      </w:r>
      <w:del w:id="124" w:author="Pam" w:date="2020-08-03T08:54:00Z">
        <w:r w:rsidR="00415B9F" w:rsidRPr="000B6C63" w:rsidDel="00E03A7D">
          <w:rPr>
            <w:rFonts w:asciiTheme="minorHAnsi" w:hAnsiTheme="minorHAnsi" w:cstheme="minorHAnsi"/>
            <w:sz w:val="22"/>
            <w:szCs w:val="22"/>
          </w:rPr>
          <w:delText>s</w:delText>
        </w:r>
      </w:del>
      <w:r w:rsidR="00415B9F" w:rsidRPr="000B6C63">
        <w:rPr>
          <w:rFonts w:asciiTheme="minorHAnsi" w:hAnsiTheme="minorHAnsi" w:cstheme="minorHAnsi"/>
          <w:sz w:val="22"/>
          <w:szCs w:val="22"/>
        </w:rPr>
        <w:t xml:space="preserve">. These results </w:t>
      </w:r>
      <w:del w:id="125" w:author="Pam" w:date="2020-08-03T08:56:00Z">
        <w:r w:rsidR="00415B9F" w:rsidRPr="000B6C63" w:rsidDel="00E03A7D">
          <w:rPr>
            <w:rFonts w:asciiTheme="minorHAnsi" w:hAnsiTheme="minorHAnsi" w:cstheme="minorHAnsi"/>
            <w:sz w:val="22"/>
            <w:szCs w:val="22"/>
          </w:rPr>
          <w:delText>lead to consider</w:delText>
        </w:r>
      </w:del>
      <w:ins w:id="126" w:author="Pam" w:date="2020-08-03T08:56:00Z">
        <w:r w:rsidR="00E03A7D">
          <w:rPr>
            <w:rFonts w:asciiTheme="minorHAnsi" w:hAnsiTheme="minorHAnsi" w:cstheme="minorHAnsi"/>
            <w:sz w:val="22"/>
            <w:szCs w:val="22"/>
          </w:rPr>
          <w:t>suggest</w:t>
        </w:r>
      </w:ins>
      <w:r w:rsidR="00415B9F" w:rsidRPr="000B6C63">
        <w:rPr>
          <w:rFonts w:asciiTheme="minorHAnsi" w:hAnsiTheme="minorHAnsi" w:cstheme="minorHAnsi"/>
          <w:sz w:val="22"/>
          <w:szCs w:val="22"/>
        </w:rPr>
        <w:t xml:space="preserve"> that updating might be not be systematically contributing to naming latencies. On the other hand, inhibition seems to be involved in most trial of action naming, and only in </w:t>
      </w:r>
      <w:r w:rsidR="00BC231C" w:rsidRPr="000B6C63">
        <w:rPr>
          <w:rFonts w:asciiTheme="minorHAnsi" w:hAnsiTheme="minorHAnsi" w:cstheme="minorHAnsi"/>
          <w:sz w:val="22"/>
          <w:szCs w:val="22"/>
        </w:rPr>
        <w:t>few trials of object naming.</w:t>
      </w:r>
      <w:r w:rsidR="00B905DB" w:rsidRPr="000B6C63">
        <w:rPr>
          <w:rFonts w:asciiTheme="minorHAnsi" w:hAnsiTheme="minorHAnsi" w:cstheme="minorHAnsi"/>
          <w:sz w:val="22"/>
          <w:szCs w:val="22"/>
        </w:rPr>
        <w:t xml:space="preserve"> This finding suggest that both of the updating and inhibiting would be involved in the production of words in a few and eventually difficult </w:t>
      </w:r>
      <w:commentRangeStart w:id="127"/>
      <w:r w:rsidR="00B905DB" w:rsidRPr="000B6C63">
        <w:rPr>
          <w:rFonts w:asciiTheme="minorHAnsi" w:hAnsiTheme="minorHAnsi" w:cstheme="minorHAnsi"/>
          <w:sz w:val="22"/>
          <w:szCs w:val="22"/>
        </w:rPr>
        <w:t>trials</w:t>
      </w:r>
      <w:commentRangeEnd w:id="127"/>
      <w:r w:rsidR="00E94E73">
        <w:rPr>
          <w:rStyle w:val="CommentReference"/>
          <w:rFonts w:asciiTheme="minorHAnsi" w:eastAsiaTheme="minorHAnsi" w:hAnsiTheme="minorHAnsi" w:cstheme="minorBidi"/>
        </w:rPr>
        <w:commentReference w:id="127"/>
      </w:r>
      <w:r w:rsidR="00B905DB" w:rsidRPr="000B6C63">
        <w:rPr>
          <w:rFonts w:asciiTheme="minorHAnsi" w:hAnsiTheme="minorHAnsi" w:cstheme="minorHAnsi"/>
          <w:sz w:val="22"/>
          <w:szCs w:val="22"/>
        </w:rPr>
        <w:t>.</w:t>
      </w:r>
    </w:p>
    <w:p w14:paraId="3E1F650A" w14:textId="77777777" w:rsidR="006D6361" w:rsidRPr="000B6C63" w:rsidRDefault="00E94E73" w:rsidP="003C7619">
      <w:pPr>
        <w:spacing w:line="360" w:lineRule="auto"/>
        <w:ind w:firstLine="720"/>
        <w:rPr>
          <w:rFonts w:asciiTheme="minorHAnsi" w:hAnsiTheme="minorHAnsi" w:cstheme="minorHAnsi"/>
          <w:sz w:val="22"/>
          <w:szCs w:val="22"/>
        </w:rPr>
      </w:pPr>
      <w:ins w:id="128" w:author="Pam" w:date="2020-07-29T14:17:00Z">
        <w:r>
          <w:rPr>
            <w:rFonts w:asciiTheme="minorHAnsi" w:hAnsiTheme="minorHAnsi" w:cstheme="minorHAnsi"/>
            <w:sz w:val="22"/>
            <w:szCs w:val="22"/>
          </w:rPr>
          <w:t>The a</w:t>
        </w:r>
      </w:ins>
      <w:del w:id="129" w:author="Pam" w:date="2020-07-29T14:17:00Z">
        <w:r w:rsidR="003C7619" w:rsidRPr="000B6C63" w:rsidDel="00E94E73">
          <w:rPr>
            <w:rFonts w:asciiTheme="minorHAnsi" w:hAnsiTheme="minorHAnsi" w:cstheme="minorHAnsi"/>
            <w:sz w:val="22"/>
            <w:szCs w:val="22"/>
          </w:rPr>
          <w:delText>A</w:delText>
        </w:r>
      </w:del>
      <w:r w:rsidR="003C7619" w:rsidRPr="000B6C63">
        <w:rPr>
          <w:rFonts w:asciiTheme="minorHAnsi" w:hAnsiTheme="minorHAnsi" w:cstheme="minorHAnsi"/>
          <w:sz w:val="22"/>
          <w:szCs w:val="22"/>
        </w:rPr>
        <w:t xml:space="preserve">ssumption that </w:t>
      </w:r>
      <w:ins w:id="130" w:author="Pam" w:date="2020-07-29T14:17:00Z">
        <w:r>
          <w:rPr>
            <w:rFonts w:asciiTheme="minorHAnsi" w:hAnsiTheme="minorHAnsi" w:cstheme="minorHAnsi"/>
            <w:sz w:val="22"/>
            <w:szCs w:val="22"/>
          </w:rPr>
          <w:t xml:space="preserve">the </w:t>
        </w:r>
      </w:ins>
      <w:r w:rsidR="003C7619" w:rsidRPr="000B6C63">
        <w:rPr>
          <w:rFonts w:asciiTheme="minorHAnsi" w:hAnsiTheme="minorHAnsi" w:cstheme="minorHAnsi"/>
          <w:sz w:val="22"/>
          <w:szCs w:val="22"/>
        </w:rPr>
        <w:t xml:space="preserve">influence of updating abilities on word production might </w:t>
      </w:r>
      <w:del w:id="131" w:author="Pam" w:date="2020-07-29T14:17:00Z">
        <w:r w:rsidR="003C7619" w:rsidRPr="000B6C63" w:rsidDel="00E94E73">
          <w:rPr>
            <w:rFonts w:asciiTheme="minorHAnsi" w:hAnsiTheme="minorHAnsi" w:cstheme="minorHAnsi"/>
            <w:sz w:val="22"/>
            <w:szCs w:val="22"/>
          </w:rPr>
          <w:delText xml:space="preserve">only </w:delText>
        </w:r>
      </w:del>
      <w:r w:rsidR="003C7619" w:rsidRPr="000B6C63">
        <w:rPr>
          <w:rFonts w:asciiTheme="minorHAnsi" w:hAnsiTheme="minorHAnsi" w:cstheme="minorHAnsi"/>
          <w:sz w:val="22"/>
          <w:szCs w:val="22"/>
        </w:rPr>
        <w:t>be limited to difficult trial</w:t>
      </w:r>
      <w:r w:rsidR="004429A7" w:rsidRPr="000B6C63">
        <w:rPr>
          <w:rFonts w:asciiTheme="minorHAnsi" w:hAnsiTheme="minorHAnsi" w:cstheme="minorHAnsi"/>
          <w:sz w:val="22"/>
          <w:szCs w:val="22"/>
        </w:rPr>
        <w:t>s</w:t>
      </w:r>
      <w:r w:rsidR="003C7619" w:rsidRPr="000B6C63">
        <w:rPr>
          <w:rFonts w:asciiTheme="minorHAnsi" w:hAnsiTheme="minorHAnsi" w:cstheme="minorHAnsi"/>
          <w:sz w:val="22"/>
          <w:szCs w:val="22"/>
        </w:rPr>
        <w:t xml:space="preserve"> seem</w:t>
      </w:r>
      <w:ins w:id="132" w:author="Pam" w:date="2020-07-29T14:17:00Z">
        <w:r>
          <w:rPr>
            <w:rFonts w:asciiTheme="minorHAnsi" w:hAnsiTheme="minorHAnsi" w:cstheme="minorHAnsi"/>
            <w:sz w:val="22"/>
            <w:szCs w:val="22"/>
          </w:rPr>
          <w:t>s</w:t>
        </w:r>
      </w:ins>
      <w:r w:rsidR="003C7619" w:rsidRPr="000B6C63">
        <w:rPr>
          <w:rFonts w:asciiTheme="minorHAnsi" w:hAnsiTheme="minorHAnsi" w:cstheme="minorHAnsi"/>
          <w:sz w:val="22"/>
          <w:szCs w:val="22"/>
        </w:rPr>
        <w:t xml:space="preserve"> to be in agreement with </w:t>
      </w:r>
      <w:ins w:id="133" w:author="Pam" w:date="2020-07-29T14:17:00Z">
        <w:r>
          <w:rPr>
            <w:rFonts w:asciiTheme="minorHAnsi" w:hAnsiTheme="minorHAnsi" w:cstheme="minorHAnsi"/>
            <w:sz w:val="22"/>
            <w:szCs w:val="22"/>
          </w:rPr>
          <w:t xml:space="preserve">the </w:t>
        </w:r>
      </w:ins>
      <w:r w:rsidR="003C7619" w:rsidRPr="000B6C63">
        <w:rPr>
          <w:rFonts w:asciiTheme="minorHAnsi" w:hAnsiTheme="minorHAnsi" w:cstheme="minorHAnsi"/>
          <w:sz w:val="22"/>
          <w:szCs w:val="22"/>
        </w:rPr>
        <w:t>finding of</w:t>
      </w:r>
      <w:r w:rsidR="00F31148">
        <w:rPr>
          <w:rFonts w:asciiTheme="minorHAnsi" w:hAnsiTheme="minorHAnsi" w:cstheme="minorHAnsi"/>
          <w:sz w:val="22"/>
          <w:szCs w:val="22"/>
        </w:rPr>
        <w:t xml:space="preserve"> </w:t>
      </w:r>
      <w:r w:rsidR="00F31148">
        <w:rPr>
          <w:rFonts w:asciiTheme="minorHAnsi" w:hAnsiTheme="minorHAnsi" w:cstheme="minorHAnsi"/>
          <w:sz w:val="22"/>
          <w:szCs w:val="22"/>
        </w:rPr>
        <w:fldChar w:fldCharType="begin"/>
      </w:r>
      <w:r w:rsidR="00F31148">
        <w:rPr>
          <w:rFonts w:asciiTheme="minorHAnsi" w:hAnsiTheme="minorHAnsi" w:cstheme="minorHAnsi"/>
          <w:sz w:val="22"/>
          <w:szCs w:val="22"/>
        </w:rPr>
        <w:instrText xml:space="preserve"> ADDIN ZOTERO_ITEM CSL_CITATION {"citationID":"G7397RuX","properties":{"formattedCitation":"(Piai &amp; Roelofs, 2013)","plainCitation":"(Piai &amp; Roelofs, 2013)","noteIndex":0},"citationItems":[{"id":103,"uris":["http://zotero.org/users/local/5BDxAAQf/items/G5NI66TR"],"uri":["http://zotero.org/users/local/5BDxAAQf/items/G5NI66TR"],"itemData":{"id":103,"type":"article-journal","title":"Working memory capacity and dual-task interference in picture naming","container-title":"Acta psychologica","page":"332-342","volume":"142","issue":"3","author":[{"family":"Piai","given":"Vitória"},{"family":"Roelofs","given":"Ardi"}],"issued":{"date-parts":[["2013"]]}}}],"schema":"https://github.com/citation-style-language/schema/raw/master/csl-citation.json"} </w:instrText>
      </w:r>
      <w:r w:rsidR="00F31148">
        <w:rPr>
          <w:rFonts w:asciiTheme="minorHAnsi" w:hAnsiTheme="minorHAnsi" w:cstheme="minorHAnsi"/>
          <w:sz w:val="22"/>
          <w:szCs w:val="22"/>
        </w:rPr>
        <w:fldChar w:fldCharType="separate"/>
      </w:r>
      <w:r w:rsidR="00F31148" w:rsidRPr="00F31148">
        <w:rPr>
          <w:rFonts w:ascii="Calibri" w:hAnsi="Calibri" w:cs="Calibri"/>
          <w:sz w:val="22"/>
        </w:rPr>
        <w:t>(Piai &amp; Roelofs, 2013)</w:t>
      </w:r>
      <w:r w:rsidR="00F31148">
        <w:rPr>
          <w:rFonts w:asciiTheme="minorHAnsi" w:hAnsiTheme="minorHAnsi" w:cstheme="minorHAnsi"/>
          <w:sz w:val="22"/>
          <w:szCs w:val="22"/>
        </w:rPr>
        <w:fldChar w:fldCharType="end"/>
      </w:r>
      <w:r w:rsidR="00F31148">
        <w:rPr>
          <w:rFonts w:asciiTheme="minorHAnsi" w:hAnsiTheme="minorHAnsi" w:cstheme="minorHAnsi"/>
          <w:sz w:val="22"/>
          <w:szCs w:val="22"/>
        </w:rPr>
        <w:t xml:space="preserve">. </w:t>
      </w:r>
      <w:r w:rsidR="003C7619" w:rsidRPr="000B6C63">
        <w:rPr>
          <w:rFonts w:asciiTheme="minorHAnsi" w:hAnsiTheme="minorHAnsi" w:cstheme="minorHAnsi"/>
          <w:sz w:val="22"/>
          <w:szCs w:val="22"/>
        </w:rPr>
        <w:t xml:space="preserve">These authors demonstrated that in a dual task context of production (i.e. producing the name of object while performing a tone discrimination task), </w:t>
      </w:r>
      <w:ins w:id="134" w:author="Pam" w:date="2020-07-29T14:18:00Z">
        <w:r>
          <w:rPr>
            <w:rFonts w:asciiTheme="minorHAnsi" w:hAnsiTheme="minorHAnsi" w:cstheme="minorHAnsi"/>
            <w:sz w:val="22"/>
            <w:szCs w:val="22"/>
          </w:rPr>
          <w:t xml:space="preserve">participants’ </w:t>
        </w:r>
      </w:ins>
      <w:r w:rsidR="003C7619" w:rsidRPr="000B6C63">
        <w:rPr>
          <w:rFonts w:asciiTheme="minorHAnsi" w:hAnsiTheme="minorHAnsi" w:cstheme="minorHAnsi"/>
          <w:sz w:val="22"/>
          <w:szCs w:val="22"/>
        </w:rPr>
        <w:t>updating abilities</w:t>
      </w:r>
      <w:ins w:id="135" w:author="Pam" w:date="2020-07-29T14:18:00Z">
        <w:r>
          <w:rPr>
            <w:rFonts w:asciiTheme="minorHAnsi" w:hAnsiTheme="minorHAnsi" w:cstheme="minorHAnsi"/>
            <w:sz w:val="22"/>
            <w:szCs w:val="22"/>
          </w:rPr>
          <w:t xml:space="preserve"> </w:t>
        </w:r>
      </w:ins>
      <w:del w:id="136" w:author="Pam" w:date="2020-07-29T14:18:00Z">
        <w:r w:rsidR="003C7619" w:rsidRPr="000B6C63" w:rsidDel="00E94E73">
          <w:rPr>
            <w:rFonts w:asciiTheme="minorHAnsi" w:hAnsiTheme="minorHAnsi" w:cstheme="minorHAnsi"/>
            <w:sz w:val="22"/>
            <w:szCs w:val="22"/>
          </w:rPr>
          <w:delText xml:space="preserve"> of participant </w:delText>
        </w:r>
      </w:del>
      <w:r w:rsidR="003C7619" w:rsidRPr="000B6C63">
        <w:rPr>
          <w:rFonts w:asciiTheme="minorHAnsi" w:hAnsiTheme="minorHAnsi" w:cstheme="minorHAnsi"/>
          <w:sz w:val="22"/>
          <w:szCs w:val="22"/>
        </w:rPr>
        <w:t xml:space="preserve">correlated with </w:t>
      </w:r>
      <w:ins w:id="137" w:author="Pam" w:date="2020-07-29T14:18:00Z">
        <w:r>
          <w:rPr>
            <w:rFonts w:asciiTheme="minorHAnsi" w:hAnsiTheme="minorHAnsi" w:cstheme="minorHAnsi"/>
            <w:sz w:val="22"/>
            <w:szCs w:val="22"/>
          </w:rPr>
          <w:t xml:space="preserve">their </w:t>
        </w:r>
      </w:ins>
      <w:r w:rsidR="003C7619" w:rsidRPr="000B6C63">
        <w:rPr>
          <w:rFonts w:asciiTheme="minorHAnsi" w:hAnsiTheme="minorHAnsi" w:cstheme="minorHAnsi"/>
          <w:sz w:val="22"/>
          <w:szCs w:val="22"/>
        </w:rPr>
        <w:t>mean naming latencies</w:t>
      </w:r>
      <w:del w:id="138" w:author="Pam" w:date="2020-07-29T14:18:00Z">
        <w:r w:rsidR="003C7619" w:rsidRPr="000B6C63" w:rsidDel="00E94E73">
          <w:rPr>
            <w:rFonts w:asciiTheme="minorHAnsi" w:hAnsiTheme="minorHAnsi" w:cstheme="minorHAnsi"/>
            <w:sz w:val="22"/>
            <w:szCs w:val="22"/>
          </w:rPr>
          <w:delText xml:space="preserve"> of participants</w:delText>
        </w:r>
      </w:del>
      <w:r w:rsidR="003C7619" w:rsidRPr="000B6C63">
        <w:rPr>
          <w:rFonts w:asciiTheme="minorHAnsi" w:hAnsiTheme="minorHAnsi" w:cstheme="minorHAnsi"/>
          <w:sz w:val="22"/>
          <w:szCs w:val="22"/>
        </w:rPr>
        <w:t xml:space="preserve">. Together, finding of </w:t>
      </w:r>
      <w:r w:rsidR="00F31148">
        <w:rPr>
          <w:rFonts w:asciiTheme="minorHAnsi" w:hAnsiTheme="minorHAnsi" w:cstheme="minorHAnsi"/>
          <w:sz w:val="22"/>
          <w:szCs w:val="22"/>
        </w:rPr>
        <w:fldChar w:fldCharType="begin"/>
      </w:r>
      <w:r w:rsidR="00F31148">
        <w:rPr>
          <w:rFonts w:asciiTheme="minorHAnsi" w:hAnsiTheme="minorHAnsi" w:cstheme="minorHAnsi"/>
          <w:sz w:val="22"/>
          <w:szCs w:val="22"/>
        </w:rPr>
        <w:instrText xml:space="preserve"> ADDIN ZOTERO_ITEM CSL_CITATION {"citationID":"x6Zw0e0Q","properties":{"formattedCitation":"(Shao et al., 2012)","plainCitation":"(Shao et al., 2012)","noteIndex":0},"citationItems":[{"id":76,"uris":["http://zotero.org/users/local/5BDxAAQf/items/LUGPNWP8"],"uri":["http://zotero.org/users/local/5BDxAAQf/items/LUGPNWP8"],"itemData":{"id":76,"type":"article-journal","title":"Sources of individual differences in the speed of naming objects and actions: The contribution of executive control","container-title":"The Quarterly Journal of Experimental Psychology","page":"1927-1944","volume":"65","issue":"10","author":[{"family":"Shao","given":"Zeshu"},{"family":"Roelofs","given":"Ardi"},{"family":"Meyer","given":"Antje S."}],"issued":{"date-parts":[["2012"]]}}}],"schema":"https://github.com/citation-style-language/schema/raw/master/csl-citation.json"} </w:instrText>
      </w:r>
      <w:r w:rsidR="00F31148">
        <w:rPr>
          <w:rFonts w:asciiTheme="minorHAnsi" w:hAnsiTheme="minorHAnsi" w:cstheme="minorHAnsi"/>
          <w:sz w:val="22"/>
          <w:szCs w:val="22"/>
        </w:rPr>
        <w:fldChar w:fldCharType="separate"/>
      </w:r>
      <w:r w:rsidR="00F31148" w:rsidRPr="00F31148">
        <w:rPr>
          <w:rFonts w:ascii="Calibri" w:hAnsi="Calibri" w:cs="Calibri"/>
          <w:sz w:val="22"/>
        </w:rPr>
        <w:t>(Shao et al., 2012)</w:t>
      </w:r>
      <w:r w:rsidR="00F31148">
        <w:rPr>
          <w:rFonts w:asciiTheme="minorHAnsi" w:hAnsiTheme="minorHAnsi" w:cstheme="minorHAnsi"/>
          <w:sz w:val="22"/>
          <w:szCs w:val="22"/>
        </w:rPr>
        <w:fldChar w:fldCharType="end"/>
      </w:r>
      <w:r w:rsidR="00F31148">
        <w:rPr>
          <w:rFonts w:asciiTheme="minorHAnsi" w:hAnsiTheme="minorHAnsi" w:cstheme="minorHAnsi"/>
          <w:sz w:val="22"/>
          <w:szCs w:val="22"/>
        </w:rPr>
        <w:t xml:space="preserve"> </w:t>
      </w:r>
      <w:r w:rsidR="003C7619" w:rsidRPr="000B6C63">
        <w:rPr>
          <w:rFonts w:asciiTheme="minorHAnsi" w:hAnsiTheme="minorHAnsi" w:cstheme="minorHAnsi"/>
          <w:sz w:val="22"/>
          <w:szCs w:val="22"/>
        </w:rPr>
        <w:t xml:space="preserve">indicate that in a context in which the production of object name is the </w:t>
      </w:r>
      <w:r w:rsidR="004429A7" w:rsidRPr="000B6C63">
        <w:rPr>
          <w:rFonts w:asciiTheme="minorHAnsi" w:hAnsiTheme="minorHAnsi" w:cstheme="minorHAnsi"/>
          <w:sz w:val="22"/>
          <w:szCs w:val="22"/>
        </w:rPr>
        <w:t xml:space="preserve">only </w:t>
      </w:r>
      <w:r w:rsidR="003C7619" w:rsidRPr="000B6C63">
        <w:rPr>
          <w:rFonts w:asciiTheme="minorHAnsi" w:hAnsiTheme="minorHAnsi" w:cstheme="minorHAnsi"/>
          <w:sz w:val="22"/>
          <w:szCs w:val="22"/>
        </w:rPr>
        <w:t>task to perform, updating abilities correlate with the tail of latencies distribution, while by increasing the difficulty of the production task, employing a dual task paradigm, updating abilities correlate with the mean of the distribution. Therefore, these finding seems to suggest a form of differential mobilization of cogn</w:t>
      </w:r>
      <w:r w:rsidR="004429A7" w:rsidRPr="000B6C63">
        <w:rPr>
          <w:rFonts w:asciiTheme="minorHAnsi" w:hAnsiTheme="minorHAnsi" w:cstheme="minorHAnsi"/>
          <w:sz w:val="22"/>
          <w:szCs w:val="22"/>
        </w:rPr>
        <w:t xml:space="preserve">itive </w:t>
      </w:r>
      <w:r w:rsidR="003C7619" w:rsidRPr="000B6C63">
        <w:rPr>
          <w:rFonts w:asciiTheme="minorHAnsi" w:hAnsiTheme="minorHAnsi" w:cstheme="minorHAnsi"/>
          <w:sz w:val="22"/>
          <w:szCs w:val="22"/>
        </w:rPr>
        <w:t xml:space="preserve">resource depending on the experimental </w:t>
      </w:r>
      <w:r w:rsidR="004429A7" w:rsidRPr="000B6C63">
        <w:rPr>
          <w:rFonts w:asciiTheme="minorHAnsi" w:hAnsiTheme="minorHAnsi" w:cstheme="minorHAnsi"/>
          <w:sz w:val="22"/>
          <w:szCs w:val="22"/>
        </w:rPr>
        <w:lastRenderedPageBreak/>
        <w:t xml:space="preserve">context, with the updating component of cognitive control </w:t>
      </w:r>
      <w:r w:rsidR="003C7619" w:rsidRPr="000B6C63">
        <w:rPr>
          <w:rFonts w:asciiTheme="minorHAnsi" w:hAnsiTheme="minorHAnsi" w:cstheme="minorHAnsi"/>
          <w:sz w:val="22"/>
          <w:szCs w:val="22"/>
        </w:rPr>
        <w:t xml:space="preserve">mobilized </w:t>
      </w:r>
      <w:r w:rsidR="004429A7" w:rsidRPr="000B6C63">
        <w:rPr>
          <w:rFonts w:asciiTheme="minorHAnsi" w:hAnsiTheme="minorHAnsi" w:cstheme="minorHAnsi"/>
          <w:sz w:val="22"/>
          <w:szCs w:val="22"/>
        </w:rPr>
        <w:t xml:space="preserve">in most of the trials within </w:t>
      </w:r>
      <w:r w:rsidR="003C7619" w:rsidRPr="000B6C63">
        <w:rPr>
          <w:rFonts w:asciiTheme="minorHAnsi" w:hAnsiTheme="minorHAnsi" w:cstheme="minorHAnsi"/>
          <w:sz w:val="22"/>
          <w:szCs w:val="22"/>
        </w:rPr>
        <w:t>context</w:t>
      </w:r>
      <w:r w:rsidR="004429A7" w:rsidRPr="000B6C63">
        <w:rPr>
          <w:rFonts w:asciiTheme="minorHAnsi" w:hAnsiTheme="minorHAnsi" w:cstheme="minorHAnsi"/>
          <w:sz w:val="22"/>
          <w:szCs w:val="22"/>
        </w:rPr>
        <w:t xml:space="preserve"> of increased production difficulty</w:t>
      </w:r>
      <w:r w:rsidR="003C7619" w:rsidRPr="000B6C63">
        <w:rPr>
          <w:rFonts w:asciiTheme="minorHAnsi" w:hAnsiTheme="minorHAnsi" w:cstheme="minorHAnsi"/>
          <w:sz w:val="22"/>
          <w:szCs w:val="22"/>
        </w:rPr>
        <w:t xml:space="preserve">, and only in a few trial in easier production </w:t>
      </w:r>
      <w:commentRangeStart w:id="139"/>
      <w:r w:rsidR="003C7619" w:rsidRPr="000B6C63">
        <w:rPr>
          <w:rFonts w:asciiTheme="minorHAnsi" w:hAnsiTheme="minorHAnsi" w:cstheme="minorHAnsi"/>
          <w:sz w:val="22"/>
          <w:szCs w:val="22"/>
        </w:rPr>
        <w:t>context</w:t>
      </w:r>
      <w:commentRangeEnd w:id="139"/>
      <w:r>
        <w:rPr>
          <w:rStyle w:val="CommentReference"/>
          <w:rFonts w:asciiTheme="minorHAnsi" w:eastAsiaTheme="minorHAnsi" w:hAnsiTheme="minorHAnsi" w:cstheme="minorBidi"/>
        </w:rPr>
        <w:commentReference w:id="139"/>
      </w:r>
      <w:r w:rsidR="003C7619" w:rsidRPr="000B6C63">
        <w:rPr>
          <w:rFonts w:asciiTheme="minorHAnsi" w:hAnsiTheme="minorHAnsi" w:cstheme="minorHAnsi"/>
          <w:sz w:val="22"/>
          <w:szCs w:val="22"/>
        </w:rPr>
        <w:t xml:space="preserve">. </w:t>
      </w:r>
    </w:p>
    <w:p w14:paraId="55740AC5" w14:textId="77777777" w:rsidR="005A080C" w:rsidRPr="000B6C63" w:rsidRDefault="00F31148" w:rsidP="0036067C">
      <w:pPr>
        <w:spacing w:line="360" w:lineRule="auto"/>
        <w:ind w:firstLine="720"/>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ADDIN ZOTERO_ITEM CSL_CITATION {"citationID":"oEqUP5mW","properties":{"formattedCitation":"(Jongman, Roelofs, et al., 2015b)","plainCitation":"(Jongman, Roelofs, et al., 2015b)","noteIndex":0},"citationItems":[{"id":"16C1KLg7/XNvEwauM","uris":["http://zotero.org/users/2080928/items/BVQGSIS2"],"uri":["http://zotero.org/users/2080928/items/BVQGSIS2"],"itemData":{"id":"16C1KLg7/XNvEwauM","type":"article-journal","title":"Sustained attention in language production: An individual differences investigation","container-title":"The Quarterly Journal of Experimental Psychology","page":"710-730","volume":"68","issue":"4","source":"Taylor and Francis+NEJM","abstract":"Whereas it has long been assumed that most linguistic processes underlying language production happen automatically, accumulating evidence suggests that these processes do require some form of attention. Here we investigated the contribution of sustained attention: the ability to maintain alertness over time. In Experiment 1, participants’ sustained attention ability was measured using auditory and visual continuous performance tasks. Subsequently, employing a dual-task procedure, participants described pictures using simple noun phrases and performed an arrow-discrimination task while their vocal and manual response times (RTs) and the durations of their gazes to the pictures were measured. Earlier research has demonstrated that gaze duration reflects language planning processes up to and including phonological encoding. The speakers’ sustained attention ability correlated with the magnitude of the tail of the vocal RT distribution, reflecting the proportion of very slow responses, but not with individual differences in gaze duration. This suggests that sustained attention was most important after phonological encoding. Experiment 2 showed that the involvement of sustained attention was significantly stronger in a dual-task situation (picture naming and arrow discrimination) than in simple naming. Thus, individual differences in maintaining attention on the production processes become especially apparent when a simultaneous second task also requires attentional resources.","DOI":"10.1080/17470218.2014.964736","ISSN":"1747-0218","note":"PMID: 25214187","shortTitle":"Sustained attention in language production","author":[{"family":"Jongman","given":"Suzanne R."},{"family":"Roelofs","given":"Ardi"},{"family":"Meyer","given":"Antje S."}],"issued":{"date-parts":[["2015",4,3]]},"PMID":"25214187"}}],"schema":"https://github.com/citation-style-language/schema/raw/master/csl-citation.json"} </w:instrText>
      </w:r>
      <w:r>
        <w:rPr>
          <w:rFonts w:asciiTheme="minorHAnsi" w:hAnsiTheme="minorHAnsi" w:cstheme="minorHAnsi"/>
          <w:sz w:val="22"/>
          <w:szCs w:val="22"/>
        </w:rPr>
        <w:fldChar w:fldCharType="separate"/>
      </w:r>
      <w:r w:rsidRPr="00F31148">
        <w:rPr>
          <w:rFonts w:ascii="Calibri" w:hAnsi="Calibri" w:cs="Calibri"/>
          <w:sz w:val="22"/>
        </w:rPr>
        <w:t>(Jongman, Roelofs, et al., 2015b)</w:t>
      </w:r>
      <w:r>
        <w:rPr>
          <w:rFonts w:asciiTheme="minorHAnsi" w:hAnsiTheme="minorHAnsi" w:cstheme="minorHAnsi"/>
          <w:sz w:val="22"/>
          <w:szCs w:val="22"/>
        </w:rPr>
        <w:fldChar w:fldCharType="end"/>
      </w:r>
      <w:r>
        <w:rPr>
          <w:rFonts w:asciiTheme="minorHAnsi" w:hAnsiTheme="minorHAnsi" w:cstheme="minorHAnsi"/>
          <w:sz w:val="22"/>
          <w:szCs w:val="22"/>
        </w:rPr>
        <w:t xml:space="preserve"> </w:t>
      </w:r>
      <w:r w:rsidR="00C42BF0" w:rsidRPr="000B6C63">
        <w:rPr>
          <w:rFonts w:asciiTheme="minorHAnsi" w:hAnsiTheme="minorHAnsi" w:cstheme="minorHAnsi"/>
          <w:sz w:val="22"/>
          <w:szCs w:val="22"/>
        </w:rPr>
        <w:t>investigated the involvement of sustained attention in language production, also relying on an inter-individual correlational approach. Sustained attention was measured by relying an independent non-linguistic continuous performance task (CPT;</w:t>
      </w:r>
      <w:r>
        <w:rPr>
          <w:rFonts w:asciiTheme="minorHAnsi" w:hAnsiTheme="minorHAnsi" w:cstheme="minorHAnsi"/>
          <w:sz w:val="22"/>
          <w:szCs w:val="22"/>
        </w:rPr>
        <w:t xml:space="preserve">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ADDIN ZOTERO_ITEM CSL_CITATION {"citationID":"Y23srIzS","properties":{"formattedCitation":"(Ballard, 2001)","plainCitation":"(Ballard, 2001)","noteIndex":0},"citationItems":[{"id":328,"uris":["http://zotero.org/users/local/5BDxAAQf/items/KVQMVFT5"],"uri":["http://zotero.org/users/local/5BDxAAQf/items/KVQMVFT5"],"itemData":{"id":328,"type":"article-journal","title":"Assessing attention: Comparison of response-inhibition and traditional continuous performance tests","container-title":"Journal of Clinical and Experimental Neuropsychology","page":"331-350","volume":"23","issue":"3","author":[{"family":"Ballard","given":"Joan C."}],"issued":{"date-parts":[["2001"]]}}}],"schema":"https://github.com/citation-style-language/schema/raw/master/csl-citation.json"} </w:instrText>
      </w:r>
      <w:r>
        <w:rPr>
          <w:rFonts w:asciiTheme="minorHAnsi" w:hAnsiTheme="minorHAnsi" w:cstheme="minorHAnsi"/>
          <w:sz w:val="22"/>
          <w:szCs w:val="22"/>
        </w:rPr>
        <w:fldChar w:fldCharType="separate"/>
      </w:r>
      <w:r w:rsidRPr="00F31148">
        <w:rPr>
          <w:rFonts w:ascii="Calibri" w:hAnsi="Calibri" w:cs="Calibri"/>
          <w:sz w:val="22"/>
        </w:rPr>
        <w:t>(Ballard, 2001)</w:t>
      </w:r>
      <w:r>
        <w:rPr>
          <w:rFonts w:asciiTheme="minorHAnsi" w:hAnsiTheme="minorHAnsi" w:cstheme="minorHAnsi"/>
          <w:sz w:val="22"/>
          <w:szCs w:val="22"/>
        </w:rPr>
        <w:fldChar w:fldCharType="end"/>
      </w:r>
      <w:r w:rsidR="00C42BF0" w:rsidRPr="000B6C63">
        <w:rPr>
          <w:rFonts w:asciiTheme="minorHAnsi" w:hAnsiTheme="minorHAnsi" w:cstheme="minorHAnsi"/>
          <w:sz w:val="22"/>
          <w:szCs w:val="22"/>
        </w:rPr>
        <w:t xml:space="preserve">). </w:t>
      </w:r>
      <w:r w:rsidR="0036067C" w:rsidRPr="000B6C63">
        <w:rPr>
          <w:rFonts w:asciiTheme="minorHAnsi" w:hAnsiTheme="minorHAnsi" w:cstheme="minorHAnsi"/>
          <w:sz w:val="22"/>
          <w:szCs w:val="22"/>
        </w:rPr>
        <w:t>In the second experiment of their study, they asked participants to name object either in a single task context or in a dual task context. They observed that the τ parameter of the distribution latencies correlated with the metric of sustained attention for both task, although the correlation was significantly higher for the dual task context. Moreover,</w:t>
      </w:r>
      <w:r w:rsidR="00FD14FB" w:rsidRPr="000B6C63">
        <w:rPr>
          <w:rFonts w:asciiTheme="minorHAnsi" w:hAnsiTheme="minorHAnsi" w:cstheme="minorHAnsi"/>
          <w:sz w:val="22"/>
          <w:szCs w:val="22"/>
        </w:rPr>
        <w:t xml:space="preserve"> the first experiment of the same study demonstrated that in a dual task paradigm, naming latencies correlated with the metric of sustained attention while gaze duration did not. It therefore seems that sustained attention would be involved in the later stage of word production, with this effect being particularly apparent in dual task </w:t>
      </w:r>
      <w:commentRangeStart w:id="140"/>
      <w:r w:rsidR="00FD14FB" w:rsidRPr="000B6C63">
        <w:rPr>
          <w:rFonts w:asciiTheme="minorHAnsi" w:hAnsiTheme="minorHAnsi" w:cstheme="minorHAnsi"/>
          <w:sz w:val="22"/>
          <w:szCs w:val="22"/>
        </w:rPr>
        <w:t>context</w:t>
      </w:r>
      <w:commentRangeEnd w:id="140"/>
      <w:r w:rsidR="005765B8">
        <w:rPr>
          <w:rStyle w:val="CommentReference"/>
          <w:rFonts w:asciiTheme="minorHAnsi" w:eastAsiaTheme="minorHAnsi" w:hAnsiTheme="minorHAnsi" w:cstheme="minorBidi"/>
        </w:rPr>
        <w:commentReference w:id="140"/>
      </w:r>
      <w:r w:rsidR="00FD14FB" w:rsidRPr="000B6C63">
        <w:rPr>
          <w:rFonts w:asciiTheme="minorHAnsi" w:hAnsiTheme="minorHAnsi" w:cstheme="minorHAnsi"/>
          <w:sz w:val="22"/>
          <w:szCs w:val="22"/>
        </w:rPr>
        <w:t xml:space="preserve">. </w:t>
      </w:r>
    </w:p>
    <w:p w14:paraId="5FCE151C" w14:textId="77777777" w:rsidR="008C45F7" w:rsidRDefault="00A05158" w:rsidP="008C45F7">
      <w:pPr>
        <w:spacing w:line="360" w:lineRule="auto"/>
        <w:ind w:firstLine="720"/>
        <w:rPr>
          <w:rFonts w:asciiTheme="minorHAnsi" w:hAnsiTheme="minorHAnsi" w:cstheme="minorHAnsi"/>
          <w:sz w:val="22"/>
          <w:szCs w:val="22"/>
        </w:rPr>
      </w:pPr>
      <w:r w:rsidRPr="000B6C63">
        <w:rPr>
          <w:rFonts w:asciiTheme="minorHAnsi" w:hAnsiTheme="minorHAnsi" w:cstheme="minorHAnsi"/>
          <w:sz w:val="22"/>
          <w:szCs w:val="22"/>
        </w:rPr>
        <w:t xml:space="preserve">In </w:t>
      </w:r>
      <w:r w:rsidR="006A1BE4">
        <w:rPr>
          <w:rFonts w:asciiTheme="minorHAnsi" w:hAnsiTheme="minorHAnsi" w:cstheme="minorHAnsi"/>
          <w:sz w:val="22"/>
          <w:szCs w:val="22"/>
        </w:rPr>
        <w:t>three</w:t>
      </w:r>
      <w:r w:rsidRPr="000B6C63">
        <w:rPr>
          <w:rFonts w:asciiTheme="minorHAnsi" w:hAnsiTheme="minorHAnsi" w:cstheme="minorHAnsi"/>
          <w:sz w:val="22"/>
          <w:szCs w:val="22"/>
        </w:rPr>
        <w:t xml:space="preserve"> different studies, </w:t>
      </w:r>
      <w:r w:rsidR="00F31148">
        <w:rPr>
          <w:rFonts w:asciiTheme="minorHAnsi" w:hAnsiTheme="minorHAnsi" w:cstheme="minorHAnsi"/>
          <w:sz w:val="22"/>
          <w:szCs w:val="22"/>
        </w:rPr>
        <w:fldChar w:fldCharType="begin"/>
      </w:r>
      <w:r w:rsidR="00F31148">
        <w:rPr>
          <w:rFonts w:asciiTheme="minorHAnsi" w:hAnsiTheme="minorHAnsi" w:cstheme="minorHAnsi"/>
          <w:sz w:val="22"/>
          <w:szCs w:val="22"/>
        </w:rPr>
        <w:instrText xml:space="preserve"> ADDIN ZOTERO_ITEM CSL_CITATION {"citationID":"yNBRYU5t","properties":{"formattedCitation":"(Shao et al., 2012, 2013, 2015)","plainCitation":"(Shao et al., 2012, 2013, 2015)","noteIndex":0},"citationItems":[{"id":76,"uris":["http://zotero.org/users/local/5BDxAAQf/items/LUGPNWP8"],"uri":["http://zotero.org/users/local/5BDxAAQf/items/LUGPNWP8"],"itemData":{"id":76,"type":"article-journal","title":"Sources of individual differences in the speed of naming objects and actions: The contribution of executive control","container-title":"The Quarterly Journal of Experimental Psychology","page":"1927-1944","volume":"65","issue":"10","author":[{"family":"Shao","given":"Zeshu"},{"family":"Roelofs","given":"Ardi"},{"family":"Meyer","given":"Antje S."}],"issued":{"date-parts":[["2012"]]}}},{"id":77,"uris":["http://zotero.org/users/local/5BDxAAQf/items/IEZ6FRIP"],"uri":["http://zotero.org/users/local/5BDxAAQf/items/IEZ6FRIP"],"itemData":{"id":77,"type":"article-journal","title":"Selective and nonselective inhibition of competitors in picture naming","container-title":"Memory &amp; cognition","page":"1200-1211","volume":"41","issue":"8","author":[{"family":"Shao","given":"Zeshu"},{"family":"Meyer","given":"Antje S."},{"family":"Roelofs","given":"Ardi"}],"issued":{"date-parts":[["2013"]]}}},{"id":80,"uris":["http://zotero.org/users/local/5BDxAAQf/items/UG6AFFQ2"],"uri":["http://zotero.org/users/local/5BDxAAQf/items/UG6AFFQ2"],"itemData":{"id":80,"type":"article-journal","title":"Selective inhibition and naming performance in semantic blocking, picture-word interference, and color–word Stroop tasks.","container-title":"Journal of Experimental Psychology: Learning, Memory, and Cognition","page":"1806","volume":"41","issue":"6","author":[{"family":"Shao","given":"Zeshu"},{"family":"Roelofs","given":"Ardi"},{"family":"Martin","given":"Randi C."},{"family":"Meyer","given":"Antje S."}],"issued":{"date-parts":[["2015"]]}}}],"schema":"https://github.com/citation-style-language/schema/raw/master/csl-citation.json"} </w:instrText>
      </w:r>
      <w:r w:rsidR="00F31148">
        <w:rPr>
          <w:rFonts w:asciiTheme="minorHAnsi" w:hAnsiTheme="minorHAnsi" w:cstheme="minorHAnsi"/>
          <w:sz w:val="22"/>
          <w:szCs w:val="22"/>
        </w:rPr>
        <w:fldChar w:fldCharType="separate"/>
      </w:r>
      <w:r w:rsidR="00F31148" w:rsidRPr="00F31148">
        <w:rPr>
          <w:rFonts w:ascii="Calibri" w:hAnsi="Calibri" w:cs="Calibri"/>
          <w:sz w:val="22"/>
        </w:rPr>
        <w:t>(Shao et al., 2012, 2013, 2015)</w:t>
      </w:r>
      <w:r w:rsidR="00F31148">
        <w:rPr>
          <w:rFonts w:asciiTheme="minorHAnsi" w:hAnsiTheme="minorHAnsi" w:cstheme="minorHAnsi"/>
          <w:sz w:val="22"/>
          <w:szCs w:val="22"/>
        </w:rPr>
        <w:fldChar w:fldCharType="end"/>
      </w:r>
      <w:r w:rsidR="00F31148">
        <w:rPr>
          <w:rFonts w:asciiTheme="minorHAnsi" w:hAnsiTheme="minorHAnsi" w:cstheme="minorHAnsi"/>
          <w:sz w:val="22"/>
          <w:szCs w:val="22"/>
        </w:rPr>
        <w:t xml:space="preserve"> </w:t>
      </w:r>
      <w:r w:rsidRPr="000B6C63">
        <w:rPr>
          <w:rFonts w:asciiTheme="minorHAnsi" w:hAnsiTheme="minorHAnsi" w:cstheme="minorHAnsi"/>
          <w:sz w:val="22"/>
          <w:szCs w:val="22"/>
        </w:rPr>
        <w:t>investigated the effect of the inhibitory component of executive control on word production.</w:t>
      </w:r>
      <w:r w:rsidR="001935C0" w:rsidRPr="000B6C63">
        <w:rPr>
          <w:rFonts w:asciiTheme="minorHAnsi" w:hAnsiTheme="minorHAnsi" w:cstheme="minorHAnsi"/>
          <w:sz w:val="22"/>
          <w:szCs w:val="22"/>
        </w:rPr>
        <w:t xml:space="preserve"> </w:t>
      </w:r>
      <w:r w:rsidR="000B6C63" w:rsidRPr="000B6C63">
        <w:rPr>
          <w:rFonts w:asciiTheme="minorHAnsi" w:hAnsiTheme="minorHAnsi" w:cstheme="minorHAnsi"/>
          <w:sz w:val="22"/>
          <w:szCs w:val="22"/>
        </w:rPr>
        <w:t>Among these studies</w:t>
      </w:r>
      <w:r w:rsidR="001935C0" w:rsidRPr="000B6C63">
        <w:rPr>
          <w:rFonts w:asciiTheme="minorHAnsi" w:hAnsiTheme="minorHAnsi" w:cstheme="minorHAnsi"/>
          <w:sz w:val="22"/>
          <w:szCs w:val="22"/>
        </w:rPr>
        <w:t xml:space="preserve"> </w:t>
      </w:r>
      <w:r w:rsidR="000B6C63" w:rsidRPr="000B6C63">
        <w:rPr>
          <w:rFonts w:asciiTheme="minorHAnsi" w:hAnsiTheme="minorHAnsi" w:cstheme="minorHAnsi"/>
          <w:sz w:val="22"/>
          <w:szCs w:val="22"/>
        </w:rPr>
        <w:t xml:space="preserve">a distinction was made </w:t>
      </w:r>
      <w:r w:rsidR="001935C0" w:rsidRPr="000B6C63">
        <w:rPr>
          <w:rFonts w:asciiTheme="minorHAnsi" w:hAnsiTheme="minorHAnsi" w:cstheme="minorHAnsi"/>
          <w:sz w:val="22"/>
          <w:szCs w:val="22"/>
        </w:rPr>
        <w:t>between a selective and a non-selective form of inhibition</w:t>
      </w:r>
      <w:r w:rsidR="00356121">
        <w:rPr>
          <w:rFonts w:asciiTheme="minorHAnsi" w:hAnsiTheme="minorHAnsi" w:cstheme="minorHAnsi"/>
          <w:sz w:val="22"/>
          <w:szCs w:val="22"/>
        </w:rPr>
        <w:t xml:space="preserve"> </w:t>
      </w:r>
      <w:r w:rsidR="00356121">
        <w:rPr>
          <w:rFonts w:asciiTheme="minorHAnsi" w:hAnsiTheme="minorHAnsi" w:cstheme="minorHAnsi"/>
          <w:sz w:val="22"/>
          <w:szCs w:val="22"/>
        </w:rPr>
        <w:fldChar w:fldCharType="begin"/>
      </w:r>
      <w:r w:rsidR="00356121">
        <w:rPr>
          <w:rFonts w:asciiTheme="minorHAnsi" w:hAnsiTheme="minorHAnsi" w:cstheme="minorHAnsi"/>
          <w:sz w:val="22"/>
          <w:szCs w:val="22"/>
        </w:rPr>
        <w:instrText xml:space="preserve"> ADDIN ZOTERO_ITEM CSL_CITATION {"citationID":"tFDv93Ow","properties":{"formattedCitation":"(Forstmann et al., 2008)","plainCitation":"(Forstmann et al., 2008)","noteIndex":0},"citationItems":[{"id":162,"uris":["http://zotero.org/users/local/5BDxAAQf/items/7Y9PD5N7"],"uri":["http://zotero.org/users/local/5BDxAAQf/items/7Y9PD5N7"],"itemData":{"id":162,"type":"article-journal","title":"Function and structure of the right inferior frontal cortex predict individual differences in response inhibition: a model-based approach","container-title":"Journal of Neuroscience","page":"9790-9796","volume":"28","issue":"39","author":[{"family":"Forstmann","given":"Birte U."},{"family":"Jahfari","given":"Sara"},{"family":"Scholte","given":"H. Steven"},{"family":"Wolfensteller","given":"Uta"},{"family":"Wildenberg","given":"Wery PM","non-dropping-particle":"van den"},{"family":"Ridderinkhof","given":"K. Richard"}],"issued":{"date-parts":[["2008"]]}}}],"schema":"https://github.com/citation-style-language/schema/raw/master/csl-citation.json"} </w:instrText>
      </w:r>
      <w:r w:rsidR="00356121">
        <w:rPr>
          <w:rFonts w:asciiTheme="minorHAnsi" w:hAnsiTheme="minorHAnsi" w:cstheme="minorHAnsi"/>
          <w:sz w:val="22"/>
          <w:szCs w:val="22"/>
        </w:rPr>
        <w:fldChar w:fldCharType="separate"/>
      </w:r>
      <w:r w:rsidR="00356121" w:rsidRPr="00356121">
        <w:rPr>
          <w:rFonts w:ascii="Calibri" w:hAnsi="Calibri" w:cs="Calibri"/>
          <w:sz w:val="22"/>
        </w:rPr>
        <w:t>(Forstmann et al., 2008)</w:t>
      </w:r>
      <w:r w:rsidR="00356121">
        <w:rPr>
          <w:rFonts w:asciiTheme="minorHAnsi" w:hAnsiTheme="minorHAnsi" w:cstheme="minorHAnsi"/>
          <w:sz w:val="22"/>
          <w:szCs w:val="22"/>
        </w:rPr>
        <w:fldChar w:fldCharType="end"/>
      </w:r>
      <w:r w:rsidR="00356121">
        <w:rPr>
          <w:rFonts w:asciiTheme="minorHAnsi" w:hAnsiTheme="minorHAnsi" w:cstheme="minorHAnsi"/>
          <w:sz w:val="22"/>
          <w:szCs w:val="22"/>
        </w:rPr>
        <w:t>.</w:t>
      </w:r>
      <w:r w:rsidR="001935C0" w:rsidRPr="000B6C63">
        <w:rPr>
          <w:rFonts w:asciiTheme="minorHAnsi" w:hAnsiTheme="minorHAnsi" w:cstheme="minorHAnsi"/>
          <w:sz w:val="22"/>
          <w:szCs w:val="22"/>
        </w:rPr>
        <w:t xml:space="preserve"> The non-selective form of inhibition refers to the ability to suppress any unwanted response, and is usually the form </w:t>
      </w:r>
      <w:r w:rsidR="00356121">
        <w:rPr>
          <w:rFonts w:asciiTheme="minorHAnsi" w:hAnsiTheme="minorHAnsi" w:cstheme="minorHAnsi"/>
          <w:sz w:val="22"/>
          <w:szCs w:val="22"/>
        </w:rPr>
        <w:t xml:space="preserve">that is assessed by using SSRT </w:t>
      </w:r>
      <w:r w:rsidR="00356121">
        <w:rPr>
          <w:rFonts w:asciiTheme="minorHAnsi" w:hAnsiTheme="minorHAnsi" w:cstheme="minorHAnsi"/>
          <w:sz w:val="22"/>
          <w:szCs w:val="22"/>
        </w:rPr>
        <w:fldChar w:fldCharType="begin"/>
      </w:r>
      <w:r w:rsidR="00356121">
        <w:rPr>
          <w:rFonts w:asciiTheme="minorHAnsi" w:hAnsiTheme="minorHAnsi" w:cstheme="minorHAnsi"/>
          <w:sz w:val="22"/>
          <w:szCs w:val="22"/>
        </w:rPr>
        <w:instrText xml:space="preserve"> ADDIN ZOTERO_ITEM CSL_CITATION {"citationID":"OLBhraDi","properties":{"formattedCitation":"(Logan &amp; Cowan, 1984)","plainCitation":"(Logan &amp; Cowan, 1984)","noteIndex":0},"citationItems":[{"id":163,"uris":["http://zotero.org/users/local/5BDxAAQf/items/G869354M"],"uri":["http://zotero.org/users/local/5BDxAAQf/items/G869354M"],"itemData":{"id":163,"type":"article-journal","title":"On the ability to inhibit thought and action: A theory of an act of control.","container-title":"Psychological review","page":"295","volume":"91","issue":"3","author":[{"family":"Logan","given":"Gordon D."},{"family":"Cowan","given":"William B."}],"issued":{"date-parts":[["1984"]]}}}],"schema":"https://github.com/citation-style-language/schema/raw/master/csl-citation.json"} </w:instrText>
      </w:r>
      <w:r w:rsidR="00356121">
        <w:rPr>
          <w:rFonts w:asciiTheme="minorHAnsi" w:hAnsiTheme="minorHAnsi" w:cstheme="minorHAnsi"/>
          <w:sz w:val="22"/>
          <w:szCs w:val="22"/>
        </w:rPr>
        <w:fldChar w:fldCharType="separate"/>
      </w:r>
      <w:r w:rsidR="00356121" w:rsidRPr="00356121">
        <w:rPr>
          <w:rFonts w:ascii="Calibri" w:hAnsi="Calibri" w:cs="Calibri"/>
          <w:sz w:val="22"/>
        </w:rPr>
        <w:t>(Logan &amp; Cowan, 1984)</w:t>
      </w:r>
      <w:r w:rsidR="00356121">
        <w:rPr>
          <w:rFonts w:asciiTheme="minorHAnsi" w:hAnsiTheme="minorHAnsi" w:cstheme="minorHAnsi"/>
          <w:sz w:val="22"/>
          <w:szCs w:val="22"/>
        </w:rPr>
        <w:fldChar w:fldCharType="end"/>
      </w:r>
      <w:r w:rsidR="00356121">
        <w:rPr>
          <w:rFonts w:asciiTheme="minorHAnsi" w:hAnsiTheme="minorHAnsi" w:cstheme="minorHAnsi"/>
          <w:sz w:val="22"/>
          <w:szCs w:val="22"/>
        </w:rPr>
        <w:t xml:space="preserve"> .</w:t>
      </w:r>
      <w:r w:rsidR="001935C0" w:rsidRPr="000B6C63">
        <w:rPr>
          <w:rFonts w:asciiTheme="minorHAnsi" w:hAnsiTheme="minorHAnsi" w:cstheme="minorHAnsi"/>
          <w:sz w:val="22"/>
          <w:szCs w:val="22"/>
        </w:rPr>
        <w:t>The selective form of inhibition refers to the ability to suppress</w:t>
      </w:r>
      <w:r w:rsidR="000B6C63" w:rsidRPr="000B6C63">
        <w:rPr>
          <w:rFonts w:asciiTheme="minorHAnsi" w:hAnsiTheme="minorHAnsi" w:cstheme="minorHAnsi"/>
          <w:sz w:val="22"/>
          <w:szCs w:val="22"/>
        </w:rPr>
        <w:t xml:space="preserve"> non-relevant and prepotent responses within a particular context, with the Simon or Flanker tasks assessing this form of inhibition.</w:t>
      </w:r>
      <w:r w:rsidRPr="000B6C63">
        <w:rPr>
          <w:rFonts w:asciiTheme="minorHAnsi" w:hAnsiTheme="minorHAnsi" w:cstheme="minorHAnsi"/>
          <w:sz w:val="22"/>
          <w:szCs w:val="22"/>
        </w:rPr>
        <w:t xml:space="preserve"> </w:t>
      </w:r>
      <w:r w:rsidR="000B6C63">
        <w:rPr>
          <w:rFonts w:asciiTheme="minorHAnsi" w:hAnsiTheme="minorHAnsi" w:cstheme="minorHAnsi"/>
          <w:sz w:val="22"/>
          <w:szCs w:val="22"/>
        </w:rPr>
        <w:t xml:space="preserve">While non-selective inhibition </w:t>
      </w:r>
      <w:r w:rsidR="00D52898">
        <w:rPr>
          <w:rFonts w:asciiTheme="minorHAnsi" w:hAnsiTheme="minorHAnsi" w:cstheme="minorHAnsi"/>
          <w:sz w:val="22"/>
          <w:szCs w:val="22"/>
        </w:rPr>
        <w:t xml:space="preserve">metrics were obtained </w:t>
      </w:r>
      <w:r w:rsidR="000B6C63">
        <w:rPr>
          <w:rFonts w:asciiTheme="minorHAnsi" w:hAnsiTheme="minorHAnsi" w:cstheme="minorHAnsi"/>
          <w:sz w:val="22"/>
          <w:szCs w:val="22"/>
        </w:rPr>
        <w:t xml:space="preserve">by making use of the SSRT, which is a non-linguistic task </w:t>
      </w:r>
      <w:r w:rsidR="00356121">
        <w:rPr>
          <w:rFonts w:asciiTheme="minorHAnsi" w:hAnsiTheme="minorHAnsi" w:cstheme="minorHAnsi"/>
          <w:sz w:val="22"/>
          <w:szCs w:val="22"/>
        </w:rPr>
        <w:fldChar w:fldCharType="begin"/>
      </w:r>
      <w:r w:rsidR="00356121">
        <w:rPr>
          <w:rFonts w:asciiTheme="minorHAnsi" w:hAnsiTheme="minorHAnsi" w:cstheme="minorHAnsi"/>
          <w:sz w:val="22"/>
          <w:szCs w:val="22"/>
        </w:rPr>
        <w:instrText xml:space="preserve"> ADDIN ZOTERO_ITEM CSL_CITATION {"citationID":"a7gKeNbv","properties":{"formattedCitation":"(Shao et al., 2012, 2015)","plainCitation":"(Shao et al., 2012, 2015)","noteIndex":0},"citationItems":[{"id":76,"uris":["http://zotero.org/users/local/5BDxAAQf/items/LUGPNWP8"],"uri":["http://zotero.org/users/local/5BDxAAQf/items/LUGPNWP8"],"itemData":{"id":76,"type":"article-journal","title":"Sources of individual differences in the speed of naming objects and actions: The contribution of executive control","container-title":"The Quarterly Journal of Experimental Psychology","page":"1927-1944","volume":"65","issue":"10","author":[{"family":"Shao","given":"Zeshu"},{"family":"Roelofs","given":"Ardi"},{"family":"Meyer","given":"Antje S."}],"issued":{"date-parts":[["2012"]]}}},{"id":80,"uris":["http://zotero.org/users/local/5BDxAAQf/items/UG6AFFQ2"],"uri":["http://zotero.org/users/local/5BDxAAQf/items/UG6AFFQ2"],"itemData":{"id":80,"type":"article-journal","title":"Selective inhibition and naming performance in semantic blocking, picture-word interference, and color–word Stroop tasks.","container-title":"Journal of Experimental Psychology: Learning, Memory, and Cognition","page":"1806","volume":"41","issue":"6","author":[{"family":"Shao","given":"Zeshu"},{"family":"Roelofs","given":"Ardi"},{"family":"Martin","given":"Randi C."},{"family":"Meyer","given":"Antje S."}],"issued":{"date-parts":[["2015"]]}}}],"schema":"https://github.com/citation-style-language/schema/raw/master/csl-citation.json"} </w:instrText>
      </w:r>
      <w:r w:rsidR="00356121">
        <w:rPr>
          <w:rFonts w:asciiTheme="minorHAnsi" w:hAnsiTheme="minorHAnsi" w:cstheme="minorHAnsi"/>
          <w:sz w:val="22"/>
          <w:szCs w:val="22"/>
        </w:rPr>
        <w:fldChar w:fldCharType="separate"/>
      </w:r>
      <w:r w:rsidR="00356121" w:rsidRPr="00356121">
        <w:rPr>
          <w:rFonts w:ascii="Calibri" w:hAnsi="Calibri" w:cs="Calibri"/>
          <w:sz w:val="22"/>
        </w:rPr>
        <w:t>(Shao et al., 2012, 2015)</w:t>
      </w:r>
      <w:r w:rsidR="00356121">
        <w:rPr>
          <w:rFonts w:asciiTheme="minorHAnsi" w:hAnsiTheme="minorHAnsi" w:cstheme="minorHAnsi"/>
          <w:sz w:val="22"/>
          <w:szCs w:val="22"/>
        </w:rPr>
        <w:fldChar w:fldCharType="end"/>
      </w:r>
      <w:r w:rsidR="00356121">
        <w:rPr>
          <w:rFonts w:asciiTheme="minorHAnsi" w:hAnsiTheme="minorHAnsi" w:cstheme="minorHAnsi"/>
          <w:sz w:val="22"/>
          <w:szCs w:val="22"/>
        </w:rPr>
        <w:t>,</w:t>
      </w:r>
      <w:r w:rsidR="00D52898">
        <w:rPr>
          <w:rFonts w:asciiTheme="minorHAnsi" w:hAnsiTheme="minorHAnsi" w:cstheme="minorHAnsi"/>
          <w:sz w:val="22"/>
          <w:szCs w:val="22"/>
        </w:rPr>
        <w:t>selective inhibition metrics were obtained from the picture word interference task (PWI;</w:t>
      </w:r>
      <w:r w:rsidR="00356121">
        <w:rPr>
          <w:rFonts w:asciiTheme="minorHAnsi" w:hAnsiTheme="minorHAnsi" w:cstheme="minorHAnsi"/>
          <w:sz w:val="22"/>
          <w:szCs w:val="22"/>
        </w:rPr>
        <w:t xml:space="preserve"> </w:t>
      </w:r>
      <w:r w:rsidR="00356121">
        <w:rPr>
          <w:rFonts w:asciiTheme="minorHAnsi" w:hAnsiTheme="minorHAnsi" w:cstheme="minorHAnsi"/>
          <w:sz w:val="22"/>
          <w:szCs w:val="22"/>
        </w:rPr>
        <w:fldChar w:fldCharType="begin"/>
      </w:r>
      <w:r w:rsidR="00356121">
        <w:rPr>
          <w:rFonts w:asciiTheme="minorHAnsi" w:hAnsiTheme="minorHAnsi" w:cstheme="minorHAnsi"/>
          <w:sz w:val="22"/>
          <w:szCs w:val="22"/>
        </w:rPr>
        <w:instrText xml:space="preserve"> ADDIN ZOTERO_ITEM CSL_CITATION {"citationID":"5DNqrwxP","properties":{"formattedCitation":"(Glaser &amp; Glaser, 1982)","plainCitation":"(Glaser &amp; Glaser, 1982)","noteIndex":0},"citationItems":[{"id":259,"uris":["http://zotero.org/users/local/5BDxAAQf/items/RAZZSTUP"],"uri":["http://zotero.org/users/local/5BDxAAQf/items/RAZZSTUP"],"itemData":{"id":259,"type":"article-journal","title":"Time course analysis of the Stroop phenomenon.","container-title":"Journal of Experimental Psychology: Human Perception and Performance","page":"875","volume":"8","issue":"6","author":[{"family":"Glaser","given":"Margrit O."},{"family":"Glaser","given":"Wilhelm R."}],"issued":{"date-parts":[["1982"]]}}}],"schema":"https://github.com/citation-style-language/schema/raw/master/csl-citation.json"} </w:instrText>
      </w:r>
      <w:r w:rsidR="00356121">
        <w:rPr>
          <w:rFonts w:asciiTheme="minorHAnsi" w:hAnsiTheme="minorHAnsi" w:cstheme="minorHAnsi"/>
          <w:sz w:val="22"/>
          <w:szCs w:val="22"/>
        </w:rPr>
        <w:fldChar w:fldCharType="separate"/>
      </w:r>
      <w:r w:rsidR="00356121" w:rsidRPr="00356121">
        <w:rPr>
          <w:rFonts w:ascii="Calibri" w:hAnsi="Calibri" w:cs="Calibri"/>
          <w:sz w:val="22"/>
        </w:rPr>
        <w:t>(Glaser &amp; Glaser, 1982)</w:t>
      </w:r>
      <w:r w:rsidR="00356121">
        <w:rPr>
          <w:rFonts w:asciiTheme="minorHAnsi" w:hAnsiTheme="minorHAnsi" w:cstheme="minorHAnsi"/>
          <w:sz w:val="22"/>
          <w:szCs w:val="22"/>
        </w:rPr>
        <w:fldChar w:fldCharType="end"/>
      </w:r>
      <w:r w:rsidR="00D52898">
        <w:rPr>
          <w:rFonts w:asciiTheme="minorHAnsi" w:hAnsiTheme="minorHAnsi" w:cstheme="minorHAnsi"/>
          <w:sz w:val="22"/>
          <w:szCs w:val="22"/>
        </w:rPr>
        <w:t xml:space="preserve">), with reaction times analyzed following the delta plot procedure </w:t>
      </w:r>
      <w:r w:rsidR="00356121">
        <w:rPr>
          <w:rFonts w:asciiTheme="minorHAnsi" w:hAnsiTheme="minorHAnsi" w:cstheme="minorHAnsi"/>
          <w:sz w:val="22"/>
          <w:szCs w:val="22"/>
        </w:rPr>
        <w:fldChar w:fldCharType="begin"/>
      </w:r>
      <w:r w:rsidR="00356121">
        <w:rPr>
          <w:rFonts w:asciiTheme="minorHAnsi" w:hAnsiTheme="minorHAnsi" w:cstheme="minorHAnsi"/>
          <w:sz w:val="22"/>
          <w:szCs w:val="22"/>
        </w:rPr>
        <w:instrText xml:space="preserve"> ADDIN ZOTERO_ITEM CSL_CITATION {"citationID":"S6OcBenp","properties":{"formattedCitation":"(Ridderinkhof, 2002; Ridderinkhof et al., 2005)","plainCitation":"(Ridderinkhof, 2002; Ridderinkhof et al., 2005)","noteIndex":0},"citationItems":[{"id":141,"uris":["http://zotero.org/users/local/5BDxAAQf/items/54XFXJYN"],"uri":["http://zotero.org/users/local/5BDxAAQf/items/54XFXJYN"],"itemData":{"id":141,"type":"article-journal","title":"Activation and suppression in conflict tasks: Empirical clarification through distributional analyses","container-title":"Attention and performance XIX: Common mechanisms in perception and action","page":"494-519","author":[{"family":"Ridderinkhof","given":"K. Richard"}],"issued":{"date-parts":[["2002"]]}}},{"id":329,"uris":["http://zotero.org/users/local/5BDxAAQf/items/GFB35VF3"],"uri":["http://zotero.org/users/local/5BDxAAQf/items/GFB35VF3"],"itemData":{"id":329,"type":"article-journal","title":"Delta plots in the study of individual differences: new tools reveal response inhibition deficits in AD/Hd that are eliminated by methylphenidate treatment.","container-title":"Journal of abnormal psychology","page":"197","volume":"114","issue":"2","author":[{"family":"Ridderinkhof","given":"K. Richard"},{"family":"Scheres","given":"Anouk"},{"family":"Oosterlaan","given":"Jaap"},{"family":"Sergeant","given":"Joseph A."}],"issued":{"date-parts":[["2005"]]}}}],"schema":"https://github.com/citation-style-language/schema/raw/master/csl-citation.json"} </w:instrText>
      </w:r>
      <w:r w:rsidR="00356121">
        <w:rPr>
          <w:rFonts w:asciiTheme="minorHAnsi" w:hAnsiTheme="minorHAnsi" w:cstheme="minorHAnsi"/>
          <w:sz w:val="22"/>
          <w:szCs w:val="22"/>
        </w:rPr>
        <w:fldChar w:fldCharType="separate"/>
      </w:r>
      <w:r w:rsidR="00356121" w:rsidRPr="00356121">
        <w:rPr>
          <w:rFonts w:ascii="Calibri" w:hAnsi="Calibri" w:cs="Calibri"/>
          <w:sz w:val="22"/>
        </w:rPr>
        <w:t>(Ridderinkhof, 2002; Ridderinkhof et al., 2005)</w:t>
      </w:r>
      <w:r w:rsidR="00356121">
        <w:rPr>
          <w:rFonts w:asciiTheme="minorHAnsi" w:hAnsiTheme="minorHAnsi" w:cstheme="minorHAnsi"/>
          <w:sz w:val="22"/>
          <w:szCs w:val="22"/>
        </w:rPr>
        <w:fldChar w:fldCharType="end"/>
      </w:r>
      <w:r w:rsidR="00356121">
        <w:rPr>
          <w:rFonts w:asciiTheme="minorHAnsi" w:hAnsiTheme="minorHAnsi" w:cstheme="minorHAnsi"/>
          <w:sz w:val="22"/>
          <w:szCs w:val="22"/>
        </w:rPr>
        <w:t xml:space="preserve"> </w:t>
      </w:r>
      <w:r w:rsidR="000B6C63" w:rsidRPr="000B6C63">
        <w:rPr>
          <w:rFonts w:asciiTheme="minorHAnsi" w:hAnsiTheme="minorHAnsi" w:cstheme="minorHAnsi"/>
          <w:sz w:val="22"/>
          <w:szCs w:val="22"/>
        </w:rPr>
        <w:t xml:space="preserve">to extract inhibitory metrics. </w:t>
      </w:r>
      <w:r w:rsidR="00356121">
        <w:rPr>
          <w:rFonts w:asciiTheme="minorHAnsi" w:hAnsiTheme="minorHAnsi" w:cstheme="minorHAnsi"/>
          <w:sz w:val="22"/>
          <w:szCs w:val="22"/>
        </w:rPr>
        <w:t xml:space="preserve">In </w:t>
      </w:r>
      <w:r w:rsidR="00356121">
        <w:rPr>
          <w:rFonts w:asciiTheme="minorHAnsi" w:hAnsiTheme="minorHAnsi" w:cstheme="minorHAnsi"/>
          <w:sz w:val="22"/>
          <w:szCs w:val="22"/>
        </w:rPr>
        <w:fldChar w:fldCharType="begin"/>
      </w:r>
      <w:r w:rsidR="00356121">
        <w:rPr>
          <w:rFonts w:asciiTheme="minorHAnsi" w:hAnsiTheme="minorHAnsi" w:cstheme="minorHAnsi"/>
          <w:sz w:val="22"/>
          <w:szCs w:val="22"/>
        </w:rPr>
        <w:instrText xml:space="preserve"> ADDIN ZOTERO_ITEM CSL_CITATION {"citationID":"3OAHUdhZ","properties":{"formattedCitation":"(Shao et al., 2012)","plainCitation":"(Shao et al., 2012)","noteIndex":0},"citationItems":[{"id":76,"uris":["http://zotero.org/users/local/5BDxAAQf/items/LUGPNWP8"],"uri":["http://zotero.org/users/local/5BDxAAQf/items/LUGPNWP8"],"itemData":{"id":76,"type":"article-journal","title":"Sources of individual differences in the speed of naming objects and actions: The contribution of executive control","container-title":"The Quarterly Journal of Experimental Psychology","page":"1927-1944","volume":"65","issue":"10","author":[{"family":"Shao","given":"Zeshu"},{"family":"Roelofs","given":"Ardi"},{"family":"Meyer","given":"Antje S."}],"issued":{"date-parts":[["2012"]]}}}],"schema":"https://github.com/citation-style-language/schema/raw/master/csl-citation.json"} </w:instrText>
      </w:r>
      <w:r w:rsidR="00356121">
        <w:rPr>
          <w:rFonts w:asciiTheme="minorHAnsi" w:hAnsiTheme="minorHAnsi" w:cstheme="minorHAnsi"/>
          <w:sz w:val="22"/>
          <w:szCs w:val="22"/>
        </w:rPr>
        <w:fldChar w:fldCharType="separate"/>
      </w:r>
      <w:r w:rsidR="00356121" w:rsidRPr="00356121">
        <w:rPr>
          <w:rFonts w:ascii="Calibri" w:hAnsi="Calibri" w:cs="Calibri"/>
          <w:sz w:val="22"/>
        </w:rPr>
        <w:t>(Shao et al., 2012)</w:t>
      </w:r>
      <w:r w:rsidR="00356121">
        <w:rPr>
          <w:rFonts w:asciiTheme="minorHAnsi" w:hAnsiTheme="minorHAnsi" w:cstheme="minorHAnsi"/>
          <w:sz w:val="22"/>
          <w:szCs w:val="22"/>
        </w:rPr>
        <w:fldChar w:fldCharType="end"/>
      </w:r>
      <w:r w:rsidR="00D52898">
        <w:rPr>
          <w:rFonts w:asciiTheme="minorHAnsi" w:hAnsiTheme="minorHAnsi" w:cstheme="minorHAnsi"/>
          <w:sz w:val="22"/>
          <w:szCs w:val="22"/>
        </w:rPr>
        <w:t xml:space="preserve">, inter-individual SSRTs performances correlated with </w:t>
      </w:r>
      <w:r w:rsidR="00DA683A">
        <w:rPr>
          <w:rFonts w:asciiTheme="minorHAnsi" w:hAnsiTheme="minorHAnsi" w:cstheme="minorHAnsi"/>
          <w:sz w:val="22"/>
          <w:szCs w:val="22"/>
        </w:rPr>
        <w:t>different parameters of the distribution</w:t>
      </w:r>
      <w:r w:rsidR="008C45F7">
        <w:rPr>
          <w:rFonts w:asciiTheme="minorHAnsi" w:hAnsiTheme="minorHAnsi" w:cstheme="minorHAnsi"/>
          <w:sz w:val="22"/>
          <w:szCs w:val="22"/>
        </w:rPr>
        <w:t>,</w:t>
      </w:r>
      <w:r w:rsidR="00DA683A">
        <w:rPr>
          <w:rFonts w:asciiTheme="minorHAnsi" w:hAnsiTheme="minorHAnsi" w:cstheme="minorHAnsi"/>
          <w:sz w:val="22"/>
          <w:szCs w:val="22"/>
        </w:rPr>
        <w:t xml:space="preserve"> depending if the item to be named were object or actions.</w:t>
      </w:r>
      <w:r w:rsidR="008C45F7">
        <w:rPr>
          <w:rFonts w:asciiTheme="minorHAnsi" w:hAnsiTheme="minorHAnsi" w:cstheme="minorHAnsi"/>
          <w:sz w:val="22"/>
          <w:szCs w:val="22"/>
        </w:rPr>
        <w:t xml:space="preserve"> While this finding was </w:t>
      </w:r>
      <w:r w:rsidR="00356121">
        <w:rPr>
          <w:rFonts w:asciiTheme="minorHAnsi" w:hAnsiTheme="minorHAnsi" w:cstheme="minorHAnsi"/>
          <w:sz w:val="22"/>
          <w:szCs w:val="22"/>
        </w:rPr>
        <w:t xml:space="preserve">replicated in </w:t>
      </w:r>
      <w:r w:rsidR="00356121">
        <w:rPr>
          <w:rFonts w:asciiTheme="minorHAnsi" w:hAnsiTheme="minorHAnsi" w:cstheme="minorHAnsi"/>
          <w:sz w:val="22"/>
          <w:szCs w:val="22"/>
        </w:rPr>
        <w:fldChar w:fldCharType="begin"/>
      </w:r>
      <w:r w:rsidR="00356121">
        <w:rPr>
          <w:rFonts w:asciiTheme="minorHAnsi" w:hAnsiTheme="minorHAnsi" w:cstheme="minorHAnsi"/>
          <w:sz w:val="22"/>
          <w:szCs w:val="22"/>
        </w:rPr>
        <w:instrText xml:space="preserve"> ADDIN ZOTERO_ITEM CSL_CITATION {"citationID":"Rl5CDp3f","properties":{"formattedCitation":"(Shao et al., 2013)","plainCitation":"(Shao et al., 2013)","noteIndex":0},"citationItems":[{"id":77,"uris":["http://zotero.org/users/local/5BDxAAQf/items/IEZ6FRIP"],"uri":["http://zotero.org/users/local/5BDxAAQf/items/IEZ6FRIP"],"itemData":{"id":77,"type":"article-journal","title":"Selective and nonselective inhibition of competitors in picture naming","container-title":"Memory &amp; cognition","page":"1200-1211","volume":"41","issue":"8","author":[{"family":"Shao","given":"Zeshu"},{"family":"Meyer","given":"Antje S."},{"family":"Roelofs","given":"Ardi"}],"issued":{"date-parts":[["2013"]]}}}],"schema":"https://github.com/citation-style-language/schema/raw/master/csl-citation.json"} </w:instrText>
      </w:r>
      <w:r w:rsidR="00356121">
        <w:rPr>
          <w:rFonts w:asciiTheme="minorHAnsi" w:hAnsiTheme="minorHAnsi" w:cstheme="minorHAnsi"/>
          <w:sz w:val="22"/>
          <w:szCs w:val="22"/>
        </w:rPr>
        <w:fldChar w:fldCharType="separate"/>
      </w:r>
      <w:r w:rsidR="00356121" w:rsidRPr="00356121">
        <w:rPr>
          <w:rFonts w:ascii="Calibri" w:hAnsi="Calibri" w:cs="Calibri"/>
          <w:sz w:val="22"/>
        </w:rPr>
        <w:t>(Shao et al., 2013)</w:t>
      </w:r>
      <w:r w:rsidR="00356121">
        <w:rPr>
          <w:rFonts w:asciiTheme="minorHAnsi" w:hAnsiTheme="minorHAnsi" w:cstheme="minorHAnsi"/>
          <w:sz w:val="22"/>
          <w:szCs w:val="22"/>
        </w:rPr>
        <w:fldChar w:fldCharType="end"/>
      </w:r>
      <w:r w:rsidR="008C45F7">
        <w:rPr>
          <w:rFonts w:asciiTheme="minorHAnsi" w:hAnsiTheme="minorHAnsi" w:cstheme="minorHAnsi"/>
          <w:sz w:val="22"/>
          <w:szCs w:val="22"/>
        </w:rPr>
        <w:t xml:space="preserve">, it was not replicated in </w:t>
      </w:r>
      <w:r w:rsidR="00356121">
        <w:rPr>
          <w:rFonts w:asciiTheme="minorHAnsi" w:hAnsiTheme="minorHAnsi" w:cstheme="minorHAnsi"/>
          <w:sz w:val="22"/>
          <w:szCs w:val="22"/>
        </w:rPr>
        <w:fldChar w:fldCharType="begin"/>
      </w:r>
      <w:r w:rsidR="00356121">
        <w:rPr>
          <w:rFonts w:asciiTheme="minorHAnsi" w:hAnsiTheme="minorHAnsi" w:cstheme="minorHAnsi"/>
          <w:sz w:val="22"/>
          <w:szCs w:val="22"/>
        </w:rPr>
        <w:instrText xml:space="preserve"> ADDIN ZOTERO_ITEM CSL_CITATION {"citationID":"YLViBiOC","properties":{"formattedCitation":"(Shao et al., 2015)","plainCitation":"(Shao et al., 2015)","noteIndex":0},"citationItems":[{"id":80,"uris":["http://zotero.org/users/local/5BDxAAQf/items/UG6AFFQ2"],"uri":["http://zotero.org/users/local/5BDxAAQf/items/UG6AFFQ2"],"itemData":{"id":80,"type":"article-journal","title":"Selective inhibition and naming performance in semantic blocking, picture-word interference, and color–word Stroop tasks.","container-title":"Journal of Experimental Psychology: Learning, Memory, and Cognition","page":"1806","volume":"41","issue":"6","author":[{"family":"Shao","given":"Zeshu"},{"family":"Roelofs","given":"Ardi"},{"family":"Martin","given":"Randi C."},{"family":"Meyer","given":"Antje S."}],"issued":{"date-parts":[["2015"]]}}}],"schema":"https://github.com/citation-style-language/schema/raw/master/csl-citation.json"} </w:instrText>
      </w:r>
      <w:r w:rsidR="00356121">
        <w:rPr>
          <w:rFonts w:asciiTheme="minorHAnsi" w:hAnsiTheme="minorHAnsi" w:cstheme="minorHAnsi"/>
          <w:sz w:val="22"/>
          <w:szCs w:val="22"/>
        </w:rPr>
        <w:fldChar w:fldCharType="separate"/>
      </w:r>
      <w:r w:rsidR="00356121" w:rsidRPr="00356121">
        <w:rPr>
          <w:rFonts w:ascii="Calibri" w:hAnsi="Calibri" w:cs="Calibri"/>
          <w:sz w:val="22"/>
        </w:rPr>
        <w:t>(Shao et al., 2015)</w:t>
      </w:r>
      <w:r w:rsidR="00356121">
        <w:rPr>
          <w:rFonts w:asciiTheme="minorHAnsi" w:hAnsiTheme="minorHAnsi" w:cstheme="minorHAnsi"/>
          <w:sz w:val="22"/>
          <w:szCs w:val="22"/>
        </w:rPr>
        <w:fldChar w:fldCharType="end"/>
      </w:r>
      <w:r w:rsidR="00356121">
        <w:rPr>
          <w:rFonts w:asciiTheme="minorHAnsi" w:hAnsiTheme="minorHAnsi" w:cstheme="minorHAnsi"/>
          <w:sz w:val="22"/>
          <w:szCs w:val="22"/>
        </w:rPr>
        <w:t xml:space="preserve">. </w:t>
      </w:r>
      <w:r w:rsidR="008C45F7">
        <w:rPr>
          <w:rFonts w:asciiTheme="minorHAnsi" w:hAnsiTheme="minorHAnsi" w:cstheme="minorHAnsi"/>
          <w:sz w:val="22"/>
          <w:szCs w:val="22"/>
        </w:rPr>
        <w:t xml:space="preserve">The selective form of inhibition might be of greater relevance for encoding stage of word production. One theoretical account of word production assume lexical selection is the product of a competitive process </w:t>
      </w:r>
      <w:r w:rsidR="00356121">
        <w:rPr>
          <w:rFonts w:asciiTheme="minorHAnsi" w:hAnsiTheme="minorHAnsi" w:cstheme="minorHAnsi"/>
          <w:sz w:val="22"/>
          <w:szCs w:val="22"/>
        </w:rPr>
        <w:fldChar w:fldCharType="begin"/>
      </w:r>
      <w:r w:rsidR="00356121">
        <w:rPr>
          <w:rFonts w:asciiTheme="minorHAnsi" w:hAnsiTheme="minorHAnsi" w:cstheme="minorHAnsi"/>
          <w:sz w:val="22"/>
          <w:szCs w:val="22"/>
        </w:rPr>
        <w:instrText xml:space="preserve"> ADDIN ZOTERO_ITEM CSL_CITATION {"citationID":"AlxEis3D","properties":{"formattedCitation":"(Levelt et al., 1999)","plainCitation":"(Levelt et al., 1999)","noteIndex":0},"citationItems":[{"id":73,"uris":["http://zotero.org/users/local/5BDxAAQf/items/S2D8GVGE"],"uri":["http://zotero.org/users/local/5BDxAAQf/items/S2D8GVGE"],"itemData":{"id":73,"type":"article-journal","title":"A theory of lexical access in speech production","container-title":"Behavioral and brain sciences","page":"1-38","volume":"22","issue":"1","author":[{"family":"Levelt","given":"Willem JM"},{"family":"Roelofs","given":"Ardi"},{"family":"Meyer","given":"Antje S."}],"issued":{"date-parts":[["1999"]]}}}],"schema":"https://github.com/citation-style-language/schema/raw/master/csl-citation.json"} </w:instrText>
      </w:r>
      <w:r w:rsidR="00356121">
        <w:rPr>
          <w:rFonts w:asciiTheme="minorHAnsi" w:hAnsiTheme="minorHAnsi" w:cstheme="minorHAnsi"/>
          <w:sz w:val="22"/>
          <w:szCs w:val="22"/>
        </w:rPr>
        <w:fldChar w:fldCharType="separate"/>
      </w:r>
      <w:r w:rsidR="00356121" w:rsidRPr="00356121">
        <w:rPr>
          <w:rFonts w:ascii="Calibri" w:hAnsi="Calibri" w:cs="Calibri"/>
          <w:sz w:val="22"/>
        </w:rPr>
        <w:t>(Levelt et al., 1999)</w:t>
      </w:r>
      <w:r w:rsidR="00356121">
        <w:rPr>
          <w:rFonts w:asciiTheme="minorHAnsi" w:hAnsiTheme="minorHAnsi" w:cstheme="minorHAnsi"/>
          <w:sz w:val="22"/>
          <w:szCs w:val="22"/>
        </w:rPr>
        <w:fldChar w:fldCharType="end"/>
      </w:r>
      <w:r w:rsidR="00356121">
        <w:rPr>
          <w:rFonts w:asciiTheme="minorHAnsi" w:hAnsiTheme="minorHAnsi" w:cstheme="minorHAnsi"/>
          <w:sz w:val="22"/>
          <w:szCs w:val="22"/>
        </w:rPr>
        <w:t xml:space="preserve">. </w:t>
      </w:r>
      <w:r w:rsidR="008C45F7">
        <w:rPr>
          <w:rFonts w:asciiTheme="minorHAnsi" w:hAnsiTheme="minorHAnsi" w:cstheme="minorHAnsi"/>
          <w:sz w:val="22"/>
          <w:szCs w:val="22"/>
        </w:rPr>
        <w:t>Hence, competitors</w:t>
      </w:r>
      <w:r w:rsidR="00356121">
        <w:rPr>
          <w:rFonts w:asciiTheme="minorHAnsi" w:hAnsiTheme="minorHAnsi" w:cstheme="minorHAnsi"/>
          <w:sz w:val="22"/>
          <w:szCs w:val="22"/>
        </w:rPr>
        <w:t xml:space="preserve"> to</w:t>
      </w:r>
      <w:r w:rsidR="008C45F7">
        <w:rPr>
          <w:rFonts w:asciiTheme="minorHAnsi" w:hAnsiTheme="minorHAnsi" w:cstheme="minorHAnsi"/>
          <w:sz w:val="22"/>
          <w:szCs w:val="22"/>
        </w:rPr>
        <w:t xml:space="preserve"> the relevant lemma need to be inhibited. In the context of the PWI task, a picture (the target) is presented to participants along distractor words sharing some properties with the target. The most commonly used manipulation involves presenting either distractor that are semantically related to the target or unrelated to the target. By making use of this paradigm, authors advocating for the competitive account of lexical selection assume that the presence of a semantically </w:t>
      </w:r>
      <w:r w:rsidR="008C45F7">
        <w:rPr>
          <w:rFonts w:asciiTheme="minorHAnsi" w:hAnsiTheme="minorHAnsi" w:cstheme="minorHAnsi"/>
          <w:sz w:val="22"/>
          <w:szCs w:val="22"/>
        </w:rPr>
        <w:lastRenderedPageBreak/>
        <w:t xml:space="preserve">related distractor induce higher level of activation of competitor to the relevant lemma to be selected. </w:t>
      </w:r>
      <w:r w:rsidR="006A1BE4">
        <w:rPr>
          <w:rFonts w:asciiTheme="minorHAnsi" w:hAnsiTheme="minorHAnsi" w:cstheme="minorHAnsi"/>
          <w:sz w:val="22"/>
          <w:szCs w:val="22"/>
        </w:rPr>
        <w:t>As a consequence, competitors would need to be inhibited, a mechanism that would be time consuming. The classical finding of the PWI paradigm is usually longer naming latencies in the related than in the unrelated cond</w:t>
      </w:r>
      <w:r w:rsidR="00356121">
        <w:rPr>
          <w:rFonts w:asciiTheme="minorHAnsi" w:hAnsiTheme="minorHAnsi" w:cstheme="minorHAnsi"/>
          <w:sz w:val="22"/>
          <w:szCs w:val="22"/>
        </w:rPr>
        <w:t xml:space="preserve">ition. </w:t>
      </w:r>
      <w:r w:rsidR="00356121">
        <w:rPr>
          <w:rFonts w:asciiTheme="minorHAnsi" w:hAnsiTheme="minorHAnsi" w:cstheme="minorHAnsi"/>
          <w:sz w:val="22"/>
          <w:szCs w:val="22"/>
        </w:rPr>
        <w:fldChar w:fldCharType="begin"/>
      </w:r>
      <w:r w:rsidR="00356121">
        <w:rPr>
          <w:rFonts w:asciiTheme="minorHAnsi" w:hAnsiTheme="minorHAnsi" w:cstheme="minorHAnsi"/>
          <w:sz w:val="22"/>
          <w:szCs w:val="22"/>
        </w:rPr>
        <w:instrText xml:space="preserve"> ADDIN ZOTERO_ITEM CSL_CITATION {"citationID":"4oC4XL9T","properties":{"formattedCitation":"(Shao et al., 2013, 2015)","plainCitation":"(Shao et al., 2013, 2015)","noteIndex":0},"citationItems":[{"id":77,"uris":["http://zotero.org/users/local/5BDxAAQf/items/IEZ6FRIP"],"uri":["http://zotero.org/users/local/5BDxAAQf/items/IEZ6FRIP"],"itemData":{"id":77,"type":"article-journal","title":"Selective and nonselective inhibition of competitors in picture naming","container-title":"Memory &amp; cognition","page":"1200-1211","volume":"41","issue":"8","author":[{"family":"Shao","given":"Zeshu"},{"family":"Meyer","given":"Antje S."},{"family":"Roelofs","given":"Ardi"}],"issued":{"date-parts":[["2013"]]}}},{"id":80,"uris":["http://zotero.org/users/local/5BDxAAQf/items/UG6AFFQ2"],"uri":["http://zotero.org/users/local/5BDxAAQf/items/UG6AFFQ2"],"itemData":{"id":80,"type":"article-journal","title":"Selective inhibition and naming performance in semantic blocking, picture-word interference, and color–word Stroop tasks.","container-title":"Journal of Experimental Psychology: Learning, Memory, and Cognition","page":"1806","volume":"41","issue":"6","author":[{"family":"Shao","given":"Zeshu"},{"family":"Roelofs","given":"Ardi"},{"family":"Martin","given":"Randi C."},{"family":"Meyer","given":"Antje S."}],"issued":{"date-parts":[["2015"]]}}}],"schema":"https://github.com/citation-style-language/schema/raw/master/csl-citation.json"} </w:instrText>
      </w:r>
      <w:r w:rsidR="00356121">
        <w:rPr>
          <w:rFonts w:asciiTheme="minorHAnsi" w:hAnsiTheme="minorHAnsi" w:cstheme="minorHAnsi"/>
          <w:sz w:val="22"/>
          <w:szCs w:val="22"/>
        </w:rPr>
        <w:fldChar w:fldCharType="separate"/>
      </w:r>
      <w:r w:rsidR="00356121" w:rsidRPr="00356121">
        <w:rPr>
          <w:rFonts w:ascii="Calibri" w:hAnsi="Calibri" w:cs="Calibri"/>
          <w:sz w:val="22"/>
        </w:rPr>
        <w:t>(Shao et al., 2013, 2015)</w:t>
      </w:r>
      <w:r w:rsidR="00356121">
        <w:rPr>
          <w:rFonts w:asciiTheme="minorHAnsi" w:hAnsiTheme="minorHAnsi" w:cstheme="minorHAnsi"/>
          <w:sz w:val="22"/>
          <w:szCs w:val="22"/>
        </w:rPr>
        <w:fldChar w:fldCharType="end"/>
      </w:r>
      <w:r w:rsidR="00356121">
        <w:rPr>
          <w:rFonts w:asciiTheme="minorHAnsi" w:hAnsiTheme="minorHAnsi" w:cstheme="minorHAnsi"/>
          <w:sz w:val="22"/>
          <w:szCs w:val="22"/>
        </w:rPr>
        <w:t xml:space="preserve"> </w:t>
      </w:r>
      <w:r w:rsidR="006A1BE4">
        <w:rPr>
          <w:rFonts w:asciiTheme="minorHAnsi" w:hAnsiTheme="minorHAnsi" w:cstheme="minorHAnsi"/>
          <w:sz w:val="22"/>
          <w:szCs w:val="22"/>
        </w:rPr>
        <w:t>made use of this paradigm to characterize both the interference effect induced</w:t>
      </w:r>
      <w:r w:rsidR="0011295B">
        <w:rPr>
          <w:rFonts w:asciiTheme="minorHAnsi" w:hAnsiTheme="minorHAnsi" w:cstheme="minorHAnsi"/>
          <w:sz w:val="22"/>
          <w:szCs w:val="22"/>
        </w:rPr>
        <w:t xml:space="preserve"> by the distractor</w:t>
      </w:r>
      <w:r w:rsidR="006A1BE4">
        <w:rPr>
          <w:rFonts w:asciiTheme="minorHAnsi" w:hAnsiTheme="minorHAnsi" w:cstheme="minorHAnsi"/>
          <w:sz w:val="22"/>
          <w:szCs w:val="22"/>
        </w:rPr>
        <w:t xml:space="preserve">, but also for </w:t>
      </w:r>
      <w:r w:rsidR="0011295B">
        <w:rPr>
          <w:rFonts w:asciiTheme="minorHAnsi" w:hAnsiTheme="minorHAnsi" w:cstheme="minorHAnsi"/>
          <w:sz w:val="22"/>
          <w:szCs w:val="22"/>
        </w:rPr>
        <w:t xml:space="preserve">establishing a metric of inhibition, </w:t>
      </w:r>
      <w:r w:rsidR="006A1BE4">
        <w:rPr>
          <w:rFonts w:asciiTheme="minorHAnsi" w:hAnsiTheme="minorHAnsi" w:cstheme="minorHAnsi"/>
          <w:sz w:val="22"/>
          <w:szCs w:val="22"/>
        </w:rPr>
        <w:t xml:space="preserve">relying on the delta plot procedure. Results shown that interfering effect observed in the PWI were correlated to the inhibitory metric established by the delta plot procedure. Interestingly, in </w:t>
      </w:r>
      <w:r w:rsidR="00356121">
        <w:rPr>
          <w:rFonts w:asciiTheme="minorHAnsi" w:hAnsiTheme="minorHAnsi" w:cstheme="minorHAnsi"/>
          <w:sz w:val="22"/>
          <w:szCs w:val="22"/>
        </w:rPr>
        <w:fldChar w:fldCharType="begin"/>
      </w:r>
      <w:r w:rsidR="00356121">
        <w:rPr>
          <w:rFonts w:asciiTheme="minorHAnsi" w:hAnsiTheme="minorHAnsi" w:cstheme="minorHAnsi"/>
          <w:sz w:val="22"/>
          <w:szCs w:val="22"/>
        </w:rPr>
        <w:instrText xml:space="preserve"> ADDIN ZOTERO_ITEM CSL_CITATION {"citationID":"Oi815PTq","properties":{"formattedCitation":"(Shao et al., 2015)","plainCitation":"(Shao et al., 2015)","noteIndex":0},"citationItems":[{"id":80,"uris":["http://zotero.org/users/local/5BDxAAQf/items/UG6AFFQ2"],"uri":["http://zotero.org/users/local/5BDxAAQf/items/UG6AFFQ2"],"itemData":{"id":80,"type":"article-journal","title":"Selective inhibition and naming performance in semantic blocking, picture-word interference, and color–word Stroop tasks.","container-title":"Journal of Experimental Psychology: Learning, Memory, and Cognition","page":"1806","volume":"41","issue":"6","author":[{"family":"Shao","given":"Zeshu"},{"family":"Roelofs","given":"Ardi"},{"family":"Martin","given":"Randi C."},{"family":"Meyer","given":"Antje S."}],"issued":{"date-parts":[["2015"]]}}}],"schema":"https://github.com/citation-style-language/schema/raw/master/csl-citation.json"} </w:instrText>
      </w:r>
      <w:r w:rsidR="00356121">
        <w:rPr>
          <w:rFonts w:asciiTheme="minorHAnsi" w:hAnsiTheme="minorHAnsi" w:cstheme="minorHAnsi"/>
          <w:sz w:val="22"/>
          <w:szCs w:val="22"/>
        </w:rPr>
        <w:fldChar w:fldCharType="separate"/>
      </w:r>
      <w:r w:rsidR="00356121" w:rsidRPr="00356121">
        <w:rPr>
          <w:rFonts w:ascii="Calibri" w:hAnsi="Calibri" w:cs="Calibri"/>
          <w:sz w:val="22"/>
        </w:rPr>
        <w:t>(Shao et al., 2015)</w:t>
      </w:r>
      <w:r w:rsidR="00356121">
        <w:rPr>
          <w:rFonts w:asciiTheme="minorHAnsi" w:hAnsiTheme="minorHAnsi" w:cstheme="minorHAnsi"/>
          <w:sz w:val="22"/>
          <w:szCs w:val="22"/>
        </w:rPr>
        <w:fldChar w:fldCharType="end"/>
      </w:r>
      <w:r w:rsidR="00356121">
        <w:rPr>
          <w:rFonts w:asciiTheme="minorHAnsi" w:hAnsiTheme="minorHAnsi" w:cstheme="minorHAnsi"/>
          <w:sz w:val="22"/>
          <w:szCs w:val="22"/>
        </w:rPr>
        <w:t xml:space="preserve"> </w:t>
      </w:r>
      <w:r w:rsidR="006A1BE4">
        <w:rPr>
          <w:rFonts w:asciiTheme="minorHAnsi" w:hAnsiTheme="minorHAnsi" w:cstheme="minorHAnsi"/>
          <w:sz w:val="22"/>
          <w:szCs w:val="22"/>
        </w:rPr>
        <w:t xml:space="preserve">authors made use of the semantic blocking task paradigm </w:t>
      </w:r>
      <w:r w:rsidR="00F70AD6">
        <w:rPr>
          <w:rFonts w:asciiTheme="minorHAnsi" w:hAnsiTheme="minorHAnsi" w:cstheme="minorHAnsi"/>
          <w:sz w:val="22"/>
          <w:szCs w:val="22"/>
        </w:rPr>
        <w:fldChar w:fldCharType="begin"/>
      </w:r>
      <w:r w:rsidR="00F70AD6">
        <w:rPr>
          <w:rFonts w:asciiTheme="minorHAnsi" w:hAnsiTheme="minorHAnsi" w:cstheme="minorHAnsi"/>
          <w:sz w:val="22"/>
          <w:szCs w:val="22"/>
        </w:rPr>
        <w:instrText xml:space="preserve"> ADDIN ZOTERO_ITEM CSL_CITATION {"citationID":"Ke1ZI4hC","properties":{"formattedCitation":"(Damian et al., 2001)","plainCitation":"(Damian et al., 2001)","noteIndex":0},"citationItems":[{"id":258,"uris":["http://zotero.org/users/local/5BDxAAQf/items/8Y59LWVU"],"uri":["http://zotero.org/users/local/5BDxAAQf/items/8Y59LWVU"],"itemData":{"id":258,"type":"article-journal","title":"Effects of semantic context in the naming of pictures and words","container-title":"Cognition","page":"B77-B86","volume":"81","issue":"3","author":[{"family":"Damian","given":"Markus F."},{"family":"Vigliocco","given":"Gabriella"},{"family":"Levelt","given":"Willem JM"}],"issued":{"date-parts":[["2001"]]}}}],"schema":"https://github.com/citation-style-language/schema/raw/master/csl-citation.json"} </w:instrText>
      </w:r>
      <w:r w:rsidR="00F70AD6">
        <w:rPr>
          <w:rFonts w:asciiTheme="minorHAnsi" w:hAnsiTheme="minorHAnsi" w:cstheme="minorHAnsi"/>
          <w:sz w:val="22"/>
          <w:szCs w:val="22"/>
        </w:rPr>
        <w:fldChar w:fldCharType="separate"/>
      </w:r>
      <w:r w:rsidR="00F70AD6" w:rsidRPr="00F70AD6">
        <w:rPr>
          <w:rFonts w:ascii="Calibri" w:hAnsi="Calibri" w:cs="Calibri"/>
          <w:sz w:val="22"/>
        </w:rPr>
        <w:t>(Damian et al., 2001)</w:t>
      </w:r>
      <w:r w:rsidR="00F70AD6">
        <w:rPr>
          <w:rFonts w:asciiTheme="minorHAnsi" w:hAnsiTheme="minorHAnsi" w:cstheme="minorHAnsi"/>
          <w:sz w:val="22"/>
          <w:szCs w:val="22"/>
        </w:rPr>
        <w:fldChar w:fldCharType="end"/>
      </w:r>
      <w:r w:rsidR="00F70AD6">
        <w:rPr>
          <w:rFonts w:asciiTheme="minorHAnsi" w:hAnsiTheme="minorHAnsi" w:cstheme="minorHAnsi"/>
          <w:sz w:val="22"/>
          <w:szCs w:val="22"/>
        </w:rPr>
        <w:t xml:space="preserve"> </w:t>
      </w:r>
      <w:r w:rsidR="006A1BE4">
        <w:rPr>
          <w:rFonts w:asciiTheme="minorHAnsi" w:hAnsiTheme="minorHAnsi" w:cstheme="minorHAnsi"/>
          <w:sz w:val="22"/>
          <w:szCs w:val="22"/>
        </w:rPr>
        <w:t>. In this paradigm</w:t>
      </w:r>
      <w:r w:rsidR="0011295B">
        <w:rPr>
          <w:rFonts w:asciiTheme="minorHAnsi" w:hAnsiTheme="minorHAnsi" w:cstheme="minorHAnsi"/>
          <w:sz w:val="22"/>
          <w:szCs w:val="22"/>
        </w:rPr>
        <w:t>, series of picture to be named are presented. In the homogenous condition, the series of pictures presented belong to the same semantic category. In the heterogeneous condition, the picture does not belong to the same semantic category. It is usually observed that naming latencies increase in homogenous series, because at each presentation of a picture belonging to the same semantic category as the previous one, the level of activation of the competitor would increase.</w:t>
      </w:r>
      <w:r w:rsidR="00F70AD6">
        <w:rPr>
          <w:rFonts w:asciiTheme="minorHAnsi" w:hAnsiTheme="minorHAnsi" w:cstheme="minorHAnsi"/>
          <w:sz w:val="22"/>
          <w:szCs w:val="22"/>
        </w:rPr>
        <w:t xml:space="preserve"> </w:t>
      </w:r>
      <w:r w:rsidR="00F70AD6">
        <w:rPr>
          <w:rFonts w:asciiTheme="minorHAnsi" w:hAnsiTheme="minorHAnsi" w:cstheme="minorHAnsi"/>
          <w:sz w:val="22"/>
          <w:szCs w:val="22"/>
        </w:rPr>
        <w:fldChar w:fldCharType="begin"/>
      </w:r>
      <w:r w:rsidR="00F70AD6">
        <w:rPr>
          <w:rFonts w:asciiTheme="minorHAnsi" w:hAnsiTheme="minorHAnsi" w:cstheme="minorHAnsi"/>
          <w:sz w:val="22"/>
          <w:szCs w:val="22"/>
        </w:rPr>
        <w:instrText xml:space="preserve"> ADDIN ZOTERO_ITEM CSL_CITATION {"citationID":"GJroGMFQ","properties":{"formattedCitation":"(Shao et al., 2015)","plainCitation":"(Shao et al., 2015)","noteIndex":0},"citationItems":[{"id":80,"uris":["http://zotero.org/users/local/5BDxAAQf/items/UG6AFFQ2"],"uri":["http://zotero.org/users/local/5BDxAAQf/items/UG6AFFQ2"],"itemData":{"id":80,"type":"article-journal","title":"Selective inhibition and naming performance in semantic blocking, picture-word interference, and color–word Stroop tasks.","container-title":"Journal of Experimental Psychology: Learning, Memory, and Cognition","page":"1806","volume":"41","issue":"6","author":[{"family":"Shao","given":"Zeshu"},{"family":"Roelofs","given":"Ardi"},{"family":"Martin","given":"Randi C."},{"family":"Meyer","given":"Antje S."}],"issued":{"date-parts":[["2015"]]}}}],"schema":"https://github.com/citation-style-language/schema/raw/master/csl-citation.json"} </w:instrText>
      </w:r>
      <w:r w:rsidR="00F70AD6">
        <w:rPr>
          <w:rFonts w:asciiTheme="minorHAnsi" w:hAnsiTheme="minorHAnsi" w:cstheme="minorHAnsi"/>
          <w:sz w:val="22"/>
          <w:szCs w:val="22"/>
        </w:rPr>
        <w:fldChar w:fldCharType="separate"/>
      </w:r>
      <w:r w:rsidR="00F70AD6" w:rsidRPr="00F70AD6">
        <w:rPr>
          <w:rFonts w:ascii="Calibri" w:hAnsi="Calibri" w:cs="Calibri"/>
          <w:sz w:val="22"/>
        </w:rPr>
        <w:t>(Shao et al., 2015)</w:t>
      </w:r>
      <w:r w:rsidR="00F70AD6">
        <w:rPr>
          <w:rFonts w:asciiTheme="minorHAnsi" w:hAnsiTheme="minorHAnsi" w:cstheme="minorHAnsi"/>
          <w:sz w:val="22"/>
          <w:szCs w:val="22"/>
        </w:rPr>
        <w:fldChar w:fldCharType="end"/>
      </w:r>
      <w:r w:rsidR="0011295B">
        <w:rPr>
          <w:rFonts w:asciiTheme="minorHAnsi" w:hAnsiTheme="minorHAnsi" w:cstheme="minorHAnsi"/>
          <w:sz w:val="22"/>
          <w:szCs w:val="22"/>
        </w:rPr>
        <w:t xml:space="preserve"> observed that the interfering effect in this task also correlated with the inhibitory metric derived from the delta plot analysis. So, in the presence or in the absence of a physical distractor, it seems that selective inhibition, established through a metric obtained within a linguistic task, correlate with semantic interfering effect. Non-selective inhibition, on the other way, is not constantly found to affect naming latencies. </w:t>
      </w:r>
    </w:p>
    <w:p w14:paraId="000CC272" w14:textId="18BD4654" w:rsidR="00DF237A" w:rsidRDefault="009543F7" w:rsidP="00583571">
      <w:pPr>
        <w:spacing w:line="360" w:lineRule="auto"/>
        <w:ind w:firstLine="720"/>
        <w:rPr>
          <w:rFonts w:asciiTheme="minorHAnsi" w:hAnsiTheme="minorHAnsi" w:cstheme="minorHAnsi"/>
          <w:sz w:val="22"/>
          <w:szCs w:val="22"/>
        </w:rPr>
      </w:pPr>
      <w:r>
        <w:rPr>
          <w:rFonts w:asciiTheme="minorHAnsi" w:hAnsiTheme="minorHAnsi" w:cstheme="minorHAnsi"/>
          <w:sz w:val="22"/>
          <w:szCs w:val="22"/>
        </w:rPr>
        <w:t>Components of the attentional system</w:t>
      </w:r>
      <w:r w:rsidR="00CC3C6D">
        <w:rPr>
          <w:rFonts w:asciiTheme="minorHAnsi" w:hAnsiTheme="minorHAnsi" w:cstheme="minorHAnsi"/>
          <w:sz w:val="22"/>
          <w:szCs w:val="22"/>
        </w:rPr>
        <w:t xml:space="preserve"> therefore seem to be involved in single word production. However, </w:t>
      </w:r>
      <w:r>
        <w:rPr>
          <w:rFonts w:asciiTheme="minorHAnsi" w:hAnsiTheme="minorHAnsi" w:cstheme="minorHAnsi"/>
          <w:sz w:val="22"/>
          <w:szCs w:val="22"/>
        </w:rPr>
        <w:t xml:space="preserve">this involvement </w:t>
      </w:r>
      <w:r w:rsidR="00CC3C6D">
        <w:rPr>
          <w:rFonts w:asciiTheme="minorHAnsi" w:hAnsiTheme="minorHAnsi" w:cstheme="minorHAnsi"/>
          <w:sz w:val="22"/>
          <w:szCs w:val="22"/>
        </w:rPr>
        <w:t>seem</w:t>
      </w:r>
      <w:r>
        <w:rPr>
          <w:rFonts w:asciiTheme="minorHAnsi" w:hAnsiTheme="minorHAnsi" w:cstheme="minorHAnsi"/>
          <w:sz w:val="22"/>
          <w:szCs w:val="22"/>
        </w:rPr>
        <w:t>s</w:t>
      </w:r>
      <w:r w:rsidR="00CC3C6D">
        <w:rPr>
          <w:rFonts w:asciiTheme="minorHAnsi" w:hAnsiTheme="minorHAnsi" w:cstheme="minorHAnsi"/>
          <w:sz w:val="22"/>
          <w:szCs w:val="22"/>
        </w:rPr>
        <w:t xml:space="preserve"> to </w:t>
      </w:r>
      <w:del w:id="141" w:author="Pam" w:date="2020-07-29T14:26:00Z">
        <w:r w:rsidR="00CC3C6D" w:rsidDel="00BE1C91">
          <w:rPr>
            <w:rFonts w:asciiTheme="minorHAnsi" w:hAnsiTheme="minorHAnsi" w:cstheme="minorHAnsi"/>
            <w:sz w:val="22"/>
            <w:szCs w:val="22"/>
          </w:rPr>
          <w:delText>be under the dependency of</w:delText>
        </w:r>
      </w:del>
      <w:ins w:id="142" w:author="Pam" w:date="2020-07-29T14:26:00Z">
        <w:r w:rsidR="00BE1C91">
          <w:rPr>
            <w:rFonts w:asciiTheme="minorHAnsi" w:hAnsiTheme="minorHAnsi" w:cstheme="minorHAnsi"/>
            <w:sz w:val="22"/>
            <w:szCs w:val="22"/>
          </w:rPr>
          <w:t>depend on</w:t>
        </w:r>
      </w:ins>
      <w:r w:rsidR="00CC3C6D">
        <w:rPr>
          <w:rFonts w:asciiTheme="minorHAnsi" w:hAnsiTheme="minorHAnsi" w:cstheme="minorHAnsi"/>
          <w:sz w:val="22"/>
          <w:szCs w:val="22"/>
        </w:rPr>
        <w:t xml:space="preserve"> the difficulty of the task and of the item to be named</w:t>
      </w:r>
      <w:ins w:id="143" w:author="Pam" w:date="2020-08-03T09:07:00Z">
        <w:r w:rsidR="004725E7">
          <w:rPr>
            <w:rFonts w:asciiTheme="minorHAnsi" w:hAnsiTheme="minorHAnsi" w:cstheme="minorHAnsi"/>
            <w:sz w:val="22"/>
            <w:szCs w:val="22"/>
          </w:rPr>
          <w:t>.</w:t>
        </w:r>
      </w:ins>
      <w:del w:id="144" w:author="Pam" w:date="2020-08-03T09:07:00Z">
        <w:r w:rsidR="00CC3C6D" w:rsidDel="004725E7">
          <w:rPr>
            <w:rFonts w:asciiTheme="minorHAnsi" w:hAnsiTheme="minorHAnsi" w:cstheme="minorHAnsi"/>
            <w:sz w:val="22"/>
            <w:szCs w:val="22"/>
          </w:rPr>
          <w:delText>,</w:delText>
        </w:r>
      </w:del>
      <w:r w:rsidR="00CC3C6D">
        <w:rPr>
          <w:rFonts w:asciiTheme="minorHAnsi" w:hAnsiTheme="minorHAnsi" w:cstheme="minorHAnsi"/>
          <w:sz w:val="22"/>
          <w:szCs w:val="22"/>
        </w:rPr>
        <w:t xml:space="preserve"> </w:t>
      </w:r>
      <w:del w:id="145" w:author="Pam" w:date="2020-07-29T14:26:00Z">
        <w:r w:rsidR="00CC3C6D" w:rsidDel="00BE1C91">
          <w:rPr>
            <w:rFonts w:asciiTheme="minorHAnsi" w:hAnsiTheme="minorHAnsi" w:cstheme="minorHAnsi"/>
            <w:sz w:val="22"/>
            <w:szCs w:val="22"/>
          </w:rPr>
          <w:delText xml:space="preserve">since </w:delText>
        </w:r>
      </w:del>
      <w:ins w:id="146" w:author="Pam" w:date="2020-08-03T09:07:00Z">
        <w:r w:rsidR="004725E7">
          <w:rPr>
            <w:rFonts w:asciiTheme="minorHAnsi" w:hAnsiTheme="minorHAnsi" w:cstheme="minorHAnsi"/>
            <w:sz w:val="22"/>
            <w:szCs w:val="22"/>
          </w:rPr>
          <w:t>A</w:t>
        </w:r>
      </w:ins>
      <w:ins w:id="147" w:author="Pam" w:date="2020-07-29T14:26:00Z">
        <w:r w:rsidR="00BE1C91">
          <w:rPr>
            <w:rFonts w:asciiTheme="minorHAnsi" w:hAnsiTheme="minorHAnsi" w:cstheme="minorHAnsi"/>
            <w:sz w:val="22"/>
            <w:szCs w:val="22"/>
          </w:rPr>
          <w:t>s</w:t>
        </w:r>
      </w:ins>
      <w:ins w:id="148" w:author="Pam" w:date="2020-08-03T09:07:00Z">
        <w:r w:rsidR="004725E7">
          <w:rPr>
            <w:rFonts w:asciiTheme="minorHAnsi" w:hAnsiTheme="minorHAnsi" w:cstheme="minorHAnsi"/>
            <w:sz w:val="22"/>
            <w:szCs w:val="22"/>
          </w:rPr>
          <w:t xml:space="preserve"> discussed above,</w:t>
        </w:r>
      </w:ins>
      <w:ins w:id="149" w:author="Pam" w:date="2020-07-29T14:26:00Z">
        <w:r w:rsidR="00BE1C91">
          <w:rPr>
            <w:rFonts w:asciiTheme="minorHAnsi" w:hAnsiTheme="minorHAnsi" w:cstheme="minorHAnsi"/>
            <w:sz w:val="22"/>
            <w:szCs w:val="22"/>
          </w:rPr>
          <w:t xml:space="preserve"> </w:t>
        </w:r>
      </w:ins>
      <w:r w:rsidR="00CC3C6D">
        <w:rPr>
          <w:rFonts w:asciiTheme="minorHAnsi" w:hAnsiTheme="minorHAnsi" w:cstheme="minorHAnsi"/>
          <w:sz w:val="22"/>
          <w:szCs w:val="22"/>
        </w:rPr>
        <w:t xml:space="preserve">effects </w:t>
      </w:r>
      <w:del w:id="150" w:author="Pam" w:date="2020-08-03T09:07:00Z">
        <w:r w:rsidDel="00AD2E19">
          <w:rPr>
            <w:rFonts w:asciiTheme="minorHAnsi" w:hAnsiTheme="minorHAnsi" w:cstheme="minorHAnsi"/>
            <w:sz w:val="22"/>
            <w:szCs w:val="22"/>
          </w:rPr>
          <w:delText xml:space="preserve">obtained </w:delText>
        </w:r>
      </w:del>
      <w:ins w:id="151" w:author="Pam" w:date="2020-08-03T09:07:00Z">
        <w:r w:rsidR="00AD2E19">
          <w:rPr>
            <w:rFonts w:asciiTheme="minorHAnsi" w:hAnsiTheme="minorHAnsi" w:cstheme="minorHAnsi"/>
            <w:sz w:val="22"/>
            <w:szCs w:val="22"/>
          </w:rPr>
          <w:t>of</w:t>
        </w:r>
      </w:ins>
      <w:ins w:id="152" w:author="Pam" w:date="2020-08-03T09:08:00Z">
        <w:r w:rsidR="00AD2E19">
          <w:rPr>
            <w:rFonts w:asciiTheme="minorHAnsi" w:hAnsiTheme="minorHAnsi" w:cstheme="minorHAnsi"/>
            <w:sz w:val="22"/>
            <w:szCs w:val="22"/>
          </w:rPr>
          <w:t xml:space="preserve"> attention on word production</w:t>
        </w:r>
      </w:ins>
      <w:ins w:id="153" w:author="Pam" w:date="2020-08-03T09:07:00Z">
        <w:r w:rsidR="00AD2E19">
          <w:rPr>
            <w:rFonts w:asciiTheme="minorHAnsi" w:hAnsiTheme="minorHAnsi" w:cstheme="minorHAnsi"/>
            <w:sz w:val="22"/>
            <w:szCs w:val="22"/>
          </w:rPr>
          <w:t xml:space="preserve"> </w:t>
        </w:r>
      </w:ins>
      <w:r>
        <w:rPr>
          <w:rFonts w:asciiTheme="minorHAnsi" w:hAnsiTheme="minorHAnsi" w:cstheme="minorHAnsi"/>
          <w:sz w:val="22"/>
          <w:szCs w:val="22"/>
        </w:rPr>
        <w:t>are</w:t>
      </w:r>
      <w:ins w:id="154" w:author="Pam" w:date="2020-08-03T09:08:00Z">
        <w:r w:rsidR="00AD2E19">
          <w:rPr>
            <w:rFonts w:asciiTheme="minorHAnsi" w:hAnsiTheme="minorHAnsi" w:cstheme="minorHAnsi"/>
            <w:sz w:val="22"/>
            <w:szCs w:val="22"/>
          </w:rPr>
          <w:t xml:space="preserve"> typically</w:t>
        </w:r>
      </w:ins>
      <w:r>
        <w:rPr>
          <w:rFonts w:asciiTheme="minorHAnsi" w:hAnsiTheme="minorHAnsi" w:cstheme="minorHAnsi"/>
          <w:sz w:val="22"/>
          <w:szCs w:val="22"/>
        </w:rPr>
        <w:t xml:space="preserve"> larger </w:t>
      </w:r>
      <w:r w:rsidR="00CC3C6D">
        <w:rPr>
          <w:rFonts w:asciiTheme="minorHAnsi" w:hAnsiTheme="minorHAnsi" w:cstheme="minorHAnsi"/>
          <w:sz w:val="22"/>
          <w:szCs w:val="22"/>
        </w:rPr>
        <w:t xml:space="preserve">in experimental contexts such as </w:t>
      </w:r>
      <w:ins w:id="155" w:author="Pam" w:date="2020-08-03T09:08:00Z">
        <w:r w:rsidR="00AD2E19">
          <w:rPr>
            <w:rFonts w:asciiTheme="minorHAnsi" w:hAnsiTheme="minorHAnsi" w:cstheme="minorHAnsi"/>
            <w:sz w:val="22"/>
            <w:szCs w:val="22"/>
          </w:rPr>
          <w:t xml:space="preserve">the </w:t>
        </w:r>
      </w:ins>
      <w:r w:rsidR="00CC3C6D">
        <w:rPr>
          <w:rFonts w:asciiTheme="minorHAnsi" w:hAnsiTheme="minorHAnsi" w:cstheme="minorHAnsi"/>
          <w:sz w:val="22"/>
          <w:szCs w:val="22"/>
        </w:rPr>
        <w:t>dual task paradigm</w:t>
      </w:r>
      <w:r>
        <w:rPr>
          <w:rFonts w:asciiTheme="minorHAnsi" w:hAnsiTheme="minorHAnsi" w:cstheme="minorHAnsi"/>
          <w:sz w:val="22"/>
          <w:szCs w:val="22"/>
        </w:rPr>
        <w:t xml:space="preserve"> for sustained attention</w:t>
      </w:r>
      <w:ins w:id="156" w:author="Pam" w:date="2020-08-03T09:08:00Z">
        <w:r w:rsidR="00AD2E19">
          <w:rPr>
            <w:rFonts w:asciiTheme="minorHAnsi" w:hAnsiTheme="minorHAnsi" w:cstheme="minorHAnsi"/>
            <w:sz w:val="22"/>
            <w:szCs w:val="22"/>
          </w:rPr>
          <w:t>, when the task is more difficult</w:t>
        </w:r>
      </w:ins>
      <w:r w:rsidR="00267D72">
        <w:rPr>
          <w:rFonts w:asciiTheme="minorHAnsi" w:hAnsiTheme="minorHAnsi" w:cstheme="minorHAnsi"/>
          <w:sz w:val="22"/>
          <w:szCs w:val="22"/>
        </w:rPr>
        <w:t xml:space="preserve"> </w:t>
      </w:r>
      <w:r w:rsidR="00267D72">
        <w:rPr>
          <w:rFonts w:asciiTheme="minorHAnsi" w:hAnsiTheme="minorHAnsi" w:cstheme="minorHAnsi"/>
          <w:sz w:val="22"/>
          <w:szCs w:val="22"/>
        </w:rPr>
        <w:fldChar w:fldCharType="begin"/>
      </w:r>
      <w:r w:rsidR="00267D72">
        <w:rPr>
          <w:rFonts w:asciiTheme="minorHAnsi" w:hAnsiTheme="minorHAnsi" w:cstheme="minorHAnsi"/>
          <w:sz w:val="22"/>
          <w:szCs w:val="22"/>
        </w:rPr>
        <w:instrText xml:space="preserve"> ADDIN ZOTERO_ITEM CSL_CITATION {"citationID":"exSqYDEq","properties":{"formattedCitation":"(Jongman, Roelofs, et al., 2015b; Piai &amp; Roelofs, 2013)","plainCitation":"(Jongman, Roelofs, et al., 2015b; Piai &amp; Roelofs, 2013)","noteIndex":0},"citationItems":[{"id":"16C1KLg7/XNvEwauM","uris":["http://zotero.org/users/2080928/items/BVQGSIS2"],"uri":["http://zotero.org/users/2080928/items/BVQGSIS2"],"itemData":{"id":"16C1KLg7/XNvEwauM","type":"article-journal","title":"Sustained attention in language production: An individual differences investigation","container-title":"The Quarterly Journal of Experimental Psychology","page":"710-730","volume":"68","issue":"4","source":"Taylor and Francis+NEJM","abstract":"Whereas it has long been assumed that most linguistic processes underlying language production happen automatically, accumulating evidence suggests that these processes do require some form of attention. Here we investigated the contribution of sustained attention: the ability to maintain alertness over time. In Experiment 1, participants’ sustained attention ability was measured using auditory and visual continuous performance tasks. Subsequently, employing a dual-task procedure, participants described pictures using simple noun phrases and performed an arrow-discrimination task while their vocal and manual response times (RTs) and the durations of their gazes to the pictures were measured. Earlier research has demonstrated that gaze duration reflects language planning processes up to and including phonological encoding. The speakers’ sustained attention ability correlated with the magnitude of the tail of the vocal RT distribution, reflecting the proportion of very slow responses, but not with individual differences in gaze duration. This suggests that sustained attention was most important after phonological encoding. Experiment 2 showed that the involvement of sustained attention was significantly stronger in a dual-task situation (picture naming and arrow discrimination) than in simple naming. Thus, individual differences in maintaining attention on the production processes become especially apparent when a simultaneous second task also requires attentional resources.","DOI":"10.1080/17470218.2014.964736","ISSN":"1747-0218","note":"PMID: 25214187","shortTitle":"Sustained attention in language production","author":[{"family":"Jongman","given":"Suzanne R."},{"family":"Roelofs","given":"Ardi"},{"family":"Meyer","given":"Antje S."}],"issued":{"date-parts":[["2015",4,3]]},"PMID":"25214187"}},{"id":103,"uris":["http://zotero.org/users/local/5BDxAAQf/items/G5NI66TR"],"uri":["http://zotero.org/users/local/5BDxAAQf/items/G5NI66TR"],"itemData":{"id":103,"type":"article-journal","title":"Working memory capacity and dual-task interference in picture naming","container-title":"Acta psychologica","page":"332-342","volume":"142","issue":"3","author":[{"family":"Piai","given":"Vitória"},{"family":"Roelofs","given":"Ardi"}],"issued":{"date-parts":[["2013"]]}}}],"schema":"https://github.com/citation-style-language/schema/raw/master/csl-citation.json"} </w:instrText>
      </w:r>
      <w:r w:rsidR="00267D72">
        <w:rPr>
          <w:rFonts w:asciiTheme="minorHAnsi" w:hAnsiTheme="minorHAnsi" w:cstheme="minorHAnsi"/>
          <w:sz w:val="22"/>
          <w:szCs w:val="22"/>
        </w:rPr>
        <w:fldChar w:fldCharType="separate"/>
      </w:r>
      <w:r w:rsidR="00267D72" w:rsidRPr="00267D72">
        <w:rPr>
          <w:rFonts w:ascii="Calibri" w:hAnsi="Calibri" w:cs="Calibri"/>
          <w:sz w:val="22"/>
        </w:rPr>
        <w:t>(Jongman, Roelofs, et al., 2015b; Piai &amp; Roelofs, 2013)</w:t>
      </w:r>
      <w:r w:rsidR="00267D72">
        <w:rPr>
          <w:rFonts w:asciiTheme="minorHAnsi" w:hAnsiTheme="minorHAnsi" w:cstheme="minorHAnsi"/>
          <w:sz w:val="22"/>
          <w:szCs w:val="22"/>
        </w:rPr>
        <w:fldChar w:fldCharType="end"/>
      </w:r>
      <w:ins w:id="157" w:author="Pam" w:date="2020-08-03T09:08:00Z">
        <w:r w:rsidR="00AD2E19">
          <w:rPr>
            <w:rFonts w:asciiTheme="minorHAnsi" w:hAnsiTheme="minorHAnsi" w:cstheme="minorHAnsi"/>
            <w:sz w:val="22"/>
            <w:szCs w:val="22"/>
          </w:rPr>
          <w:t xml:space="preserve">. </w:t>
        </w:r>
      </w:ins>
      <w:del w:id="158" w:author="Pam" w:date="2020-08-03T09:08:00Z">
        <w:r w:rsidRPr="00AD2E19" w:rsidDel="00AD2E19">
          <w:rPr>
            <w:rFonts w:asciiTheme="minorHAnsi" w:hAnsiTheme="minorHAnsi" w:cstheme="minorHAnsi"/>
            <w:sz w:val="22"/>
            <w:szCs w:val="22"/>
            <w:highlight w:val="yellow"/>
            <w:rPrChange w:id="159" w:author="Pam" w:date="2020-08-03T09:08:00Z">
              <w:rPr>
                <w:rFonts w:asciiTheme="minorHAnsi" w:hAnsiTheme="minorHAnsi" w:cstheme="minorHAnsi"/>
                <w:sz w:val="22"/>
                <w:szCs w:val="22"/>
              </w:rPr>
            </w:rPrChange>
          </w:rPr>
          <w:delText xml:space="preserve">, </w:delText>
        </w:r>
      </w:del>
      <w:r w:rsidRPr="00AD2E19">
        <w:rPr>
          <w:rFonts w:asciiTheme="minorHAnsi" w:hAnsiTheme="minorHAnsi" w:cstheme="minorHAnsi"/>
          <w:sz w:val="22"/>
          <w:szCs w:val="22"/>
          <w:highlight w:val="yellow"/>
          <w:rPrChange w:id="160" w:author="Pam" w:date="2020-08-03T09:08:00Z">
            <w:rPr>
              <w:rFonts w:asciiTheme="minorHAnsi" w:hAnsiTheme="minorHAnsi" w:cstheme="minorHAnsi"/>
              <w:sz w:val="22"/>
              <w:szCs w:val="22"/>
            </w:rPr>
          </w:rPrChange>
        </w:rPr>
        <w:t xml:space="preserve">related to metrics derived from interfering paradigms </w:t>
      </w:r>
      <w:r w:rsidR="003B3F80" w:rsidRPr="00AD2E19">
        <w:rPr>
          <w:rFonts w:asciiTheme="minorHAnsi" w:hAnsiTheme="minorHAnsi" w:cstheme="minorHAnsi"/>
          <w:sz w:val="22"/>
          <w:szCs w:val="22"/>
          <w:highlight w:val="yellow"/>
          <w:rPrChange w:id="161" w:author="Pam" w:date="2020-08-03T09:08:00Z">
            <w:rPr>
              <w:rFonts w:asciiTheme="minorHAnsi" w:hAnsiTheme="minorHAnsi" w:cstheme="minorHAnsi"/>
              <w:sz w:val="22"/>
              <w:szCs w:val="22"/>
            </w:rPr>
          </w:rPrChange>
        </w:rPr>
        <w:t xml:space="preserve">in </w:t>
      </w:r>
      <w:r w:rsidR="00EF1E6E" w:rsidRPr="00AD2E19">
        <w:rPr>
          <w:rFonts w:asciiTheme="minorHAnsi" w:hAnsiTheme="minorHAnsi" w:cstheme="minorHAnsi"/>
          <w:sz w:val="22"/>
          <w:szCs w:val="22"/>
          <w:highlight w:val="yellow"/>
          <w:rPrChange w:id="162" w:author="Pam" w:date="2020-08-03T09:08:00Z">
            <w:rPr>
              <w:rFonts w:asciiTheme="minorHAnsi" w:hAnsiTheme="minorHAnsi" w:cstheme="minorHAnsi"/>
              <w:sz w:val="22"/>
              <w:szCs w:val="22"/>
            </w:rPr>
          </w:rPrChange>
        </w:rPr>
        <w:t>the case of inhibition</w:t>
      </w:r>
      <w:r w:rsidR="00267D72" w:rsidRPr="00AD2E19">
        <w:rPr>
          <w:rFonts w:asciiTheme="minorHAnsi" w:hAnsiTheme="minorHAnsi" w:cstheme="minorHAnsi"/>
          <w:sz w:val="22"/>
          <w:szCs w:val="22"/>
          <w:highlight w:val="yellow"/>
          <w:rPrChange w:id="163" w:author="Pam" w:date="2020-08-03T09:08:00Z">
            <w:rPr>
              <w:rFonts w:asciiTheme="minorHAnsi" w:hAnsiTheme="minorHAnsi" w:cstheme="minorHAnsi"/>
              <w:sz w:val="22"/>
              <w:szCs w:val="22"/>
            </w:rPr>
          </w:rPrChange>
        </w:rPr>
        <w:t xml:space="preserve"> </w:t>
      </w:r>
      <w:r w:rsidR="00267D72" w:rsidRPr="00AD2E19">
        <w:rPr>
          <w:rFonts w:asciiTheme="minorHAnsi" w:hAnsiTheme="minorHAnsi" w:cstheme="minorHAnsi"/>
          <w:sz w:val="22"/>
          <w:szCs w:val="22"/>
          <w:highlight w:val="yellow"/>
          <w:rPrChange w:id="164" w:author="Pam" w:date="2020-08-03T09:08:00Z">
            <w:rPr>
              <w:rFonts w:asciiTheme="minorHAnsi" w:hAnsiTheme="minorHAnsi" w:cstheme="minorHAnsi"/>
              <w:sz w:val="22"/>
              <w:szCs w:val="22"/>
            </w:rPr>
          </w:rPrChange>
        </w:rPr>
        <w:fldChar w:fldCharType="begin"/>
      </w:r>
      <w:r w:rsidR="00267D72" w:rsidRPr="00AD2E19">
        <w:rPr>
          <w:rFonts w:asciiTheme="minorHAnsi" w:hAnsiTheme="minorHAnsi" w:cstheme="minorHAnsi"/>
          <w:sz w:val="22"/>
          <w:szCs w:val="22"/>
          <w:highlight w:val="yellow"/>
          <w:rPrChange w:id="165" w:author="Pam" w:date="2020-08-03T09:08:00Z">
            <w:rPr>
              <w:rFonts w:asciiTheme="minorHAnsi" w:hAnsiTheme="minorHAnsi" w:cstheme="minorHAnsi"/>
              <w:sz w:val="22"/>
              <w:szCs w:val="22"/>
            </w:rPr>
          </w:rPrChange>
        </w:rPr>
        <w:instrText xml:space="preserve"> ADDIN ZOTERO_ITEM CSL_CITATION {"citationID":"DhLhmIhK","properties":{"formattedCitation":"(Shao et al., 2013, 2015)","plainCitation":"(Shao et al., 2013, 2015)","noteIndex":0},"citationItems":[{"id":77,"uris":["http://zotero.org/users/local/5BDxAAQf/items/IEZ6FRIP"],"uri":["http://zotero.org/users/local/5BDxAAQf/items/IEZ6FRIP"],"itemData":{"id":77,"type":"article-journal","title":"Selective and nonselective inhibition of competitors in picture naming","container-title":"Memory &amp; cognition","page":"1200-1211","volume":"41","issue":"8","author":[{"family":"Shao","given":"Zeshu"},{"family":"Meyer","given":"Antje S."},{"family":"Roelofs","given":"Ardi"}],"issued":{"date-parts":[["2013"]]}}},{"id":80,"uris":["http://zotero.org/users/local/5BDxAAQf/items/UG6AFFQ2"],"uri":["http://zotero.org/users/local/5BDxAAQf/items/UG6AFFQ2"],"itemData":{"id":80,"type":"article-journal","title":"Selective inhibition and naming performance in semantic blocking, picture-word interference, and color–word Stroop tasks.","container-title":"Journal of Experimental Psychology: Learning, Memory, and Cognition","page":"1806","volume":"41","issue":"6","author":[{"family":"Shao","given":"Zeshu"},{"family":"Roelofs","given":"Ardi"},{"family":"Martin","given":"Randi C."},{"family":"Meyer","given":"Antje S."}],"issued":{"date-parts":[["2015"]]}}}],"schema":"https://github.com/citation-style-language/schema/raw/master/csl-citation.json"} </w:instrText>
      </w:r>
      <w:r w:rsidR="00267D72" w:rsidRPr="00AD2E19">
        <w:rPr>
          <w:rFonts w:asciiTheme="minorHAnsi" w:hAnsiTheme="minorHAnsi" w:cstheme="minorHAnsi"/>
          <w:sz w:val="22"/>
          <w:szCs w:val="22"/>
          <w:highlight w:val="yellow"/>
          <w:rPrChange w:id="166" w:author="Pam" w:date="2020-08-03T09:08:00Z">
            <w:rPr>
              <w:rFonts w:asciiTheme="minorHAnsi" w:hAnsiTheme="minorHAnsi" w:cstheme="minorHAnsi"/>
              <w:sz w:val="22"/>
              <w:szCs w:val="22"/>
            </w:rPr>
          </w:rPrChange>
        </w:rPr>
        <w:fldChar w:fldCharType="separate"/>
      </w:r>
      <w:r w:rsidR="00267D72" w:rsidRPr="00AD2E19">
        <w:rPr>
          <w:rFonts w:ascii="Calibri" w:hAnsi="Calibri" w:cs="Calibri"/>
          <w:sz w:val="22"/>
          <w:highlight w:val="yellow"/>
          <w:rPrChange w:id="167" w:author="Pam" w:date="2020-08-03T09:08:00Z">
            <w:rPr>
              <w:rFonts w:ascii="Calibri" w:hAnsi="Calibri" w:cs="Calibri"/>
              <w:sz w:val="22"/>
            </w:rPr>
          </w:rPrChange>
        </w:rPr>
        <w:t>(Shao et al., 2013, 2015)</w:t>
      </w:r>
      <w:r w:rsidR="00267D72" w:rsidRPr="00AD2E19">
        <w:rPr>
          <w:rFonts w:asciiTheme="minorHAnsi" w:hAnsiTheme="minorHAnsi" w:cstheme="minorHAnsi"/>
          <w:sz w:val="22"/>
          <w:szCs w:val="22"/>
          <w:highlight w:val="yellow"/>
          <w:rPrChange w:id="168" w:author="Pam" w:date="2020-08-03T09:08:00Z">
            <w:rPr>
              <w:rFonts w:asciiTheme="minorHAnsi" w:hAnsiTheme="minorHAnsi" w:cstheme="minorHAnsi"/>
              <w:sz w:val="22"/>
              <w:szCs w:val="22"/>
            </w:rPr>
          </w:rPrChange>
        </w:rPr>
        <w:fldChar w:fldCharType="end"/>
      </w:r>
      <w:r w:rsidR="00EF1E6E">
        <w:rPr>
          <w:rFonts w:asciiTheme="minorHAnsi" w:hAnsiTheme="minorHAnsi" w:cstheme="minorHAnsi"/>
          <w:sz w:val="22"/>
          <w:szCs w:val="22"/>
        </w:rPr>
        <w:t xml:space="preserve"> </w:t>
      </w:r>
      <w:del w:id="169" w:author="Pam" w:date="2020-08-03T09:08:00Z">
        <w:r w:rsidR="00CC3C6D" w:rsidDel="00AD2E19">
          <w:rPr>
            <w:rFonts w:asciiTheme="minorHAnsi" w:hAnsiTheme="minorHAnsi" w:cstheme="minorHAnsi"/>
            <w:sz w:val="22"/>
            <w:szCs w:val="22"/>
          </w:rPr>
          <w:delText xml:space="preserve">and </w:delText>
        </w:r>
      </w:del>
      <w:ins w:id="170" w:author="Pam" w:date="2020-08-03T09:08:00Z">
        <w:r w:rsidR="00AD2E19">
          <w:rPr>
            <w:rFonts w:asciiTheme="minorHAnsi" w:hAnsiTheme="minorHAnsi" w:cstheme="minorHAnsi"/>
            <w:sz w:val="22"/>
            <w:szCs w:val="22"/>
          </w:rPr>
          <w:t>Furthermore, measures of a</w:t>
        </w:r>
      </w:ins>
      <w:ins w:id="171" w:author="Pam" w:date="2020-08-03T09:09:00Z">
        <w:r w:rsidR="00AD2E19">
          <w:rPr>
            <w:rFonts w:asciiTheme="minorHAnsi" w:hAnsiTheme="minorHAnsi" w:cstheme="minorHAnsi"/>
            <w:sz w:val="22"/>
            <w:szCs w:val="22"/>
          </w:rPr>
          <w:t>ttention</w:t>
        </w:r>
      </w:ins>
      <w:ins w:id="172" w:author="Pam" w:date="2020-08-03T09:08:00Z">
        <w:r w:rsidR="00AD2E19">
          <w:rPr>
            <w:rFonts w:asciiTheme="minorHAnsi" w:hAnsiTheme="minorHAnsi" w:cstheme="minorHAnsi"/>
            <w:sz w:val="22"/>
            <w:szCs w:val="22"/>
          </w:rPr>
          <w:t xml:space="preserve"> </w:t>
        </w:r>
      </w:ins>
      <w:del w:id="173" w:author="Pam" w:date="2020-08-03T09:09:00Z">
        <w:r w:rsidR="00CC3C6D" w:rsidDel="00AD2E19">
          <w:rPr>
            <w:rFonts w:asciiTheme="minorHAnsi" w:hAnsiTheme="minorHAnsi" w:cstheme="minorHAnsi"/>
            <w:sz w:val="22"/>
            <w:szCs w:val="22"/>
          </w:rPr>
          <w:delText xml:space="preserve">are </w:delText>
        </w:r>
      </w:del>
      <w:ins w:id="174" w:author="Pam" w:date="2020-08-03T09:09:00Z">
        <w:r w:rsidR="00AD2E19">
          <w:rPr>
            <w:rFonts w:asciiTheme="minorHAnsi" w:hAnsiTheme="minorHAnsi" w:cstheme="minorHAnsi"/>
            <w:sz w:val="22"/>
            <w:szCs w:val="22"/>
          </w:rPr>
          <w:t xml:space="preserve">do </w:t>
        </w:r>
      </w:ins>
      <w:r w:rsidR="00CC3C6D">
        <w:rPr>
          <w:rFonts w:asciiTheme="minorHAnsi" w:hAnsiTheme="minorHAnsi" w:cstheme="minorHAnsi"/>
          <w:sz w:val="22"/>
          <w:szCs w:val="22"/>
        </w:rPr>
        <w:t xml:space="preserve">not </w:t>
      </w:r>
      <w:del w:id="175" w:author="Pam" w:date="2020-08-03T09:09:00Z">
        <w:r w:rsidR="00CC3C6D" w:rsidDel="00AD2E19">
          <w:rPr>
            <w:rFonts w:asciiTheme="minorHAnsi" w:hAnsiTheme="minorHAnsi" w:cstheme="minorHAnsi"/>
            <w:sz w:val="22"/>
            <w:szCs w:val="22"/>
          </w:rPr>
          <w:delText xml:space="preserve">affecting </w:delText>
        </w:r>
      </w:del>
      <w:ins w:id="176" w:author="Pam" w:date="2020-08-03T09:09:00Z">
        <w:r w:rsidR="00AD2E19">
          <w:rPr>
            <w:rFonts w:asciiTheme="minorHAnsi" w:hAnsiTheme="minorHAnsi" w:cstheme="minorHAnsi"/>
            <w:sz w:val="22"/>
            <w:szCs w:val="22"/>
          </w:rPr>
          <w:t xml:space="preserve">seem to affect </w:t>
        </w:r>
      </w:ins>
      <w:del w:id="177" w:author="Pam" w:date="2020-08-03T09:09:00Z">
        <w:r w:rsidR="00CC3C6D" w:rsidDel="00AD2E19">
          <w:rPr>
            <w:rFonts w:asciiTheme="minorHAnsi" w:hAnsiTheme="minorHAnsi" w:cstheme="minorHAnsi"/>
            <w:sz w:val="22"/>
            <w:szCs w:val="22"/>
          </w:rPr>
          <w:delText xml:space="preserve">to the same extents </w:delText>
        </w:r>
      </w:del>
      <w:r w:rsidR="00CC3C6D">
        <w:rPr>
          <w:rFonts w:asciiTheme="minorHAnsi" w:hAnsiTheme="minorHAnsi" w:cstheme="minorHAnsi"/>
          <w:sz w:val="22"/>
          <w:szCs w:val="22"/>
        </w:rPr>
        <w:t>object</w:t>
      </w:r>
      <w:ins w:id="178" w:author="Pam" w:date="2020-08-03T09:09:00Z">
        <w:r w:rsidR="00AD2E19">
          <w:rPr>
            <w:rFonts w:asciiTheme="minorHAnsi" w:hAnsiTheme="minorHAnsi" w:cstheme="minorHAnsi"/>
            <w:sz w:val="22"/>
            <w:szCs w:val="22"/>
          </w:rPr>
          <w:t xml:space="preserve"> naming </w:t>
        </w:r>
      </w:ins>
      <w:del w:id="179" w:author="Pam" w:date="2020-08-03T09:09:00Z">
        <w:r w:rsidR="00CC3C6D" w:rsidDel="00AD2E19">
          <w:rPr>
            <w:rFonts w:asciiTheme="minorHAnsi" w:hAnsiTheme="minorHAnsi" w:cstheme="minorHAnsi"/>
            <w:sz w:val="22"/>
            <w:szCs w:val="22"/>
          </w:rPr>
          <w:delText xml:space="preserve">s </w:delText>
        </w:r>
      </w:del>
      <w:r w:rsidR="00CC3C6D">
        <w:rPr>
          <w:rFonts w:asciiTheme="minorHAnsi" w:hAnsiTheme="minorHAnsi" w:cstheme="minorHAnsi"/>
          <w:sz w:val="22"/>
          <w:szCs w:val="22"/>
        </w:rPr>
        <w:t>and action</w:t>
      </w:r>
      <w:del w:id="180" w:author="Pam" w:date="2020-08-03T09:09:00Z">
        <w:r w:rsidR="00CC3C6D" w:rsidDel="00AD2E19">
          <w:rPr>
            <w:rFonts w:asciiTheme="minorHAnsi" w:hAnsiTheme="minorHAnsi" w:cstheme="minorHAnsi"/>
            <w:sz w:val="22"/>
            <w:szCs w:val="22"/>
          </w:rPr>
          <w:delText>s</w:delText>
        </w:r>
      </w:del>
      <w:r w:rsidR="00CC3C6D">
        <w:rPr>
          <w:rFonts w:asciiTheme="minorHAnsi" w:hAnsiTheme="minorHAnsi" w:cstheme="minorHAnsi"/>
          <w:sz w:val="22"/>
          <w:szCs w:val="22"/>
        </w:rPr>
        <w:t xml:space="preserve"> naming</w:t>
      </w:r>
      <w:ins w:id="181" w:author="Pam" w:date="2020-08-03T09:09:00Z">
        <w:r w:rsidR="00AD2E19">
          <w:rPr>
            <w:rFonts w:asciiTheme="minorHAnsi" w:hAnsiTheme="minorHAnsi" w:cstheme="minorHAnsi"/>
            <w:sz w:val="22"/>
            <w:szCs w:val="22"/>
          </w:rPr>
          <w:t xml:space="preserve"> to the same extent, and action naming has been argued to be more difficult than object naming</w:t>
        </w:r>
      </w:ins>
      <w:r w:rsidR="00CC3C6D">
        <w:rPr>
          <w:rFonts w:asciiTheme="minorHAnsi" w:hAnsiTheme="minorHAnsi" w:cstheme="minorHAnsi"/>
          <w:sz w:val="22"/>
          <w:szCs w:val="22"/>
        </w:rPr>
        <w:t xml:space="preserve"> </w:t>
      </w:r>
      <w:r w:rsidR="007D706E">
        <w:rPr>
          <w:rFonts w:asciiTheme="minorHAnsi" w:hAnsiTheme="minorHAnsi" w:cstheme="minorHAnsi"/>
          <w:sz w:val="22"/>
          <w:szCs w:val="22"/>
        </w:rPr>
        <w:fldChar w:fldCharType="begin"/>
      </w:r>
      <w:r w:rsidR="007D706E">
        <w:rPr>
          <w:rFonts w:asciiTheme="minorHAnsi" w:hAnsiTheme="minorHAnsi" w:cstheme="minorHAnsi"/>
          <w:sz w:val="22"/>
          <w:szCs w:val="22"/>
        </w:rPr>
        <w:instrText xml:space="preserve"> ADDIN ZOTERO_ITEM CSL_CITATION {"citationID":"eBILlk7Q","properties":{"formattedCitation":"(Shao et al., 2012)","plainCitation":"(Shao et al., 2012)","noteIndex":0},"citationItems":[{"id":76,"uris":["http://zotero.org/users/local/5BDxAAQf/items/LUGPNWP8"],"uri":["http://zotero.org/users/local/5BDxAAQf/items/LUGPNWP8"],"itemData":{"id":76,"type":"article-journal","title":"Sources of individual differences in the speed of naming objects and actions: The contribution of executive control","container-title":"The Quarterly Journal of Experimental Psychology","page":"1927-1944","volume":"65","issue":"10","author":[{"family":"Shao","given":"Zeshu"},{"family":"Roelofs","given":"Ardi"},{"family":"Meyer","given":"Antje S."}],"issued":{"date-parts":[["2012"]]}}}],"schema":"https://github.com/citation-style-language/schema/raw/master/csl-citation.json"} </w:instrText>
      </w:r>
      <w:r w:rsidR="007D706E">
        <w:rPr>
          <w:rFonts w:asciiTheme="minorHAnsi" w:hAnsiTheme="minorHAnsi" w:cstheme="minorHAnsi"/>
          <w:sz w:val="22"/>
          <w:szCs w:val="22"/>
        </w:rPr>
        <w:fldChar w:fldCharType="separate"/>
      </w:r>
      <w:r w:rsidR="007D706E" w:rsidRPr="007D706E">
        <w:rPr>
          <w:rFonts w:ascii="Calibri" w:hAnsi="Calibri" w:cs="Calibri"/>
          <w:sz w:val="22"/>
        </w:rPr>
        <w:t>(Shao et al., 2012)</w:t>
      </w:r>
      <w:r w:rsidR="007D706E">
        <w:rPr>
          <w:rFonts w:asciiTheme="minorHAnsi" w:hAnsiTheme="minorHAnsi" w:cstheme="minorHAnsi"/>
          <w:sz w:val="22"/>
          <w:szCs w:val="22"/>
        </w:rPr>
        <w:fldChar w:fldCharType="end"/>
      </w:r>
      <w:r w:rsidR="007D706E">
        <w:rPr>
          <w:rFonts w:asciiTheme="minorHAnsi" w:hAnsiTheme="minorHAnsi" w:cstheme="minorHAnsi"/>
          <w:sz w:val="22"/>
          <w:szCs w:val="22"/>
        </w:rPr>
        <w:t xml:space="preserve">. </w:t>
      </w:r>
      <w:commentRangeStart w:id="182"/>
      <w:r w:rsidR="00DF237A">
        <w:rPr>
          <w:rFonts w:asciiTheme="minorHAnsi" w:hAnsiTheme="minorHAnsi" w:cstheme="minorHAnsi"/>
          <w:sz w:val="22"/>
          <w:szCs w:val="22"/>
        </w:rPr>
        <w:t>It is interesting to note that a recent review conducted on neuroimaging studies</w:t>
      </w:r>
      <w:r w:rsidR="007D706E">
        <w:rPr>
          <w:rFonts w:asciiTheme="minorHAnsi" w:hAnsiTheme="minorHAnsi" w:cstheme="minorHAnsi"/>
          <w:sz w:val="22"/>
          <w:szCs w:val="22"/>
        </w:rPr>
        <w:t xml:space="preserve"> </w:t>
      </w:r>
      <w:r w:rsidR="007D706E">
        <w:rPr>
          <w:rFonts w:asciiTheme="minorHAnsi" w:hAnsiTheme="minorHAnsi" w:cstheme="minorHAnsi"/>
          <w:sz w:val="22"/>
          <w:szCs w:val="22"/>
        </w:rPr>
        <w:fldChar w:fldCharType="begin"/>
      </w:r>
      <w:r w:rsidR="007D706E">
        <w:rPr>
          <w:rFonts w:asciiTheme="minorHAnsi" w:hAnsiTheme="minorHAnsi" w:cstheme="minorHAnsi"/>
          <w:sz w:val="22"/>
          <w:szCs w:val="22"/>
        </w:rPr>
        <w:instrText xml:space="preserve"> ADDIN ZOTERO_ITEM CSL_CITATION {"citationID":"hq3ZtGEB","properties":{"formattedCitation":"(Ri\\uc0\\u232{}s et al., 2016)","plainCitation":"(Riès et al., 2016)","noteIndex":0},"citationItems":[{"id":185,"uris":["http://zotero.org/users/local/5BDxAAQf/items/9AZPKQLJ"],"uri":["http://zotero.org/users/local/5BDxAAQf/items/9AZPKQLJ"],"itemData":{"id":185,"type":"article-journal","title":"Choosing words: left hemisphere, right hemisphere, or both? Perspective on the lateralization of word retrieval","container-title":"Annals of the New York Academy of Sciences","page":"111","volume":"1369","issue":"1","author":[{"family":"Riès","given":"Stéphanie K."},{"family":"Dronkers","given":"Nina F."},{"family":"Knight","given":"Robert T."}],"issued":{"date-parts":[["2016"]]}}}],"schema":"https://github.com/citation-style-language/schema/raw/master/csl-citation.json"} </w:instrText>
      </w:r>
      <w:r w:rsidR="007D706E">
        <w:rPr>
          <w:rFonts w:asciiTheme="minorHAnsi" w:hAnsiTheme="minorHAnsi" w:cstheme="minorHAnsi"/>
          <w:sz w:val="22"/>
          <w:szCs w:val="22"/>
        </w:rPr>
        <w:fldChar w:fldCharType="separate"/>
      </w:r>
      <w:r w:rsidR="007D706E" w:rsidRPr="007D706E">
        <w:rPr>
          <w:rFonts w:ascii="Calibri" w:hAnsi="Calibri" w:cs="Calibri"/>
          <w:sz w:val="22"/>
        </w:rPr>
        <w:t>(Riès et al., 2016)</w:t>
      </w:r>
      <w:r w:rsidR="007D706E">
        <w:rPr>
          <w:rFonts w:asciiTheme="minorHAnsi" w:hAnsiTheme="minorHAnsi" w:cstheme="minorHAnsi"/>
          <w:sz w:val="22"/>
          <w:szCs w:val="22"/>
        </w:rPr>
        <w:fldChar w:fldCharType="end"/>
      </w:r>
      <w:r w:rsidR="00DF237A">
        <w:rPr>
          <w:rFonts w:asciiTheme="minorHAnsi" w:hAnsiTheme="minorHAnsi" w:cstheme="minorHAnsi"/>
          <w:sz w:val="22"/>
          <w:szCs w:val="22"/>
        </w:rPr>
        <w:t xml:space="preserve"> emphasize on </w:t>
      </w:r>
      <w:r w:rsidR="00810E88">
        <w:rPr>
          <w:rFonts w:asciiTheme="minorHAnsi" w:hAnsiTheme="minorHAnsi" w:cstheme="minorHAnsi"/>
          <w:sz w:val="22"/>
          <w:szCs w:val="22"/>
        </w:rPr>
        <w:t xml:space="preserve">the involvement of left prefrontal regions in lexical selection, </w:t>
      </w:r>
      <w:r w:rsidR="00382F9D">
        <w:rPr>
          <w:rFonts w:asciiTheme="minorHAnsi" w:hAnsiTheme="minorHAnsi" w:cstheme="minorHAnsi"/>
          <w:sz w:val="22"/>
          <w:szCs w:val="22"/>
        </w:rPr>
        <w:t xml:space="preserve">with the </w:t>
      </w:r>
      <w:r w:rsidR="005A460D">
        <w:rPr>
          <w:rFonts w:asciiTheme="minorHAnsi" w:hAnsiTheme="minorHAnsi" w:cstheme="minorHAnsi"/>
          <w:sz w:val="22"/>
          <w:szCs w:val="22"/>
        </w:rPr>
        <w:t>hypothesis that in challenging situation for healthy participant,</w:t>
      </w:r>
      <w:r w:rsidR="005C0EB1">
        <w:rPr>
          <w:rFonts w:asciiTheme="minorHAnsi" w:hAnsiTheme="minorHAnsi" w:cstheme="minorHAnsi"/>
          <w:sz w:val="22"/>
          <w:szCs w:val="22"/>
        </w:rPr>
        <w:t xml:space="preserve"> or following a stroke,</w:t>
      </w:r>
      <w:r w:rsidR="005A460D">
        <w:rPr>
          <w:rFonts w:asciiTheme="minorHAnsi" w:hAnsiTheme="minorHAnsi" w:cstheme="minorHAnsi"/>
          <w:sz w:val="22"/>
          <w:szCs w:val="22"/>
        </w:rPr>
        <w:t xml:space="preserve"> right counterpart of this area could be additionally recruited</w:t>
      </w:r>
      <w:r w:rsidR="00583571">
        <w:rPr>
          <w:rFonts w:asciiTheme="minorHAnsi" w:hAnsiTheme="minorHAnsi" w:cstheme="minorHAnsi"/>
          <w:sz w:val="22"/>
          <w:szCs w:val="22"/>
        </w:rPr>
        <w:t xml:space="preserve"> (see also</w:t>
      </w:r>
      <w:r w:rsidR="007D706E">
        <w:rPr>
          <w:rFonts w:asciiTheme="minorHAnsi" w:hAnsiTheme="minorHAnsi" w:cstheme="minorHAnsi"/>
          <w:sz w:val="22"/>
          <w:szCs w:val="22"/>
        </w:rPr>
        <w:t xml:space="preserve"> </w:t>
      </w:r>
      <w:r w:rsidR="007D706E">
        <w:rPr>
          <w:rFonts w:asciiTheme="minorHAnsi" w:hAnsiTheme="minorHAnsi" w:cstheme="minorHAnsi"/>
          <w:sz w:val="22"/>
          <w:szCs w:val="22"/>
        </w:rPr>
        <w:fldChar w:fldCharType="begin"/>
      </w:r>
      <w:r w:rsidR="007D706E">
        <w:rPr>
          <w:rFonts w:asciiTheme="minorHAnsi" w:hAnsiTheme="minorHAnsi" w:cstheme="minorHAnsi"/>
          <w:sz w:val="22"/>
          <w:szCs w:val="22"/>
        </w:rPr>
        <w:instrText xml:space="preserve"> ADDIN ZOTERO_ITEM CSL_CITATION {"citationID":"Bu56hKuc","properties":{"formattedCitation":"(Geranmayeh et al., 2014)","plainCitation":"(Geranmayeh et al., 2014)","noteIndex":0},"citationItems":[{"id":309,"uris":["http://zotero.org/users/local/5BDxAAQf/items/EHUA5BNZ"],"uri":["http://zotero.org/users/local/5BDxAAQf/items/EHUA5BNZ"],"itemData":{"id":309,"type":"article-journal","title":"Task-induced brain activity in aphasic stroke patients: what is driving recovery?","container-title":"Brain","page":"2632-2648","volume":"137","issue":"10","author":[{"family":"Geranmayeh","given":"Fatemeh"},{"family":"Brownsett","given":"Sonia LE"},{"family":"Wise","given":"Richard JS"}],"issued":{"date-parts":[["2014"]]}}}],"schema":"https://github.com/citation-style-language/schema/raw/master/csl-citation.json"} </w:instrText>
      </w:r>
      <w:r w:rsidR="007D706E">
        <w:rPr>
          <w:rFonts w:asciiTheme="minorHAnsi" w:hAnsiTheme="minorHAnsi" w:cstheme="minorHAnsi"/>
          <w:sz w:val="22"/>
          <w:szCs w:val="22"/>
        </w:rPr>
        <w:fldChar w:fldCharType="separate"/>
      </w:r>
      <w:r w:rsidR="007D706E" w:rsidRPr="007D706E">
        <w:rPr>
          <w:rFonts w:ascii="Calibri" w:hAnsi="Calibri" w:cs="Calibri"/>
          <w:sz w:val="22"/>
        </w:rPr>
        <w:t>(Geranmayeh et al., 2014)</w:t>
      </w:r>
      <w:r w:rsidR="007D706E">
        <w:rPr>
          <w:rFonts w:asciiTheme="minorHAnsi" w:hAnsiTheme="minorHAnsi" w:cstheme="minorHAnsi"/>
          <w:sz w:val="22"/>
          <w:szCs w:val="22"/>
        </w:rPr>
        <w:fldChar w:fldCharType="end"/>
      </w:r>
      <w:r w:rsidR="00D461B0">
        <w:rPr>
          <w:rFonts w:asciiTheme="minorHAnsi" w:hAnsiTheme="minorHAnsi" w:cstheme="minorHAnsi"/>
          <w:sz w:val="22"/>
          <w:szCs w:val="22"/>
        </w:rPr>
        <w:t>).</w:t>
      </w:r>
      <w:commentRangeEnd w:id="182"/>
      <w:r w:rsidR="00BE1C91">
        <w:rPr>
          <w:rStyle w:val="CommentReference"/>
          <w:rFonts w:asciiTheme="minorHAnsi" w:eastAsiaTheme="minorHAnsi" w:hAnsiTheme="minorHAnsi" w:cstheme="minorBidi"/>
        </w:rPr>
        <w:commentReference w:id="182"/>
      </w:r>
    </w:p>
    <w:p w14:paraId="1B546A49" w14:textId="58F2B87A" w:rsidR="008309E1" w:rsidRDefault="008309E1" w:rsidP="00814D91">
      <w:pPr>
        <w:spacing w:line="360" w:lineRule="auto"/>
        <w:ind w:firstLine="720"/>
        <w:rPr>
          <w:ins w:id="183" w:author="Pam" w:date="2020-07-30T16:26:00Z"/>
          <w:rFonts w:asciiTheme="minorHAnsi" w:hAnsiTheme="minorHAnsi" w:cstheme="minorHAnsi"/>
          <w:sz w:val="22"/>
          <w:szCs w:val="22"/>
        </w:rPr>
      </w:pPr>
      <w:ins w:id="184" w:author="Pam" w:date="2020-07-30T16:27:00Z">
        <w:r>
          <w:rPr>
            <w:rFonts w:asciiTheme="minorHAnsi" w:hAnsiTheme="minorHAnsi" w:cstheme="minorHAnsi"/>
            <w:sz w:val="22"/>
            <w:szCs w:val="22"/>
          </w:rPr>
          <w:t xml:space="preserve">The current study addresses two </w:t>
        </w:r>
        <w:r w:rsidR="00775350">
          <w:rPr>
            <w:rFonts w:asciiTheme="minorHAnsi" w:hAnsiTheme="minorHAnsi" w:cstheme="minorHAnsi"/>
            <w:sz w:val="22"/>
            <w:szCs w:val="22"/>
          </w:rPr>
          <w:t xml:space="preserve">main </w:t>
        </w:r>
        <w:r>
          <w:rPr>
            <w:rFonts w:asciiTheme="minorHAnsi" w:hAnsiTheme="minorHAnsi" w:cstheme="minorHAnsi"/>
            <w:sz w:val="22"/>
            <w:szCs w:val="22"/>
          </w:rPr>
          <w:t xml:space="preserve">questions. First, </w:t>
        </w:r>
        <w:r w:rsidR="00775350">
          <w:rPr>
            <w:rFonts w:asciiTheme="minorHAnsi" w:hAnsiTheme="minorHAnsi" w:cstheme="minorHAnsi"/>
            <w:sz w:val="22"/>
            <w:szCs w:val="22"/>
          </w:rPr>
          <w:t xml:space="preserve">we test whether relationships that have been found between components of the </w:t>
        </w:r>
      </w:ins>
      <w:ins w:id="185" w:author="Pam" w:date="2020-07-30T16:28:00Z">
        <w:r w:rsidR="00775350">
          <w:rPr>
            <w:rFonts w:asciiTheme="minorHAnsi" w:hAnsiTheme="minorHAnsi" w:cstheme="minorHAnsi"/>
            <w:sz w:val="22"/>
            <w:szCs w:val="22"/>
          </w:rPr>
          <w:t xml:space="preserve">attentional </w:t>
        </w:r>
        <w:commentRangeStart w:id="186"/>
        <w:r w:rsidR="00775350">
          <w:rPr>
            <w:rFonts w:asciiTheme="minorHAnsi" w:hAnsiTheme="minorHAnsi" w:cstheme="minorHAnsi"/>
            <w:sz w:val="22"/>
            <w:szCs w:val="22"/>
          </w:rPr>
          <w:t>system</w:t>
        </w:r>
      </w:ins>
      <w:commentRangeEnd w:id="186"/>
      <w:ins w:id="187" w:author="Pam" w:date="2020-07-30T16:30:00Z">
        <w:r w:rsidR="00775350">
          <w:rPr>
            <w:rStyle w:val="CommentReference"/>
            <w:rFonts w:asciiTheme="minorHAnsi" w:eastAsiaTheme="minorHAnsi" w:hAnsiTheme="minorHAnsi" w:cstheme="minorBidi"/>
          </w:rPr>
          <w:commentReference w:id="186"/>
        </w:r>
      </w:ins>
      <w:ins w:id="188" w:author="Pam" w:date="2020-07-30T16:28:00Z">
        <w:r w:rsidR="00775350">
          <w:rPr>
            <w:rFonts w:asciiTheme="minorHAnsi" w:hAnsiTheme="minorHAnsi" w:cstheme="minorHAnsi"/>
            <w:sz w:val="22"/>
            <w:szCs w:val="22"/>
          </w:rPr>
          <w:t xml:space="preserve"> and word naming latencies change when the task is more </w:t>
        </w:r>
        <w:commentRangeStart w:id="189"/>
        <w:r w:rsidR="00775350">
          <w:rPr>
            <w:rFonts w:asciiTheme="minorHAnsi" w:hAnsiTheme="minorHAnsi" w:cstheme="minorHAnsi"/>
            <w:sz w:val="22"/>
            <w:szCs w:val="22"/>
          </w:rPr>
          <w:t>difficult</w:t>
        </w:r>
      </w:ins>
      <w:commentRangeEnd w:id="189"/>
      <w:ins w:id="190" w:author="Pam" w:date="2020-07-30T16:30:00Z">
        <w:r w:rsidR="00775350">
          <w:rPr>
            <w:rStyle w:val="CommentReference"/>
            <w:rFonts w:asciiTheme="minorHAnsi" w:eastAsiaTheme="minorHAnsi" w:hAnsiTheme="minorHAnsi" w:cstheme="minorBidi"/>
          </w:rPr>
          <w:commentReference w:id="189"/>
        </w:r>
      </w:ins>
      <w:ins w:id="191" w:author="Pam" w:date="2020-07-30T16:28:00Z">
        <w:r w:rsidR="00775350">
          <w:rPr>
            <w:rFonts w:asciiTheme="minorHAnsi" w:hAnsiTheme="minorHAnsi" w:cstheme="minorHAnsi"/>
            <w:sz w:val="22"/>
            <w:szCs w:val="22"/>
          </w:rPr>
          <w:t xml:space="preserve">. </w:t>
        </w:r>
      </w:ins>
      <w:ins w:id="192" w:author="Pam" w:date="2020-07-30T16:30:00Z">
        <w:r w:rsidR="00775350">
          <w:rPr>
            <w:rFonts w:asciiTheme="minorHAnsi" w:hAnsiTheme="minorHAnsi" w:cstheme="minorHAnsi"/>
            <w:sz w:val="22"/>
            <w:szCs w:val="22"/>
          </w:rPr>
          <w:t xml:space="preserve">Second, </w:t>
        </w:r>
      </w:ins>
      <w:ins w:id="193" w:author="Pam" w:date="2020-07-30T16:32:00Z">
        <w:r w:rsidR="00451DEE">
          <w:rPr>
            <w:rFonts w:asciiTheme="minorHAnsi" w:hAnsiTheme="minorHAnsi" w:cstheme="minorHAnsi"/>
            <w:sz w:val="22"/>
            <w:szCs w:val="22"/>
          </w:rPr>
          <w:t>selective inhibition as measure</w:t>
        </w:r>
      </w:ins>
      <w:ins w:id="194" w:author="Pam" w:date="2020-07-31T12:35:00Z">
        <w:r w:rsidR="0045448D">
          <w:rPr>
            <w:rFonts w:asciiTheme="minorHAnsi" w:hAnsiTheme="minorHAnsi" w:cstheme="minorHAnsi"/>
            <w:sz w:val="22"/>
            <w:szCs w:val="22"/>
          </w:rPr>
          <w:t>d</w:t>
        </w:r>
      </w:ins>
      <w:ins w:id="195" w:author="Pam" w:date="2020-07-30T16:32:00Z">
        <w:r w:rsidR="00451DEE">
          <w:rPr>
            <w:rFonts w:asciiTheme="minorHAnsi" w:hAnsiTheme="minorHAnsi" w:cstheme="minorHAnsi"/>
            <w:sz w:val="22"/>
            <w:szCs w:val="22"/>
          </w:rPr>
          <w:t xml:space="preserve"> by tasks involving language have been </w:t>
        </w:r>
      </w:ins>
      <w:ins w:id="196" w:author="Pam" w:date="2020-07-31T14:06:00Z">
        <w:r w:rsidR="005765B8">
          <w:rPr>
            <w:rFonts w:asciiTheme="minorHAnsi" w:hAnsiTheme="minorHAnsi" w:cstheme="minorHAnsi"/>
            <w:sz w:val="22"/>
            <w:szCs w:val="22"/>
          </w:rPr>
          <w:t>found to predict word naming latencies</w:t>
        </w:r>
      </w:ins>
      <w:ins w:id="197" w:author="Pam" w:date="2020-07-31T14:07:00Z">
        <w:r w:rsidR="00AF28F4">
          <w:rPr>
            <w:rFonts w:asciiTheme="minorHAnsi" w:hAnsiTheme="minorHAnsi" w:cstheme="minorHAnsi"/>
            <w:sz w:val="22"/>
            <w:szCs w:val="22"/>
          </w:rPr>
          <w:t>. W</w:t>
        </w:r>
      </w:ins>
      <w:ins w:id="198" w:author="Pam" w:date="2020-07-30T16:32:00Z">
        <w:r w:rsidR="00451DEE">
          <w:rPr>
            <w:rFonts w:asciiTheme="minorHAnsi" w:hAnsiTheme="minorHAnsi" w:cstheme="minorHAnsi"/>
            <w:sz w:val="22"/>
            <w:szCs w:val="22"/>
          </w:rPr>
          <w:t>e seek to determine whether this</w:t>
        </w:r>
      </w:ins>
      <w:ins w:id="199" w:author="Pam" w:date="2020-07-31T12:36:00Z">
        <w:r w:rsidR="001A1172">
          <w:rPr>
            <w:rFonts w:asciiTheme="minorHAnsi" w:hAnsiTheme="minorHAnsi" w:cstheme="minorHAnsi"/>
            <w:sz w:val="22"/>
            <w:szCs w:val="22"/>
          </w:rPr>
          <w:t xml:space="preserve"> relationship</w:t>
        </w:r>
      </w:ins>
      <w:ins w:id="200" w:author="Pam" w:date="2020-07-30T16:32:00Z">
        <w:r w:rsidR="00451DEE">
          <w:rPr>
            <w:rFonts w:asciiTheme="minorHAnsi" w:hAnsiTheme="minorHAnsi" w:cstheme="minorHAnsi"/>
            <w:sz w:val="22"/>
            <w:szCs w:val="22"/>
          </w:rPr>
          <w:t xml:space="preserve"> is limited to the </w:t>
        </w:r>
        <w:r w:rsidR="00451DEE">
          <w:rPr>
            <w:rFonts w:asciiTheme="minorHAnsi" w:hAnsiTheme="minorHAnsi" w:cstheme="minorHAnsi"/>
            <w:sz w:val="22"/>
            <w:szCs w:val="22"/>
          </w:rPr>
          <w:lastRenderedPageBreak/>
          <w:t>language domain, or whether domain-general measures of selective inh</w:t>
        </w:r>
      </w:ins>
      <w:ins w:id="201" w:author="Pam" w:date="2020-07-30T16:33:00Z">
        <w:r w:rsidR="00451DEE">
          <w:rPr>
            <w:rFonts w:asciiTheme="minorHAnsi" w:hAnsiTheme="minorHAnsi" w:cstheme="minorHAnsi"/>
            <w:sz w:val="22"/>
            <w:szCs w:val="22"/>
          </w:rPr>
          <w:t>ibition</w:t>
        </w:r>
      </w:ins>
      <w:ins w:id="202" w:author="Pam" w:date="2020-07-31T14:06:00Z">
        <w:r w:rsidR="00AF28F4">
          <w:rPr>
            <w:rFonts w:asciiTheme="minorHAnsi" w:hAnsiTheme="minorHAnsi" w:cstheme="minorHAnsi"/>
            <w:sz w:val="22"/>
            <w:szCs w:val="22"/>
          </w:rPr>
          <w:t xml:space="preserve"> also predict </w:t>
        </w:r>
      </w:ins>
      <w:ins w:id="203" w:author="Pam" w:date="2020-07-31T14:07:00Z">
        <w:r w:rsidR="00AF28F4">
          <w:rPr>
            <w:rFonts w:asciiTheme="minorHAnsi" w:hAnsiTheme="minorHAnsi" w:cstheme="minorHAnsi"/>
            <w:sz w:val="22"/>
            <w:szCs w:val="22"/>
          </w:rPr>
          <w:t>word naming latencies.</w:t>
        </w:r>
      </w:ins>
    </w:p>
    <w:p w14:paraId="048C38C7" w14:textId="5241614B" w:rsidR="00C747B4" w:rsidDel="00AF28F4" w:rsidRDefault="001D3FAE" w:rsidP="00814D91">
      <w:pPr>
        <w:spacing w:line="360" w:lineRule="auto"/>
        <w:ind w:firstLine="720"/>
        <w:rPr>
          <w:del w:id="204" w:author="Pam" w:date="2020-07-31T14:08:00Z"/>
          <w:rFonts w:asciiTheme="minorHAnsi" w:hAnsiTheme="minorHAnsi" w:cstheme="minorHAnsi"/>
          <w:sz w:val="22"/>
          <w:szCs w:val="22"/>
        </w:rPr>
      </w:pPr>
      <w:del w:id="205" w:author="Pam" w:date="2020-07-31T14:08:00Z">
        <w:r w:rsidDel="00AF28F4">
          <w:rPr>
            <w:rFonts w:asciiTheme="minorHAnsi" w:hAnsiTheme="minorHAnsi" w:cstheme="minorHAnsi"/>
            <w:sz w:val="22"/>
            <w:szCs w:val="22"/>
          </w:rPr>
          <w:delText>The first question of this work concern this question: is the dependency of single word productions upon components o</w:delText>
        </w:r>
        <w:r w:rsidR="003B3F80" w:rsidDel="00AF28F4">
          <w:rPr>
            <w:rFonts w:asciiTheme="minorHAnsi" w:hAnsiTheme="minorHAnsi" w:cstheme="minorHAnsi"/>
            <w:sz w:val="22"/>
            <w:szCs w:val="22"/>
          </w:rPr>
          <w:delText xml:space="preserve">f the attentional system varying </w:delText>
        </w:r>
        <w:r w:rsidDel="00AF28F4">
          <w:rPr>
            <w:rFonts w:asciiTheme="minorHAnsi" w:hAnsiTheme="minorHAnsi" w:cstheme="minorHAnsi"/>
            <w:sz w:val="22"/>
            <w:szCs w:val="22"/>
          </w:rPr>
          <w:delText xml:space="preserve">with the difficulty </w:delText>
        </w:r>
        <w:r w:rsidR="00C747B4" w:rsidDel="00AF28F4">
          <w:rPr>
            <w:rFonts w:asciiTheme="minorHAnsi" w:hAnsiTheme="minorHAnsi" w:cstheme="minorHAnsi"/>
            <w:sz w:val="22"/>
            <w:szCs w:val="22"/>
          </w:rPr>
          <w:delText>to produce? Said otherwise, would the correlations between metrics quantifying components of the attentional system</w:delText>
        </w:r>
        <w:r w:rsidR="005C0EB1" w:rsidDel="00AF28F4">
          <w:rPr>
            <w:rFonts w:asciiTheme="minorHAnsi" w:hAnsiTheme="minorHAnsi" w:cstheme="minorHAnsi"/>
            <w:sz w:val="22"/>
            <w:szCs w:val="22"/>
          </w:rPr>
          <w:delText xml:space="preserve"> on one part</w:delText>
        </w:r>
        <w:r w:rsidR="00C747B4" w:rsidDel="00AF28F4">
          <w:rPr>
            <w:rFonts w:asciiTheme="minorHAnsi" w:hAnsiTheme="minorHAnsi" w:cstheme="minorHAnsi"/>
            <w:sz w:val="22"/>
            <w:szCs w:val="22"/>
          </w:rPr>
          <w:delText>, and metrics quantifying single word production</w:delText>
        </w:r>
        <w:r w:rsidR="005C0EB1" w:rsidDel="00AF28F4">
          <w:rPr>
            <w:rFonts w:asciiTheme="minorHAnsi" w:hAnsiTheme="minorHAnsi" w:cstheme="minorHAnsi"/>
            <w:sz w:val="22"/>
            <w:szCs w:val="22"/>
          </w:rPr>
          <w:delText xml:space="preserve"> on the other</w:delText>
        </w:r>
        <w:r w:rsidR="00C747B4" w:rsidDel="00AF28F4">
          <w:rPr>
            <w:rFonts w:asciiTheme="minorHAnsi" w:hAnsiTheme="minorHAnsi" w:cstheme="minorHAnsi"/>
            <w:sz w:val="22"/>
            <w:szCs w:val="22"/>
          </w:rPr>
          <w:delText>, change according to the context in which production happen? Secondly, it is not clear in the literature if the inhibitory ability supposed to be involved in lexical selection would concern of form of inhibition constrained to the language system</w:delText>
        </w:r>
        <w:r w:rsidR="003B3F80" w:rsidDel="00AF28F4">
          <w:rPr>
            <w:rFonts w:asciiTheme="minorHAnsi" w:hAnsiTheme="minorHAnsi" w:cstheme="minorHAnsi"/>
            <w:sz w:val="22"/>
            <w:szCs w:val="22"/>
          </w:rPr>
          <w:delText xml:space="preserve">, or rather to </w:delText>
        </w:r>
        <w:r w:rsidR="00C747B4" w:rsidDel="00AF28F4">
          <w:rPr>
            <w:rFonts w:asciiTheme="minorHAnsi" w:hAnsiTheme="minorHAnsi" w:cstheme="minorHAnsi"/>
            <w:sz w:val="22"/>
            <w:szCs w:val="22"/>
          </w:rPr>
          <w:delText xml:space="preserve">a form of inhibition that would be general domain. </w:delText>
        </w:r>
        <w:r w:rsidR="003B3F80" w:rsidDel="00AF28F4">
          <w:rPr>
            <w:rFonts w:asciiTheme="minorHAnsi" w:hAnsiTheme="minorHAnsi" w:cstheme="minorHAnsi"/>
            <w:sz w:val="22"/>
            <w:szCs w:val="22"/>
          </w:rPr>
          <w:delText xml:space="preserve">For now, </w:delText>
        </w:r>
        <w:r w:rsidR="0063251A" w:rsidDel="00AF28F4">
          <w:rPr>
            <w:rFonts w:asciiTheme="minorHAnsi" w:hAnsiTheme="minorHAnsi" w:cstheme="minorHAnsi"/>
            <w:sz w:val="22"/>
            <w:szCs w:val="22"/>
          </w:rPr>
          <w:delText>the studies demonstrating a link between selective inhibition and word production relied on interfering paradigm (PWI, semantic blocking task;</w:delText>
        </w:r>
        <w:r w:rsidR="007D706E" w:rsidDel="00AF28F4">
          <w:rPr>
            <w:rFonts w:asciiTheme="minorHAnsi" w:hAnsiTheme="minorHAnsi" w:cstheme="minorHAnsi"/>
            <w:sz w:val="22"/>
            <w:szCs w:val="22"/>
          </w:rPr>
          <w:delText xml:space="preserve"> </w:delText>
        </w:r>
        <w:r w:rsidR="007D706E" w:rsidDel="00AF28F4">
          <w:rPr>
            <w:rFonts w:asciiTheme="minorHAnsi" w:hAnsiTheme="minorHAnsi" w:cstheme="minorHAnsi"/>
            <w:sz w:val="22"/>
            <w:szCs w:val="22"/>
          </w:rPr>
          <w:fldChar w:fldCharType="begin"/>
        </w:r>
        <w:r w:rsidR="007D706E" w:rsidDel="00AF28F4">
          <w:rPr>
            <w:rFonts w:asciiTheme="minorHAnsi" w:hAnsiTheme="minorHAnsi" w:cstheme="minorHAnsi"/>
            <w:sz w:val="22"/>
            <w:szCs w:val="22"/>
          </w:rPr>
          <w:delInstrText xml:space="preserve"> ADDIN ZOTERO_ITEM CSL_CITATION {"citationID":"cMkqq9Oq","properties":{"formattedCitation":"(Shao et al., 2013, 2015)","plainCitation":"(Shao et al., 2013, 2015)","noteIndex":0},"citationItems":[{"id":77,"uris":["http://zotero.org/users/local/5BDxAAQf/items/IEZ6FRIP"],"uri":["http://zotero.org/users/local/5BDxAAQf/items/IEZ6FRIP"],"itemData":{"id":77,"type":"article-journal","title":"Selective and nonselective inhibition of competitors in picture naming","container-title":"Memory &amp; cognition","page":"1200-1211","volume":"41","issue":"8","author":[{"family":"Shao","given":"Zeshu"},{"family":"Meyer","given":"Antje S."},{"family":"Roelofs","given":"Ardi"}],"issued":{"date-parts":[["2013"]]}}},{"id":80,"uris":["http://zotero.org/users/local/5BDxAAQf/items/UG6AFFQ2"],"uri":["http://zotero.org/users/local/5BDxAAQf/items/UG6AFFQ2"],"itemData":{"id":80,"type":"article-journal","title":"Selective inhibition and naming performance in semantic blocking, picture-word interference, and color–word Stroop tasks.","container-title":"Journal of Experimental Psychology: Learning, Memory, and Cognition","page":"1806","volume":"41","issue":"6","author":[{"family":"Shao","given":"Zeshu"},{"family":"Roelofs","given":"Ardi"},{"family":"Martin","given":"Randi C."},{"family":"Meyer","given":"Antje S."}],"issued":{"date-parts":[["2015"]]}}}],"schema":"https://github.com/citation-style-language/schema/raw/master/csl-citation.json"} </w:delInstrText>
        </w:r>
        <w:r w:rsidR="007D706E" w:rsidDel="00AF28F4">
          <w:rPr>
            <w:rFonts w:asciiTheme="minorHAnsi" w:hAnsiTheme="minorHAnsi" w:cstheme="minorHAnsi"/>
            <w:sz w:val="22"/>
            <w:szCs w:val="22"/>
          </w:rPr>
          <w:fldChar w:fldCharType="separate"/>
        </w:r>
        <w:r w:rsidR="007D706E" w:rsidRPr="007D706E" w:rsidDel="00AF28F4">
          <w:rPr>
            <w:rFonts w:ascii="Calibri" w:hAnsi="Calibri" w:cs="Calibri"/>
            <w:sz w:val="22"/>
          </w:rPr>
          <w:delText>(Shao et al., 2013, 2015)</w:delText>
        </w:r>
        <w:r w:rsidR="007D706E" w:rsidDel="00AF28F4">
          <w:rPr>
            <w:rFonts w:asciiTheme="minorHAnsi" w:hAnsiTheme="minorHAnsi" w:cstheme="minorHAnsi"/>
            <w:sz w:val="22"/>
            <w:szCs w:val="22"/>
          </w:rPr>
          <w:fldChar w:fldCharType="end"/>
        </w:r>
        <w:r w:rsidR="0063251A" w:rsidDel="00AF28F4">
          <w:rPr>
            <w:rFonts w:asciiTheme="minorHAnsi" w:hAnsiTheme="minorHAnsi" w:cstheme="minorHAnsi"/>
            <w:sz w:val="22"/>
            <w:szCs w:val="22"/>
          </w:rPr>
          <w:delText xml:space="preserve">), supposed to reflect the ability to perform lexical selection in a competitive context, and inhibitory abilities derived from these same task through the use of delta plot. Therefore, it is still to be demonstrated </w:delText>
        </w:r>
        <w:r w:rsidR="00DB2493" w:rsidDel="00AF28F4">
          <w:rPr>
            <w:rFonts w:asciiTheme="minorHAnsi" w:hAnsiTheme="minorHAnsi" w:cstheme="minorHAnsi"/>
            <w:sz w:val="22"/>
            <w:szCs w:val="22"/>
          </w:rPr>
          <w:delText xml:space="preserve">if </w:delText>
        </w:r>
        <w:r w:rsidR="0063251A" w:rsidDel="00AF28F4">
          <w:rPr>
            <w:rFonts w:asciiTheme="minorHAnsi" w:hAnsiTheme="minorHAnsi" w:cstheme="minorHAnsi"/>
            <w:sz w:val="22"/>
            <w:szCs w:val="22"/>
          </w:rPr>
          <w:delText xml:space="preserve">the interference size in these word production paradigm could be related to inhibition obtained within non-linguistic. </w:delText>
        </w:r>
        <w:r w:rsidR="00DB2493" w:rsidDel="00AF28F4">
          <w:rPr>
            <w:rFonts w:asciiTheme="minorHAnsi" w:hAnsiTheme="minorHAnsi" w:cstheme="minorHAnsi"/>
            <w:sz w:val="22"/>
            <w:szCs w:val="22"/>
          </w:rPr>
          <w:delText>Moreover, i</w:delText>
        </w:r>
        <w:r w:rsidR="0063251A" w:rsidDel="00AF28F4">
          <w:rPr>
            <w:rFonts w:asciiTheme="minorHAnsi" w:hAnsiTheme="minorHAnsi" w:cstheme="minorHAnsi"/>
            <w:sz w:val="22"/>
            <w:szCs w:val="22"/>
          </w:rPr>
          <w:delText>f it is the case, how would this relationship varies with the difficulty of the context in which the interfering li</w:delText>
        </w:r>
        <w:r w:rsidR="005C0EB1" w:rsidDel="00AF28F4">
          <w:rPr>
            <w:rFonts w:asciiTheme="minorHAnsi" w:hAnsiTheme="minorHAnsi" w:cstheme="minorHAnsi"/>
            <w:sz w:val="22"/>
            <w:szCs w:val="22"/>
          </w:rPr>
          <w:delText>nguistic paradigm is performed?</w:delText>
        </w:r>
      </w:del>
    </w:p>
    <w:p w14:paraId="126AE7F7" w14:textId="3B8E8016" w:rsidR="00D05087" w:rsidRDefault="00122B53" w:rsidP="00814D91">
      <w:pPr>
        <w:spacing w:line="360" w:lineRule="auto"/>
        <w:ind w:firstLine="720"/>
        <w:rPr>
          <w:ins w:id="206" w:author="Pam" w:date="2020-08-03T09:11:00Z"/>
          <w:rFonts w:asciiTheme="minorHAnsi" w:hAnsiTheme="minorHAnsi" w:cstheme="minorHAnsi"/>
          <w:sz w:val="22"/>
          <w:szCs w:val="22"/>
        </w:rPr>
      </w:pPr>
      <w:r>
        <w:rPr>
          <w:rFonts w:asciiTheme="minorHAnsi" w:hAnsiTheme="minorHAnsi" w:cstheme="minorHAnsi"/>
          <w:sz w:val="22"/>
          <w:szCs w:val="22"/>
        </w:rPr>
        <w:t>In order to manipulate the difficulty of the task we rely on a procedure by which the urge of participants to name pictures is manipulated. In order to do so we are relying on a classical PWI paradigm</w:t>
      </w:r>
      <w:r w:rsidR="00D05087">
        <w:rPr>
          <w:rFonts w:asciiTheme="minorHAnsi" w:hAnsiTheme="minorHAnsi" w:cstheme="minorHAnsi"/>
          <w:sz w:val="22"/>
          <w:szCs w:val="22"/>
        </w:rPr>
        <w:t xml:space="preserve">, and we manipulate </w:t>
      </w:r>
      <w:r>
        <w:rPr>
          <w:rFonts w:asciiTheme="minorHAnsi" w:hAnsiTheme="minorHAnsi" w:cstheme="minorHAnsi"/>
          <w:sz w:val="22"/>
          <w:szCs w:val="22"/>
        </w:rPr>
        <w:t>the context during which the PWI</w:t>
      </w:r>
      <w:r w:rsidR="00D05087">
        <w:rPr>
          <w:rFonts w:asciiTheme="minorHAnsi" w:hAnsiTheme="minorHAnsi" w:cstheme="minorHAnsi"/>
          <w:sz w:val="22"/>
          <w:szCs w:val="22"/>
        </w:rPr>
        <w:t xml:space="preserve"> task</w:t>
      </w:r>
      <w:r>
        <w:rPr>
          <w:rFonts w:asciiTheme="minorHAnsi" w:hAnsiTheme="minorHAnsi" w:cstheme="minorHAnsi"/>
          <w:sz w:val="22"/>
          <w:szCs w:val="22"/>
        </w:rPr>
        <w:t xml:space="preserve"> need to be performed. The context is manipulated by having within the PWI procedure filler items. These fillers items are similar to the test items, except that their duration is either a constant value </w:t>
      </w:r>
      <w:ins w:id="207" w:author="Pam" w:date="2020-08-03T09:11:00Z">
        <w:r w:rsidR="00AD2E19">
          <w:rPr>
            <w:rFonts w:asciiTheme="minorHAnsi" w:hAnsiTheme="minorHAnsi" w:cstheme="minorHAnsi"/>
            <w:sz w:val="22"/>
            <w:szCs w:val="22"/>
          </w:rPr>
          <w:t>(</w:t>
        </w:r>
      </w:ins>
      <w:del w:id="208" w:author="Pam" w:date="2020-08-03T09:11:00Z">
        <w:r w:rsidDel="00AD2E19">
          <w:rPr>
            <w:rFonts w:asciiTheme="minorHAnsi" w:hAnsiTheme="minorHAnsi" w:cstheme="minorHAnsi"/>
            <w:sz w:val="22"/>
            <w:szCs w:val="22"/>
          </w:rPr>
          <w:delText>(see Method</w:delText>
        </w:r>
        <w:r w:rsidR="00D05087" w:rsidDel="00AD2E19">
          <w:rPr>
            <w:rFonts w:asciiTheme="minorHAnsi" w:hAnsiTheme="minorHAnsi" w:cstheme="minorHAnsi"/>
            <w:sz w:val="22"/>
            <w:szCs w:val="22"/>
          </w:rPr>
          <w:delText xml:space="preserve"> for details</w:delText>
        </w:r>
        <w:r w:rsidDel="00AD2E19">
          <w:rPr>
            <w:rFonts w:asciiTheme="minorHAnsi" w:hAnsiTheme="minorHAnsi" w:cstheme="minorHAnsi"/>
            <w:sz w:val="22"/>
            <w:szCs w:val="22"/>
          </w:rPr>
          <w:delText xml:space="preserve">) </w:delText>
        </w:r>
      </w:del>
      <w:r>
        <w:rPr>
          <w:rFonts w:asciiTheme="minorHAnsi" w:hAnsiTheme="minorHAnsi" w:cstheme="minorHAnsi"/>
          <w:sz w:val="22"/>
          <w:szCs w:val="22"/>
        </w:rPr>
        <w:t xml:space="preserve">equal to the </w:t>
      </w:r>
      <w:del w:id="209" w:author="Pam" w:date="2020-08-03T09:11:00Z">
        <w:r w:rsidDel="00AD2E19">
          <w:rPr>
            <w:rFonts w:asciiTheme="minorHAnsi" w:hAnsiTheme="minorHAnsi" w:cstheme="minorHAnsi"/>
            <w:sz w:val="22"/>
            <w:szCs w:val="22"/>
          </w:rPr>
          <w:delText xml:space="preserve">one </w:delText>
        </w:r>
      </w:del>
      <w:ins w:id="210" w:author="Pam" w:date="2020-08-03T09:11:00Z">
        <w:r w:rsidR="00AD2E19">
          <w:rPr>
            <w:rFonts w:asciiTheme="minorHAnsi" w:hAnsiTheme="minorHAnsi" w:cstheme="minorHAnsi"/>
            <w:sz w:val="22"/>
            <w:szCs w:val="22"/>
          </w:rPr>
          <w:t xml:space="preserve">duration </w:t>
        </w:r>
      </w:ins>
      <w:r>
        <w:rPr>
          <w:rFonts w:asciiTheme="minorHAnsi" w:hAnsiTheme="minorHAnsi" w:cstheme="minorHAnsi"/>
          <w:sz w:val="22"/>
          <w:szCs w:val="22"/>
        </w:rPr>
        <w:t>used for the test items</w:t>
      </w:r>
      <w:ins w:id="211" w:author="Pam" w:date="2020-08-03T09:11:00Z">
        <w:r w:rsidR="00AD2E19">
          <w:rPr>
            <w:rFonts w:asciiTheme="minorHAnsi" w:hAnsiTheme="minorHAnsi" w:cstheme="minorHAnsi"/>
            <w:sz w:val="22"/>
            <w:szCs w:val="22"/>
          </w:rPr>
          <w:t>)</w:t>
        </w:r>
      </w:ins>
      <w:del w:id="212" w:author="Pam" w:date="2020-08-03T09:11:00Z">
        <w:r w:rsidDel="00AD2E19">
          <w:rPr>
            <w:rFonts w:asciiTheme="minorHAnsi" w:hAnsiTheme="minorHAnsi" w:cstheme="minorHAnsi"/>
            <w:sz w:val="22"/>
            <w:szCs w:val="22"/>
          </w:rPr>
          <w:delText>,</w:delText>
        </w:r>
      </w:del>
      <w:r>
        <w:rPr>
          <w:rFonts w:asciiTheme="minorHAnsi" w:hAnsiTheme="minorHAnsi" w:cstheme="minorHAnsi"/>
          <w:sz w:val="22"/>
          <w:szCs w:val="22"/>
        </w:rPr>
        <w:t xml:space="preserve"> or a varying value</w:t>
      </w:r>
      <w:ins w:id="213" w:author="Pam" w:date="2020-08-03T09:11:00Z">
        <w:r w:rsidR="00AD2E19">
          <w:rPr>
            <w:rFonts w:asciiTheme="minorHAnsi" w:hAnsiTheme="minorHAnsi" w:cstheme="minorHAnsi"/>
            <w:sz w:val="22"/>
            <w:szCs w:val="22"/>
          </w:rPr>
          <w:t xml:space="preserve"> (</w:t>
        </w:r>
      </w:ins>
      <w:del w:id="214" w:author="Pam" w:date="2020-08-03T09:11:00Z">
        <w:r w:rsidR="00D05087" w:rsidDel="00AD2E19">
          <w:rPr>
            <w:rFonts w:asciiTheme="minorHAnsi" w:hAnsiTheme="minorHAnsi" w:cstheme="minorHAnsi"/>
            <w:sz w:val="22"/>
            <w:szCs w:val="22"/>
          </w:rPr>
          <w:delText>,</w:delText>
        </w:r>
        <w:r w:rsidDel="00AD2E19">
          <w:rPr>
            <w:rFonts w:asciiTheme="minorHAnsi" w:hAnsiTheme="minorHAnsi" w:cstheme="minorHAnsi"/>
            <w:sz w:val="22"/>
            <w:szCs w:val="22"/>
          </w:rPr>
          <w:delText xml:space="preserve"> </w:delText>
        </w:r>
      </w:del>
      <w:r>
        <w:rPr>
          <w:rFonts w:asciiTheme="minorHAnsi" w:hAnsiTheme="minorHAnsi" w:cstheme="minorHAnsi"/>
          <w:sz w:val="22"/>
          <w:szCs w:val="22"/>
        </w:rPr>
        <w:t xml:space="preserve">shorter </w:t>
      </w:r>
      <w:r w:rsidR="00D05087">
        <w:rPr>
          <w:rFonts w:asciiTheme="minorHAnsi" w:hAnsiTheme="minorHAnsi" w:cstheme="minorHAnsi"/>
          <w:sz w:val="22"/>
          <w:szCs w:val="22"/>
        </w:rPr>
        <w:t xml:space="preserve">than the </w:t>
      </w:r>
      <w:r>
        <w:rPr>
          <w:rFonts w:asciiTheme="minorHAnsi" w:hAnsiTheme="minorHAnsi" w:cstheme="minorHAnsi"/>
          <w:sz w:val="22"/>
          <w:szCs w:val="22"/>
        </w:rPr>
        <w:t>duration of the test item</w:t>
      </w:r>
      <w:r w:rsidR="00D05087">
        <w:rPr>
          <w:rFonts w:asciiTheme="minorHAnsi" w:hAnsiTheme="minorHAnsi" w:cstheme="minorHAnsi"/>
          <w:sz w:val="22"/>
          <w:szCs w:val="22"/>
        </w:rPr>
        <w:t>s</w:t>
      </w:r>
      <w:ins w:id="215" w:author="Pam" w:date="2020-08-03T09:11:00Z">
        <w:r w:rsidR="00AD2E19">
          <w:rPr>
            <w:rFonts w:asciiTheme="minorHAnsi" w:hAnsiTheme="minorHAnsi" w:cstheme="minorHAnsi"/>
            <w:sz w:val="22"/>
            <w:szCs w:val="22"/>
          </w:rPr>
          <w:t>, see Method for details)</w:t>
        </w:r>
      </w:ins>
      <w:r>
        <w:rPr>
          <w:rFonts w:asciiTheme="minorHAnsi" w:hAnsiTheme="minorHAnsi" w:cstheme="minorHAnsi"/>
          <w:sz w:val="22"/>
          <w:szCs w:val="22"/>
        </w:rPr>
        <w:t xml:space="preserve">. To be clear, within one block </w:t>
      </w:r>
      <w:r w:rsidR="00D05087">
        <w:rPr>
          <w:rFonts w:asciiTheme="minorHAnsi" w:hAnsiTheme="minorHAnsi" w:cstheme="minorHAnsi"/>
          <w:sz w:val="22"/>
          <w:szCs w:val="22"/>
        </w:rPr>
        <w:t xml:space="preserve">of the </w:t>
      </w:r>
      <w:r>
        <w:rPr>
          <w:rFonts w:asciiTheme="minorHAnsi" w:hAnsiTheme="minorHAnsi" w:cstheme="minorHAnsi"/>
          <w:sz w:val="22"/>
          <w:szCs w:val="22"/>
        </w:rPr>
        <w:t xml:space="preserve">PWI task, we are making use of filler items with </w:t>
      </w:r>
      <w:r w:rsidR="00D05087">
        <w:rPr>
          <w:rFonts w:asciiTheme="minorHAnsi" w:hAnsiTheme="minorHAnsi" w:cstheme="minorHAnsi"/>
          <w:sz w:val="22"/>
          <w:szCs w:val="22"/>
        </w:rPr>
        <w:t xml:space="preserve">either short or </w:t>
      </w:r>
      <w:r>
        <w:rPr>
          <w:rFonts w:asciiTheme="minorHAnsi" w:hAnsiTheme="minorHAnsi" w:cstheme="minorHAnsi"/>
          <w:sz w:val="22"/>
          <w:szCs w:val="22"/>
        </w:rPr>
        <w:t>varying duration</w:t>
      </w:r>
      <w:r w:rsidR="00D05087">
        <w:rPr>
          <w:rFonts w:asciiTheme="minorHAnsi" w:hAnsiTheme="minorHAnsi" w:cstheme="minorHAnsi"/>
          <w:sz w:val="22"/>
          <w:szCs w:val="22"/>
        </w:rPr>
        <w:t>,</w:t>
      </w:r>
      <w:r>
        <w:rPr>
          <w:rFonts w:asciiTheme="minorHAnsi" w:hAnsiTheme="minorHAnsi" w:cstheme="minorHAnsi"/>
          <w:sz w:val="22"/>
          <w:szCs w:val="22"/>
        </w:rPr>
        <w:t xml:space="preserve"> </w:t>
      </w:r>
      <w:r w:rsidR="00D05087">
        <w:rPr>
          <w:rFonts w:asciiTheme="minorHAnsi" w:hAnsiTheme="minorHAnsi" w:cstheme="minorHAnsi"/>
          <w:sz w:val="22"/>
          <w:szCs w:val="22"/>
        </w:rPr>
        <w:t>for the</w:t>
      </w:r>
      <w:r>
        <w:rPr>
          <w:rFonts w:asciiTheme="minorHAnsi" w:hAnsiTheme="minorHAnsi" w:cstheme="minorHAnsi"/>
          <w:sz w:val="22"/>
          <w:szCs w:val="22"/>
        </w:rPr>
        <w:t xml:space="preserve"> purpose of giving the impression that the task is difficult</w:t>
      </w:r>
      <w:r w:rsidR="00D05087">
        <w:rPr>
          <w:rFonts w:asciiTheme="minorHAnsi" w:hAnsiTheme="minorHAnsi" w:cstheme="minorHAnsi"/>
          <w:sz w:val="22"/>
          <w:szCs w:val="22"/>
        </w:rPr>
        <w:t xml:space="preserve"> (when fillers have a short duration)</w:t>
      </w:r>
      <w:r>
        <w:rPr>
          <w:rFonts w:asciiTheme="minorHAnsi" w:hAnsiTheme="minorHAnsi" w:cstheme="minorHAnsi"/>
          <w:sz w:val="22"/>
          <w:szCs w:val="22"/>
        </w:rPr>
        <w:t xml:space="preserve">. </w:t>
      </w:r>
      <w:r w:rsidR="00D05087">
        <w:rPr>
          <w:rFonts w:asciiTheme="minorHAnsi" w:hAnsiTheme="minorHAnsi" w:cstheme="minorHAnsi"/>
          <w:sz w:val="22"/>
          <w:szCs w:val="22"/>
        </w:rPr>
        <w:t xml:space="preserve">This manipulation allows us to manipulate the perceived difficulty of the task and to keep the characteristics of the test items constant. </w:t>
      </w:r>
    </w:p>
    <w:p w14:paraId="64D49352" w14:textId="4B8CBB18" w:rsidR="00AD2E19" w:rsidRDefault="00AD2E19" w:rsidP="00814D91">
      <w:pPr>
        <w:spacing w:line="360" w:lineRule="auto"/>
        <w:ind w:firstLine="720"/>
        <w:rPr>
          <w:rFonts w:asciiTheme="minorHAnsi" w:hAnsiTheme="minorHAnsi" w:cstheme="minorHAnsi"/>
          <w:sz w:val="22"/>
          <w:szCs w:val="22"/>
        </w:rPr>
      </w:pPr>
      <w:ins w:id="216" w:author="Pam" w:date="2020-08-03T09:11:00Z">
        <w:r>
          <w:rPr>
            <w:rFonts w:asciiTheme="minorHAnsi" w:hAnsiTheme="minorHAnsi" w:cstheme="minorHAnsi"/>
            <w:sz w:val="22"/>
            <w:szCs w:val="22"/>
          </w:rPr>
          <w:t>We predict that indiv</w:t>
        </w:r>
      </w:ins>
      <w:ins w:id="217" w:author="Pam" w:date="2020-08-03T09:12:00Z">
        <w:r>
          <w:rPr>
            <w:rFonts w:asciiTheme="minorHAnsi" w:hAnsiTheme="minorHAnsi" w:cstheme="minorHAnsi"/>
            <w:sz w:val="22"/>
            <w:szCs w:val="22"/>
          </w:rPr>
          <w:t xml:space="preserve">idual </w:t>
        </w:r>
      </w:ins>
      <w:ins w:id="218" w:author="Pam" w:date="2020-08-03T09:11:00Z">
        <w:r>
          <w:rPr>
            <w:rFonts w:asciiTheme="minorHAnsi" w:hAnsiTheme="minorHAnsi" w:cstheme="minorHAnsi"/>
            <w:sz w:val="22"/>
            <w:szCs w:val="22"/>
          </w:rPr>
          <w:t xml:space="preserve">measures of </w:t>
        </w:r>
      </w:ins>
      <w:ins w:id="219" w:author="Pam" w:date="2020-08-03T09:12:00Z">
        <w:r>
          <w:rPr>
            <w:rFonts w:asciiTheme="minorHAnsi" w:hAnsiTheme="minorHAnsi" w:cstheme="minorHAnsi"/>
            <w:sz w:val="22"/>
            <w:szCs w:val="22"/>
          </w:rPr>
          <w:t xml:space="preserve">attentional components (name them here) will be more strongly related to the time it takes an individual to produce single words in a perceived difficult context than in the </w:t>
        </w:r>
      </w:ins>
      <w:ins w:id="220" w:author="Pam" w:date="2020-08-03T09:13:00Z">
        <w:r>
          <w:rPr>
            <w:rFonts w:asciiTheme="minorHAnsi" w:hAnsiTheme="minorHAnsi" w:cstheme="minorHAnsi"/>
            <w:sz w:val="22"/>
            <w:szCs w:val="22"/>
          </w:rPr>
          <w:t xml:space="preserve">standard version of the PWI task (i.e., when all items have the same duration). </w:t>
        </w:r>
      </w:ins>
      <w:ins w:id="221" w:author="Pam" w:date="2020-08-03T09:14:00Z">
        <w:r>
          <w:rPr>
            <w:rFonts w:asciiTheme="minorHAnsi" w:hAnsiTheme="minorHAnsi" w:cstheme="minorHAnsi"/>
            <w:sz w:val="22"/>
            <w:szCs w:val="22"/>
          </w:rPr>
          <w:t>***Say what this would mean/what theory it would support***</w:t>
        </w:r>
      </w:ins>
    </w:p>
    <w:p w14:paraId="2A519C4F" w14:textId="77777777" w:rsidR="00044726" w:rsidRDefault="00044726" w:rsidP="005C0EB1">
      <w:pPr>
        <w:spacing w:line="360" w:lineRule="auto"/>
        <w:rPr>
          <w:rFonts w:asciiTheme="minorHAnsi" w:hAnsiTheme="minorHAnsi" w:cstheme="minorHAnsi"/>
          <w:sz w:val="22"/>
          <w:szCs w:val="22"/>
        </w:rPr>
      </w:pPr>
    </w:p>
    <w:p w14:paraId="17E63F1D" w14:textId="77777777" w:rsidR="005C0EB1" w:rsidRPr="005C0EB1" w:rsidRDefault="005C0EB1" w:rsidP="005C0EB1">
      <w:pPr>
        <w:spacing w:line="360" w:lineRule="auto"/>
        <w:rPr>
          <w:rFonts w:asciiTheme="minorHAnsi" w:hAnsiTheme="minorHAnsi" w:cstheme="minorHAnsi"/>
          <w:sz w:val="22"/>
          <w:szCs w:val="22"/>
          <w:u w:val="single"/>
        </w:rPr>
      </w:pPr>
      <w:proofErr w:type="spellStart"/>
      <w:r w:rsidRPr="005C0EB1">
        <w:rPr>
          <w:rFonts w:asciiTheme="minorHAnsi" w:hAnsiTheme="minorHAnsi" w:cstheme="minorHAnsi"/>
          <w:sz w:val="22"/>
          <w:szCs w:val="22"/>
          <w:u w:val="single"/>
        </w:rPr>
        <w:t>Methode</w:t>
      </w:r>
      <w:proofErr w:type="spellEnd"/>
      <w:r w:rsidRPr="005C0EB1">
        <w:rPr>
          <w:rFonts w:asciiTheme="minorHAnsi" w:hAnsiTheme="minorHAnsi" w:cstheme="minorHAnsi"/>
          <w:sz w:val="22"/>
          <w:szCs w:val="22"/>
          <w:u w:val="single"/>
        </w:rPr>
        <w:t xml:space="preserve"> possible</w:t>
      </w:r>
    </w:p>
    <w:p w14:paraId="770FF693" w14:textId="77777777" w:rsidR="00DF08A6" w:rsidRPr="00C55CAA" w:rsidRDefault="00C55CAA" w:rsidP="005C0EB1">
      <w:pPr>
        <w:spacing w:line="360" w:lineRule="auto"/>
        <w:rPr>
          <w:rFonts w:asciiTheme="minorHAnsi" w:hAnsiTheme="minorHAnsi" w:cstheme="minorHAnsi"/>
          <w:sz w:val="22"/>
          <w:szCs w:val="22"/>
          <w:u w:val="single"/>
        </w:rPr>
      </w:pPr>
      <w:r>
        <w:rPr>
          <w:rFonts w:asciiTheme="minorHAnsi" w:hAnsiTheme="minorHAnsi" w:cstheme="minorHAnsi"/>
          <w:sz w:val="22"/>
          <w:szCs w:val="22"/>
          <w:u w:val="single"/>
        </w:rPr>
        <w:t>Participants</w:t>
      </w:r>
    </w:p>
    <w:p w14:paraId="3A736AB3" w14:textId="22869234" w:rsidR="00DF08A6" w:rsidRDefault="00985E0B" w:rsidP="00E42C6B">
      <w:pPr>
        <w:autoSpaceDE w:val="0"/>
        <w:autoSpaceDN w:val="0"/>
        <w:adjustRightInd w:val="0"/>
        <w:spacing w:line="360" w:lineRule="auto"/>
        <w:ind w:firstLine="720"/>
        <w:jc w:val="both"/>
        <w:rPr>
          <w:rFonts w:asciiTheme="minorHAnsi" w:hAnsiTheme="minorHAnsi" w:cstheme="minorHAnsi"/>
          <w:sz w:val="22"/>
          <w:szCs w:val="22"/>
          <w:lang w:val="en-GB"/>
        </w:rPr>
      </w:pPr>
      <w:r w:rsidRPr="00985E0B">
        <w:rPr>
          <w:rFonts w:asciiTheme="minorHAnsi" w:hAnsiTheme="minorHAnsi" w:cstheme="minorHAnsi"/>
          <w:sz w:val="22"/>
          <w:szCs w:val="22"/>
          <w:lang w:val="en-GB"/>
        </w:rPr>
        <w:t>Forty-</w:t>
      </w:r>
      <w:r w:rsidR="005F33E1">
        <w:rPr>
          <w:rFonts w:asciiTheme="minorHAnsi" w:hAnsiTheme="minorHAnsi" w:cstheme="minorHAnsi"/>
          <w:sz w:val="22"/>
          <w:szCs w:val="22"/>
          <w:lang w:val="en-GB"/>
        </w:rPr>
        <w:t>eight</w:t>
      </w:r>
      <w:r w:rsidRPr="00985E0B">
        <w:rPr>
          <w:rFonts w:asciiTheme="minorHAnsi" w:hAnsiTheme="minorHAnsi" w:cstheme="minorHAnsi"/>
          <w:sz w:val="22"/>
          <w:szCs w:val="22"/>
          <w:lang w:val="en-GB"/>
        </w:rPr>
        <w:t xml:space="preserve"> participants, age</w:t>
      </w:r>
      <w:ins w:id="222" w:author="Pam" w:date="2020-07-29T14:30:00Z">
        <w:r w:rsidR="00BE1C91">
          <w:rPr>
            <w:rFonts w:asciiTheme="minorHAnsi" w:hAnsiTheme="minorHAnsi" w:cstheme="minorHAnsi"/>
            <w:sz w:val="22"/>
            <w:szCs w:val="22"/>
            <w:lang w:val="en-GB"/>
          </w:rPr>
          <w:t xml:space="preserve">s </w:t>
        </w:r>
      </w:ins>
      <w:del w:id="223" w:author="Pam" w:date="2020-07-29T14:30:00Z">
        <w:r w:rsidRPr="00985E0B" w:rsidDel="00BE1C91">
          <w:rPr>
            <w:rFonts w:asciiTheme="minorHAnsi" w:hAnsiTheme="minorHAnsi" w:cstheme="minorHAnsi"/>
            <w:sz w:val="22"/>
            <w:szCs w:val="22"/>
            <w:lang w:val="en-GB"/>
          </w:rPr>
          <w:delText xml:space="preserve">d between </w:delText>
        </w:r>
      </w:del>
      <w:r w:rsidRPr="00985E0B">
        <w:rPr>
          <w:rFonts w:asciiTheme="minorHAnsi" w:hAnsiTheme="minorHAnsi" w:cstheme="minorHAnsi"/>
          <w:sz w:val="22"/>
          <w:szCs w:val="22"/>
          <w:lang w:val="en-GB"/>
        </w:rPr>
        <w:t>18</w:t>
      </w:r>
      <w:ins w:id="224" w:author="Pam" w:date="2020-07-29T14:30:00Z">
        <w:r w:rsidR="00BE1C91">
          <w:rPr>
            <w:rFonts w:asciiTheme="minorHAnsi" w:hAnsiTheme="minorHAnsi" w:cstheme="minorHAnsi"/>
            <w:sz w:val="22"/>
            <w:szCs w:val="22"/>
            <w:lang w:val="en-GB"/>
          </w:rPr>
          <w:t>-</w:t>
        </w:r>
      </w:ins>
      <w:del w:id="225" w:author="Pam" w:date="2020-07-29T14:30:00Z">
        <w:r w:rsidRPr="00985E0B" w:rsidDel="00BE1C91">
          <w:rPr>
            <w:rFonts w:asciiTheme="minorHAnsi" w:hAnsiTheme="minorHAnsi" w:cstheme="minorHAnsi"/>
            <w:sz w:val="22"/>
            <w:szCs w:val="22"/>
            <w:lang w:val="en-GB"/>
          </w:rPr>
          <w:delText xml:space="preserve"> and </w:delText>
        </w:r>
      </w:del>
      <w:r w:rsidRPr="00985E0B">
        <w:rPr>
          <w:rFonts w:asciiTheme="minorHAnsi" w:hAnsiTheme="minorHAnsi" w:cstheme="minorHAnsi"/>
          <w:sz w:val="22"/>
          <w:szCs w:val="22"/>
          <w:lang w:val="en-GB"/>
        </w:rPr>
        <w:t xml:space="preserve">30 </w:t>
      </w:r>
      <w:del w:id="226" w:author="Pam" w:date="2020-07-29T14:30:00Z">
        <w:r w:rsidRPr="00985E0B" w:rsidDel="00BE1C91">
          <w:rPr>
            <w:rFonts w:asciiTheme="minorHAnsi" w:hAnsiTheme="minorHAnsi" w:cstheme="minorHAnsi"/>
            <w:sz w:val="22"/>
            <w:szCs w:val="22"/>
            <w:lang w:val="en-GB"/>
          </w:rPr>
          <w:delText xml:space="preserve">years old </w:delText>
        </w:r>
      </w:del>
      <w:r w:rsidRPr="00985E0B">
        <w:rPr>
          <w:rFonts w:asciiTheme="minorHAnsi" w:hAnsiTheme="minorHAnsi" w:cstheme="minorHAnsi"/>
          <w:sz w:val="22"/>
          <w:szCs w:val="22"/>
          <w:lang w:val="en-GB"/>
        </w:rPr>
        <w:t>(mean = 23.2, SD = 3.5)</w:t>
      </w:r>
      <w:ins w:id="227" w:author="Pam" w:date="2020-07-29T14:30:00Z">
        <w:r w:rsidR="00BE1C91">
          <w:rPr>
            <w:rFonts w:asciiTheme="minorHAnsi" w:hAnsiTheme="minorHAnsi" w:cstheme="minorHAnsi"/>
            <w:sz w:val="22"/>
            <w:szCs w:val="22"/>
            <w:lang w:val="en-GB"/>
          </w:rPr>
          <w:t>,</w:t>
        </w:r>
      </w:ins>
      <w:r w:rsidRPr="00985E0B">
        <w:rPr>
          <w:rFonts w:asciiTheme="minorHAnsi" w:hAnsiTheme="minorHAnsi" w:cstheme="minorHAnsi"/>
          <w:sz w:val="22"/>
          <w:szCs w:val="22"/>
          <w:lang w:val="en-GB"/>
        </w:rPr>
        <w:t xml:space="preserve"> took part in the experiment. </w:t>
      </w:r>
      <w:del w:id="228" w:author="Pam" w:date="2020-07-29T14:30:00Z">
        <w:r w:rsidRPr="00985E0B" w:rsidDel="00BE1C91">
          <w:rPr>
            <w:rFonts w:asciiTheme="minorHAnsi" w:hAnsiTheme="minorHAnsi" w:cstheme="minorHAnsi"/>
            <w:sz w:val="22"/>
            <w:szCs w:val="22"/>
            <w:lang w:val="en-GB"/>
          </w:rPr>
          <w:delText xml:space="preserve">They </w:delText>
        </w:r>
      </w:del>
      <w:ins w:id="229" w:author="Pam" w:date="2020-07-29T14:30:00Z">
        <w:r w:rsidR="00BE1C91">
          <w:rPr>
            <w:rFonts w:asciiTheme="minorHAnsi" w:hAnsiTheme="minorHAnsi" w:cstheme="minorHAnsi"/>
            <w:sz w:val="22"/>
            <w:szCs w:val="22"/>
            <w:lang w:val="en-GB"/>
          </w:rPr>
          <w:t>All participants</w:t>
        </w:r>
        <w:r w:rsidR="00BE1C91" w:rsidRPr="00985E0B">
          <w:rPr>
            <w:rFonts w:asciiTheme="minorHAnsi" w:hAnsiTheme="minorHAnsi" w:cstheme="minorHAnsi"/>
            <w:sz w:val="22"/>
            <w:szCs w:val="22"/>
            <w:lang w:val="en-GB"/>
          </w:rPr>
          <w:t xml:space="preserve"> </w:t>
        </w:r>
      </w:ins>
      <w:r w:rsidRPr="00985E0B">
        <w:rPr>
          <w:rFonts w:asciiTheme="minorHAnsi" w:hAnsiTheme="minorHAnsi" w:cstheme="minorHAnsi"/>
          <w:sz w:val="22"/>
          <w:szCs w:val="22"/>
          <w:lang w:val="en-GB"/>
        </w:rPr>
        <w:t xml:space="preserve">were </w:t>
      </w:r>
      <w:del w:id="230" w:author="Pam" w:date="2020-07-29T14:30:00Z">
        <w:r w:rsidRPr="00985E0B" w:rsidDel="00BE1C91">
          <w:rPr>
            <w:rFonts w:asciiTheme="minorHAnsi" w:hAnsiTheme="minorHAnsi" w:cstheme="minorHAnsi"/>
            <w:sz w:val="22"/>
            <w:szCs w:val="22"/>
            <w:lang w:val="en-GB"/>
          </w:rPr>
          <w:delText xml:space="preserve">all </w:delText>
        </w:r>
      </w:del>
      <w:r w:rsidRPr="00985E0B">
        <w:rPr>
          <w:rFonts w:asciiTheme="minorHAnsi" w:hAnsiTheme="minorHAnsi" w:cstheme="minorHAnsi"/>
          <w:sz w:val="22"/>
          <w:szCs w:val="22"/>
          <w:lang w:val="en-GB"/>
        </w:rPr>
        <w:t>right</w:t>
      </w:r>
      <w:ins w:id="231" w:author="Pam" w:date="2020-07-29T14:30:00Z">
        <w:r w:rsidR="00BE1C91">
          <w:rPr>
            <w:rFonts w:asciiTheme="minorHAnsi" w:hAnsiTheme="minorHAnsi" w:cstheme="minorHAnsi"/>
            <w:sz w:val="22"/>
            <w:szCs w:val="22"/>
            <w:lang w:val="en-GB"/>
          </w:rPr>
          <w:t>-</w:t>
        </w:r>
      </w:ins>
      <w:del w:id="232" w:author="Pam" w:date="2020-07-29T14:30:00Z">
        <w:r w:rsidRPr="00985E0B" w:rsidDel="00BE1C91">
          <w:rPr>
            <w:rFonts w:asciiTheme="minorHAnsi" w:hAnsiTheme="minorHAnsi" w:cstheme="minorHAnsi"/>
            <w:sz w:val="22"/>
            <w:szCs w:val="22"/>
            <w:lang w:val="en-GB"/>
          </w:rPr>
          <w:delText xml:space="preserve"> </w:delText>
        </w:r>
      </w:del>
      <w:r w:rsidRPr="00985E0B">
        <w:rPr>
          <w:rFonts w:asciiTheme="minorHAnsi" w:hAnsiTheme="minorHAnsi" w:cstheme="minorHAnsi"/>
          <w:sz w:val="22"/>
          <w:szCs w:val="22"/>
          <w:lang w:val="en-GB"/>
        </w:rPr>
        <w:t xml:space="preserve">handed native </w:t>
      </w:r>
      <w:ins w:id="233" w:author="Pam" w:date="2020-07-29T14:30:00Z">
        <w:r w:rsidR="00BE1C91">
          <w:rPr>
            <w:rFonts w:asciiTheme="minorHAnsi" w:hAnsiTheme="minorHAnsi" w:cstheme="minorHAnsi"/>
            <w:sz w:val="22"/>
            <w:szCs w:val="22"/>
            <w:lang w:val="en-GB"/>
          </w:rPr>
          <w:t xml:space="preserve">speakers of </w:t>
        </w:r>
      </w:ins>
      <w:r w:rsidRPr="00985E0B">
        <w:rPr>
          <w:rFonts w:asciiTheme="minorHAnsi" w:hAnsiTheme="minorHAnsi" w:cstheme="minorHAnsi"/>
          <w:sz w:val="22"/>
          <w:szCs w:val="22"/>
          <w:lang w:val="en-GB"/>
        </w:rPr>
        <w:t>German</w:t>
      </w:r>
      <w:del w:id="234" w:author="Pam" w:date="2020-07-29T14:30:00Z">
        <w:r w:rsidRPr="00985E0B" w:rsidDel="00BE1C91">
          <w:rPr>
            <w:rFonts w:asciiTheme="minorHAnsi" w:hAnsiTheme="minorHAnsi" w:cstheme="minorHAnsi"/>
            <w:sz w:val="22"/>
            <w:szCs w:val="22"/>
            <w:lang w:val="en-GB"/>
          </w:rPr>
          <w:delText xml:space="preserve"> speakers</w:delText>
        </w:r>
      </w:del>
      <w:ins w:id="235" w:author="Pam" w:date="2020-07-29T14:31:00Z">
        <w:r w:rsidR="00BE1C91">
          <w:rPr>
            <w:rFonts w:asciiTheme="minorHAnsi" w:hAnsiTheme="minorHAnsi" w:cstheme="minorHAnsi"/>
            <w:sz w:val="22"/>
            <w:szCs w:val="22"/>
            <w:lang w:val="en-GB"/>
          </w:rPr>
          <w:t xml:space="preserve">, and </w:t>
        </w:r>
      </w:ins>
      <w:ins w:id="236" w:author="Pam" w:date="2020-08-03T13:30:00Z">
        <w:r w:rsidR="00B103D8">
          <w:rPr>
            <w:rFonts w:asciiTheme="minorHAnsi" w:hAnsiTheme="minorHAnsi" w:cstheme="minorHAnsi"/>
            <w:sz w:val="22"/>
            <w:szCs w:val="22"/>
            <w:lang w:val="en-GB"/>
          </w:rPr>
          <w:t>they</w:t>
        </w:r>
      </w:ins>
      <w:del w:id="237" w:author="Pam" w:date="2020-07-29T14:31:00Z">
        <w:r w:rsidRPr="00985E0B" w:rsidDel="00BE1C91">
          <w:rPr>
            <w:rFonts w:asciiTheme="minorHAnsi" w:hAnsiTheme="minorHAnsi" w:cstheme="minorHAnsi"/>
            <w:sz w:val="22"/>
            <w:szCs w:val="22"/>
            <w:lang w:val="en-GB"/>
          </w:rPr>
          <w:delText>. N</w:delText>
        </w:r>
      </w:del>
      <w:del w:id="238" w:author="Pam" w:date="2020-08-03T13:30:00Z">
        <w:r w:rsidRPr="00985E0B" w:rsidDel="00B103D8">
          <w:rPr>
            <w:rFonts w:asciiTheme="minorHAnsi" w:hAnsiTheme="minorHAnsi" w:cstheme="minorHAnsi"/>
            <w:sz w:val="22"/>
            <w:szCs w:val="22"/>
            <w:lang w:val="en-GB"/>
          </w:rPr>
          <w:delText>one</w:delText>
        </w:r>
      </w:del>
      <w:r w:rsidRPr="00985E0B">
        <w:rPr>
          <w:rFonts w:asciiTheme="minorHAnsi" w:hAnsiTheme="minorHAnsi" w:cstheme="minorHAnsi"/>
          <w:sz w:val="22"/>
          <w:szCs w:val="22"/>
          <w:lang w:val="en-GB"/>
        </w:rPr>
        <w:t xml:space="preserve"> </w:t>
      </w:r>
      <w:del w:id="239" w:author="Pam" w:date="2020-07-29T14:31:00Z">
        <w:r w:rsidRPr="00985E0B" w:rsidDel="00BE1C91">
          <w:rPr>
            <w:rFonts w:asciiTheme="minorHAnsi" w:hAnsiTheme="minorHAnsi" w:cstheme="minorHAnsi"/>
            <w:sz w:val="22"/>
            <w:szCs w:val="22"/>
            <w:lang w:val="en-GB"/>
          </w:rPr>
          <w:delText xml:space="preserve">of them </w:delText>
        </w:r>
      </w:del>
      <w:r w:rsidRPr="00985E0B">
        <w:rPr>
          <w:rFonts w:asciiTheme="minorHAnsi" w:hAnsiTheme="minorHAnsi" w:cstheme="minorHAnsi"/>
          <w:sz w:val="22"/>
          <w:szCs w:val="22"/>
          <w:lang w:val="en-GB"/>
        </w:rPr>
        <w:t>reported</w:t>
      </w:r>
      <w:ins w:id="240" w:author="Pam" w:date="2020-07-29T14:31:00Z">
        <w:r w:rsidR="00BE1C91">
          <w:rPr>
            <w:rFonts w:asciiTheme="minorHAnsi" w:hAnsiTheme="minorHAnsi" w:cstheme="minorHAnsi"/>
            <w:sz w:val="22"/>
            <w:szCs w:val="22"/>
            <w:lang w:val="en-GB"/>
          </w:rPr>
          <w:t xml:space="preserve"> having</w:t>
        </w:r>
      </w:ins>
      <w:r w:rsidRPr="00985E0B">
        <w:rPr>
          <w:rFonts w:asciiTheme="minorHAnsi" w:hAnsiTheme="minorHAnsi" w:cstheme="minorHAnsi"/>
          <w:sz w:val="22"/>
          <w:szCs w:val="22"/>
          <w:lang w:val="en-GB"/>
        </w:rPr>
        <w:t xml:space="preserve"> </w:t>
      </w:r>
      <w:ins w:id="241" w:author="Pam" w:date="2020-08-03T13:30:00Z">
        <w:r w:rsidR="00B103D8">
          <w:rPr>
            <w:rFonts w:asciiTheme="minorHAnsi" w:hAnsiTheme="minorHAnsi" w:cstheme="minorHAnsi"/>
            <w:sz w:val="22"/>
            <w:szCs w:val="22"/>
            <w:lang w:val="en-GB"/>
          </w:rPr>
          <w:t xml:space="preserve">typical </w:t>
        </w:r>
      </w:ins>
      <w:r w:rsidRPr="00985E0B">
        <w:rPr>
          <w:rFonts w:asciiTheme="minorHAnsi" w:hAnsiTheme="minorHAnsi" w:cstheme="minorHAnsi"/>
          <w:sz w:val="22"/>
          <w:szCs w:val="22"/>
          <w:lang w:val="en-GB"/>
        </w:rPr>
        <w:t>hearing</w:t>
      </w:r>
      <w:ins w:id="242" w:author="Pam" w:date="2020-08-03T13:30:00Z">
        <w:r w:rsidR="00B103D8">
          <w:rPr>
            <w:rFonts w:asciiTheme="minorHAnsi" w:hAnsiTheme="minorHAnsi" w:cstheme="minorHAnsi"/>
            <w:sz w:val="22"/>
            <w:szCs w:val="22"/>
            <w:lang w:val="en-GB"/>
          </w:rPr>
          <w:t xml:space="preserve"> and no </w:t>
        </w:r>
      </w:ins>
      <w:del w:id="243" w:author="Pam" w:date="2020-08-03T13:30:00Z">
        <w:r w:rsidRPr="00985E0B" w:rsidDel="00B103D8">
          <w:rPr>
            <w:rFonts w:asciiTheme="minorHAnsi" w:hAnsiTheme="minorHAnsi" w:cstheme="minorHAnsi"/>
            <w:sz w:val="22"/>
            <w:szCs w:val="22"/>
            <w:lang w:val="en-GB"/>
          </w:rPr>
          <w:delText xml:space="preserve">, </w:delText>
        </w:r>
      </w:del>
      <w:r w:rsidRPr="00985E0B">
        <w:rPr>
          <w:rFonts w:asciiTheme="minorHAnsi" w:hAnsiTheme="minorHAnsi" w:cstheme="minorHAnsi"/>
          <w:sz w:val="22"/>
          <w:szCs w:val="22"/>
          <w:lang w:val="en-GB"/>
        </w:rPr>
        <w:t>psychiatric, neurological</w:t>
      </w:r>
      <w:ins w:id="244" w:author="Pam" w:date="2020-07-29T14:31:00Z">
        <w:r w:rsidR="00BE1C91">
          <w:rPr>
            <w:rFonts w:asciiTheme="minorHAnsi" w:hAnsiTheme="minorHAnsi" w:cstheme="minorHAnsi"/>
            <w:sz w:val="22"/>
            <w:szCs w:val="22"/>
            <w:lang w:val="en-GB"/>
          </w:rPr>
          <w:t>,</w:t>
        </w:r>
      </w:ins>
      <w:r w:rsidRPr="00985E0B">
        <w:rPr>
          <w:rFonts w:asciiTheme="minorHAnsi" w:hAnsiTheme="minorHAnsi" w:cstheme="minorHAnsi"/>
          <w:sz w:val="22"/>
          <w:szCs w:val="22"/>
          <w:lang w:val="en-GB"/>
        </w:rPr>
        <w:t xml:space="preserve"> or </w:t>
      </w:r>
      <w:del w:id="245" w:author="Pam" w:date="2020-07-29T14:31:00Z">
        <w:r w:rsidRPr="00985E0B" w:rsidDel="00BE1C91">
          <w:rPr>
            <w:rFonts w:asciiTheme="minorHAnsi" w:hAnsiTheme="minorHAnsi" w:cstheme="minorHAnsi"/>
            <w:sz w:val="22"/>
            <w:szCs w:val="22"/>
            <w:lang w:val="en-GB"/>
          </w:rPr>
          <w:delText xml:space="preserve">linguistic </w:delText>
        </w:r>
      </w:del>
      <w:ins w:id="246" w:author="Pam" w:date="2020-07-29T14:31:00Z">
        <w:r w:rsidR="00BE1C91">
          <w:rPr>
            <w:rFonts w:asciiTheme="minorHAnsi" w:hAnsiTheme="minorHAnsi" w:cstheme="minorHAnsi"/>
            <w:sz w:val="22"/>
            <w:szCs w:val="22"/>
            <w:lang w:val="en-GB"/>
          </w:rPr>
          <w:t>language</w:t>
        </w:r>
        <w:r w:rsidR="00BE1C91" w:rsidRPr="00985E0B">
          <w:rPr>
            <w:rFonts w:asciiTheme="minorHAnsi" w:hAnsiTheme="minorHAnsi" w:cstheme="minorHAnsi"/>
            <w:sz w:val="22"/>
            <w:szCs w:val="22"/>
            <w:lang w:val="en-GB"/>
          </w:rPr>
          <w:t xml:space="preserve"> </w:t>
        </w:r>
      </w:ins>
      <w:r w:rsidRPr="00985E0B">
        <w:rPr>
          <w:rFonts w:asciiTheme="minorHAnsi" w:hAnsiTheme="minorHAnsi" w:cstheme="minorHAnsi"/>
          <w:sz w:val="22"/>
          <w:szCs w:val="22"/>
          <w:lang w:val="en-GB"/>
        </w:rPr>
        <w:t>disorders. Their participation was rewarded either by course credit or money. Participants were given details about the experimental procedure</w:t>
      </w:r>
      <w:ins w:id="247" w:author="Pam" w:date="2020-08-03T13:30:00Z">
        <w:r w:rsidR="00B103D8">
          <w:rPr>
            <w:rFonts w:asciiTheme="minorHAnsi" w:hAnsiTheme="minorHAnsi" w:cstheme="minorHAnsi"/>
            <w:sz w:val="22"/>
            <w:szCs w:val="22"/>
            <w:lang w:val="en-GB"/>
          </w:rPr>
          <w:t>,</w:t>
        </w:r>
      </w:ins>
      <w:r w:rsidRPr="00985E0B">
        <w:rPr>
          <w:rFonts w:asciiTheme="minorHAnsi" w:hAnsiTheme="minorHAnsi" w:cstheme="minorHAnsi"/>
          <w:sz w:val="22"/>
          <w:szCs w:val="22"/>
          <w:lang w:val="en-GB"/>
        </w:rPr>
        <w:t xml:space="preserve"> and </w:t>
      </w:r>
      <w:ins w:id="248" w:author="Pam" w:date="2020-08-03T13:30:00Z">
        <w:r w:rsidR="00B103D8">
          <w:rPr>
            <w:rFonts w:asciiTheme="minorHAnsi" w:hAnsiTheme="minorHAnsi" w:cstheme="minorHAnsi"/>
            <w:sz w:val="22"/>
            <w:szCs w:val="22"/>
            <w:lang w:val="en-GB"/>
          </w:rPr>
          <w:t xml:space="preserve">they </w:t>
        </w:r>
      </w:ins>
      <w:r w:rsidRPr="00985E0B">
        <w:rPr>
          <w:rFonts w:asciiTheme="minorHAnsi" w:hAnsiTheme="minorHAnsi" w:cstheme="minorHAnsi"/>
          <w:sz w:val="22"/>
          <w:szCs w:val="22"/>
          <w:lang w:val="en-GB"/>
        </w:rPr>
        <w:t xml:space="preserve">provided their informed consent before </w:t>
      </w:r>
      <w:del w:id="249" w:author="Pam" w:date="2020-07-29T14:32:00Z">
        <w:r w:rsidRPr="00985E0B" w:rsidDel="00BE1C91">
          <w:rPr>
            <w:rFonts w:asciiTheme="minorHAnsi" w:hAnsiTheme="minorHAnsi" w:cstheme="minorHAnsi"/>
            <w:sz w:val="22"/>
            <w:szCs w:val="22"/>
            <w:lang w:val="en-GB"/>
          </w:rPr>
          <w:delText>the start of the experiment session</w:delText>
        </w:r>
      </w:del>
      <w:ins w:id="250" w:author="Pam" w:date="2020-07-29T14:32:00Z">
        <w:r w:rsidR="00BE1C91">
          <w:rPr>
            <w:rFonts w:asciiTheme="minorHAnsi" w:hAnsiTheme="minorHAnsi" w:cstheme="minorHAnsi"/>
            <w:sz w:val="22"/>
            <w:szCs w:val="22"/>
            <w:lang w:val="en-GB"/>
          </w:rPr>
          <w:t>starting the experiment</w:t>
        </w:r>
      </w:ins>
      <w:r w:rsidRPr="00985E0B">
        <w:rPr>
          <w:rFonts w:asciiTheme="minorHAnsi" w:hAnsiTheme="minorHAnsi" w:cstheme="minorHAnsi"/>
          <w:sz w:val="22"/>
          <w:szCs w:val="22"/>
          <w:lang w:val="en-GB"/>
        </w:rPr>
        <w:t>. The study received ethical approval by the Ethical committee of the University of Potsdam (Germany).</w:t>
      </w:r>
    </w:p>
    <w:p w14:paraId="78D13442" w14:textId="77777777" w:rsidR="00C1525F" w:rsidRPr="00985E0B" w:rsidRDefault="00C1525F" w:rsidP="00C55CAA">
      <w:pPr>
        <w:autoSpaceDE w:val="0"/>
        <w:autoSpaceDN w:val="0"/>
        <w:adjustRightInd w:val="0"/>
        <w:spacing w:line="360" w:lineRule="auto"/>
        <w:jc w:val="both"/>
        <w:rPr>
          <w:rFonts w:asciiTheme="minorHAnsi" w:hAnsiTheme="minorHAnsi" w:cstheme="minorHAnsi"/>
          <w:sz w:val="22"/>
          <w:szCs w:val="22"/>
          <w:lang w:val="en-GB"/>
        </w:rPr>
      </w:pPr>
    </w:p>
    <w:p w14:paraId="0CCEC303" w14:textId="77777777" w:rsidR="00DF08A6" w:rsidRPr="00993B25" w:rsidRDefault="00C55CAA" w:rsidP="00993B25">
      <w:pPr>
        <w:spacing w:line="360" w:lineRule="auto"/>
        <w:rPr>
          <w:rFonts w:asciiTheme="minorHAnsi" w:hAnsiTheme="minorHAnsi" w:cstheme="minorHAnsi"/>
          <w:sz w:val="22"/>
          <w:szCs w:val="22"/>
          <w:u w:val="single"/>
        </w:rPr>
      </w:pPr>
      <w:r w:rsidRPr="00993B25">
        <w:rPr>
          <w:rFonts w:asciiTheme="minorHAnsi" w:hAnsiTheme="minorHAnsi" w:cstheme="minorHAnsi"/>
          <w:sz w:val="22"/>
          <w:szCs w:val="22"/>
          <w:u w:val="single"/>
        </w:rPr>
        <w:t>Overview of the experiment</w:t>
      </w:r>
    </w:p>
    <w:p w14:paraId="731C0774" w14:textId="77777777" w:rsidR="00993B25" w:rsidRDefault="00993B25" w:rsidP="00E42C6B">
      <w:pPr>
        <w:autoSpaceDE w:val="0"/>
        <w:autoSpaceDN w:val="0"/>
        <w:adjustRightInd w:val="0"/>
        <w:spacing w:line="360" w:lineRule="auto"/>
        <w:ind w:firstLine="720"/>
        <w:rPr>
          <w:rFonts w:ascii="Calibri" w:hAnsi="Calibri" w:cs="Calibri"/>
          <w:sz w:val="22"/>
          <w:szCs w:val="22"/>
          <w:lang w:val="en-GB"/>
        </w:rPr>
      </w:pPr>
      <w:r>
        <w:rPr>
          <w:rFonts w:ascii="Calibri" w:hAnsi="Calibri" w:cs="Calibri"/>
          <w:sz w:val="22"/>
          <w:szCs w:val="22"/>
          <w:lang w:val="en-GB"/>
        </w:rPr>
        <w:t xml:space="preserve">The experiment </w:t>
      </w:r>
      <w:del w:id="251" w:author="Pam" w:date="2020-07-29T14:32:00Z">
        <w:r w:rsidDel="00BE1C91">
          <w:rPr>
            <w:rFonts w:ascii="Calibri" w:hAnsi="Calibri" w:cs="Calibri"/>
            <w:sz w:val="22"/>
            <w:szCs w:val="22"/>
            <w:lang w:val="en-GB"/>
          </w:rPr>
          <w:delText xml:space="preserve">consisted in </w:delText>
        </w:r>
      </w:del>
      <w:ins w:id="252" w:author="Pam" w:date="2020-07-29T14:32:00Z">
        <w:r w:rsidR="00BE1C91">
          <w:rPr>
            <w:rFonts w:ascii="Calibri" w:hAnsi="Calibri" w:cs="Calibri"/>
            <w:sz w:val="22"/>
            <w:szCs w:val="22"/>
            <w:lang w:val="en-GB"/>
          </w:rPr>
          <w:t xml:space="preserve">was conducted in </w:t>
        </w:r>
      </w:ins>
      <w:r>
        <w:rPr>
          <w:rFonts w:ascii="Calibri" w:hAnsi="Calibri" w:cs="Calibri"/>
          <w:sz w:val="22"/>
          <w:szCs w:val="22"/>
          <w:lang w:val="en-GB"/>
        </w:rPr>
        <w:t xml:space="preserve">two </w:t>
      </w:r>
      <w:del w:id="253" w:author="Pam" w:date="2020-07-29T14:32:00Z">
        <w:r w:rsidDel="00BE1C91">
          <w:rPr>
            <w:rFonts w:ascii="Calibri" w:hAnsi="Calibri" w:cs="Calibri"/>
            <w:sz w:val="22"/>
            <w:szCs w:val="22"/>
            <w:lang w:val="en-GB"/>
          </w:rPr>
          <w:delText xml:space="preserve">experimental </w:delText>
        </w:r>
      </w:del>
      <w:r>
        <w:rPr>
          <w:rFonts w:ascii="Calibri" w:hAnsi="Calibri" w:cs="Calibri"/>
          <w:sz w:val="22"/>
          <w:szCs w:val="22"/>
          <w:lang w:val="en-GB"/>
        </w:rPr>
        <w:t xml:space="preserve">sessions. </w:t>
      </w:r>
      <w:del w:id="254" w:author="Pam" w:date="2020-07-29T14:32:00Z">
        <w:r w:rsidDel="00BE1C91">
          <w:rPr>
            <w:rFonts w:ascii="Calibri" w:hAnsi="Calibri" w:cs="Calibri"/>
            <w:sz w:val="22"/>
            <w:szCs w:val="22"/>
            <w:lang w:val="en-GB"/>
          </w:rPr>
          <w:delText xml:space="preserve">During each of these sessions, several experimental tasks were administrated. </w:delText>
        </w:r>
      </w:del>
      <w:r>
        <w:rPr>
          <w:rFonts w:ascii="Calibri" w:hAnsi="Calibri" w:cs="Calibri"/>
          <w:sz w:val="22"/>
          <w:szCs w:val="22"/>
          <w:lang w:val="en-GB"/>
        </w:rPr>
        <w:t>In the first session, participants performed</w:t>
      </w:r>
      <w:r w:rsidR="004C5F73">
        <w:rPr>
          <w:rFonts w:ascii="Calibri" w:hAnsi="Calibri" w:cs="Calibri"/>
          <w:sz w:val="22"/>
          <w:szCs w:val="22"/>
          <w:lang w:val="en-GB"/>
        </w:rPr>
        <w:t xml:space="preserve"> </w:t>
      </w:r>
      <w:r w:rsidR="0012552D">
        <w:rPr>
          <w:rFonts w:ascii="Calibri" w:hAnsi="Calibri" w:cs="Calibri"/>
          <w:sz w:val="22"/>
          <w:szCs w:val="22"/>
          <w:lang w:val="en-GB"/>
        </w:rPr>
        <w:t xml:space="preserve">a PWI task </w:t>
      </w:r>
      <w:r w:rsidR="0012552D">
        <w:rPr>
          <w:rFonts w:ascii="Calibri" w:hAnsi="Calibri" w:cs="Calibri"/>
          <w:sz w:val="22"/>
          <w:szCs w:val="22"/>
          <w:lang w:val="en-GB"/>
        </w:rPr>
        <w:fldChar w:fldCharType="begin"/>
      </w:r>
      <w:r w:rsidR="0012552D">
        <w:rPr>
          <w:rFonts w:ascii="Calibri" w:hAnsi="Calibri" w:cs="Calibri"/>
          <w:sz w:val="22"/>
          <w:szCs w:val="22"/>
          <w:lang w:val="en-GB"/>
        </w:rPr>
        <w:instrText xml:space="preserve"> ADDIN ZOTERO_ITEM CSL_CITATION {"citationID":"R8aBow6n","properties":{"formattedCitation":"(Glaser &amp; Glaser, 1982)","plainCitation":"(Glaser &amp; Glaser, 1982)","noteIndex":0},"citationItems":[{"id":259,"uris":["http://zotero.org/users/local/5BDxAAQf/items/RAZZSTUP"],"uri":["http://zotero.org/users/local/5BDxAAQf/items/RAZZSTUP"],"itemData":{"id":259,"type":"article-journal","title":"Time course analysis of the Stroop phenomenon.","container-title":"Journal of Experimental Psychology: Human Perception and Performance","page":"875","volume":"8","issue":"6","author":[{"family":"Glaser","given":"Margrit O."},{"family":"Glaser","given":"Wilhelm R."}],"issued":{"date-parts":[["1982"]]}}}],"schema":"https://github.com/citation-style-language/schema/raw/master/csl-citation.json"} </w:instrText>
      </w:r>
      <w:r w:rsidR="0012552D">
        <w:rPr>
          <w:rFonts w:ascii="Calibri" w:hAnsi="Calibri" w:cs="Calibri"/>
          <w:sz w:val="22"/>
          <w:szCs w:val="22"/>
          <w:lang w:val="en-GB"/>
        </w:rPr>
        <w:fldChar w:fldCharType="separate"/>
      </w:r>
      <w:r w:rsidR="0012552D" w:rsidRPr="0012552D">
        <w:rPr>
          <w:rFonts w:ascii="Calibri" w:hAnsi="Calibri" w:cs="Calibri"/>
          <w:sz w:val="22"/>
        </w:rPr>
        <w:t>(Glaser &amp; Glaser, 1982)</w:t>
      </w:r>
      <w:r w:rsidR="0012552D">
        <w:rPr>
          <w:rFonts w:ascii="Calibri" w:hAnsi="Calibri" w:cs="Calibri"/>
          <w:sz w:val="22"/>
          <w:szCs w:val="22"/>
          <w:lang w:val="en-GB"/>
        </w:rPr>
        <w:fldChar w:fldCharType="end"/>
      </w:r>
      <w:del w:id="255" w:author="Pam" w:date="2020-07-29T14:33:00Z">
        <w:r w:rsidR="007A73DB" w:rsidDel="00BE1C91">
          <w:rPr>
            <w:rFonts w:ascii="Calibri" w:hAnsi="Calibri" w:cs="Calibri"/>
            <w:sz w:val="22"/>
            <w:szCs w:val="22"/>
            <w:lang w:val="en-GB"/>
          </w:rPr>
          <w:delText>,</w:delText>
        </w:r>
      </w:del>
      <w:r w:rsidR="007A73DB">
        <w:rPr>
          <w:rFonts w:ascii="Calibri" w:hAnsi="Calibri" w:cs="Calibri"/>
          <w:sz w:val="22"/>
          <w:szCs w:val="22"/>
          <w:lang w:val="en-GB"/>
        </w:rPr>
        <w:t xml:space="preserve"> and three tasks linked to the PWI material</w:t>
      </w:r>
      <w:ins w:id="256" w:author="Pam" w:date="2020-07-29T14:33:00Z">
        <w:r w:rsidR="00BE1C91">
          <w:rPr>
            <w:rFonts w:ascii="Calibri" w:hAnsi="Calibri" w:cs="Calibri"/>
            <w:sz w:val="22"/>
            <w:szCs w:val="22"/>
            <w:lang w:val="en-GB"/>
          </w:rPr>
          <w:t>:</w:t>
        </w:r>
      </w:ins>
      <w:del w:id="257" w:author="Pam" w:date="2020-07-29T14:33:00Z">
        <w:r w:rsidR="007A73DB" w:rsidDel="00BE1C91">
          <w:rPr>
            <w:rFonts w:ascii="Calibri" w:hAnsi="Calibri" w:cs="Calibri"/>
            <w:sz w:val="22"/>
            <w:szCs w:val="22"/>
            <w:lang w:val="en-GB"/>
          </w:rPr>
          <w:delText>,</w:delText>
        </w:r>
      </w:del>
      <w:r w:rsidR="007A73DB">
        <w:rPr>
          <w:rFonts w:ascii="Calibri" w:hAnsi="Calibri" w:cs="Calibri"/>
          <w:sz w:val="22"/>
          <w:szCs w:val="22"/>
          <w:lang w:val="en-GB"/>
        </w:rPr>
        <w:t xml:space="preserve"> a recall task, a delayed naming task, and a reading </w:t>
      </w:r>
      <w:commentRangeStart w:id="258"/>
      <w:r w:rsidR="007A73DB">
        <w:rPr>
          <w:rFonts w:ascii="Calibri" w:hAnsi="Calibri" w:cs="Calibri"/>
          <w:sz w:val="22"/>
          <w:szCs w:val="22"/>
          <w:lang w:val="en-GB"/>
        </w:rPr>
        <w:t>task</w:t>
      </w:r>
      <w:commentRangeEnd w:id="258"/>
      <w:r w:rsidR="00B103D8">
        <w:rPr>
          <w:rStyle w:val="CommentReference"/>
          <w:rFonts w:asciiTheme="minorHAnsi" w:eastAsiaTheme="minorHAnsi" w:hAnsiTheme="minorHAnsi" w:cstheme="minorBidi"/>
        </w:rPr>
        <w:commentReference w:id="258"/>
      </w:r>
      <w:r w:rsidR="007A73DB">
        <w:rPr>
          <w:rFonts w:ascii="Calibri" w:hAnsi="Calibri" w:cs="Calibri"/>
          <w:sz w:val="22"/>
          <w:szCs w:val="22"/>
          <w:lang w:val="en-GB"/>
        </w:rPr>
        <w:t>. After these tasks</w:t>
      </w:r>
      <w:ins w:id="259" w:author="Pam" w:date="2020-07-29T14:33:00Z">
        <w:r w:rsidR="00BE1C91">
          <w:rPr>
            <w:rFonts w:ascii="Calibri" w:hAnsi="Calibri" w:cs="Calibri"/>
            <w:sz w:val="22"/>
            <w:szCs w:val="22"/>
            <w:lang w:val="en-GB"/>
          </w:rPr>
          <w:t>,</w:t>
        </w:r>
      </w:ins>
      <w:r w:rsidR="007A73DB">
        <w:rPr>
          <w:rFonts w:ascii="Calibri" w:hAnsi="Calibri" w:cs="Calibri"/>
          <w:sz w:val="22"/>
          <w:szCs w:val="22"/>
          <w:lang w:val="en-GB"/>
        </w:rPr>
        <w:t xml:space="preserve"> they performed</w:t>
      </w:r>
      <w:r>
        <w:rPr>
          <w:rFonts w:ascii="Calibri" w:hAnsi="Calibri" w:cs="Calibri"/>
          <w:sz w:val="22"/>
          <w:szCs w:val="22"/>
          <w:lang w:val="en-GB"/>
        </w:rPr>
        <w:t xml:space="preserve"> the following tests:</w:t>
      </w:r>
      <w:del w:id="260" w:author="Pam" w:date="2020-07-29T14:33:00Z">
        <w:r w:rsidDel="00BE1C91">
          <w:rPr>
            <w:rFonts w:ascii="Calibri" w:hAnsi="Calibri" w:cs="Calibri"/>
            <w:sz w:val="22"/>
            <w:szCs w:val="22"/>
            <w:lang w:val="en-GB"/>
          </w:rPr>
          <w:delText xml:space="preserve"> </w:delText>
        </w:r>
      </w:del>
      <w:r>
        <w:rPr>
          <w:rFonts w:ascii="Calibri" w:hAnsi="Calibri" w:cs="Calibri"/>
          <w:sz w:val="22"/>
          <w:szCs w:val="22"/>
          <w:lang w:val="en-GB"/>
        </w:rPr>
        <w:t xml:space="preserve"> </w:t>
      </w:r>
      <w:r w:rsidRPr="00993B25">
        <w:rPr>
          <w:rFonts w:ascii="Calibri" w:hAnsi="Calibri" w:cs="Calibri"/>
          <w:sz w:val="22"/>
          <w:szCs w:val="22"/>
          <w:lang w:val="en-GB"/>
        </w:rPr>
        <w:t>the German MWT-B (</w:t>
      </w:r>
      <w:proofErr w:type="spellStart"/>
      <w:r w:rsidRPr="00993B25">
        <w:rPr>
          <w:rFonts w:ascii="Calibri" w:hAnsi="Calibri" w:cs="Calibri"/>
          <w:sz w:val="22"/>
          <w:szCs w:val="22"/>
          <w:lang w:val="en-GB"/>
        </w:rPr>
        <w:t>Mehrfachwahl-Wortschatztest</w:t>
      </w:r>
      <w:proofErr w:type="spellEnd"/>
      <w:r w:rsidRPr="00993B25">
        <w:rPr>
          <w:rFonts w:ascii="Calibri" w:hAnsi="Calibri" w:cs="Calibri"/>
          <w:sz w:val="22"/>
          <w:szCs w:val="22"/>
          <w:lang w:val="en-GB"/>
        </w:rPr>
        <w:t>, Version B;</w:t>
      </w:r>
      <w:r w:rsidR="0012552D">
        <w:rPr>
          <w:rFonts w:ascii="Calibri" w:hAnsi="Calibri" w:cs="Calibri"/>
          <w:sz w:val="22"/>
          <w:szCs w:val="22"/>
          <w:lang w:val="en-GB"/>
        </w:rPr>
        <w:t xml:space="preserve"> </w:t>
      </w:r>
      <w:r w:rsidR="0012552D">
        <w:rPr>
          <w:rFonts w:ascii="Calibri" w:hAnsi="Calibri" w:cs="Calibri"/>
          <w:sz w:val="22"/>
          <w:szCs w:val="22"/>
          <w:lang w:val="en-GB"/>
        </w:rPr>
        <w:fldChar w:fldCharType="begin"/>
      </w:r>
      <w:r w:rsidR="0012552D">
        <w:rPr>
          <w:rFonts w:ascii="Calibri" w:hAnsi="Calibri" w:cs="Calibri"/>
          <w:sz w:val="22"/>
          <w:szCs w:val="22"/>
          <w:lang w:val="en-GB"/>
        </w:rPr>
        <w:instrText xml:space="preserve"> ADDIN ZOTERO_ITEM CSL_CITATION {"citationID":"Rmxn3afi","properties":{"formattedCitation":"(Lehrl, 1975)","plainCitation":"(Lehrl, 1975)","noteIndex":0},"citationItems":[{"id":333,"uris":["http://zotero.org/users/local/5BDxAAQf/items/RY2EPT3A"],"uri":["http://zotero.org/users/local/5BDxAAQf/items/RY2EPT3A"],"itemData":{"id":333,"type":"book","title":"Mehrfachwahl-Wortschatztest MWT-B Erlangen","publisher":"perimed Verlag","author":[{"family":"Lehrl","given":"S."}],"issued":{"date-parts":[["1975"]]}}}],"schema":"https://github.com/citation-style-language/schema/raw/master/csl-citation.json"} </w:instrText>
      </w:r>
      <w:r w:rsidR="0012552D">
        <w:rPr>
          <w:rFonts w:ascii="Calibri" w:hAnsi="Calibri" w:cs="Calibri"/>
          <w:sz w:val="22"/>
          <w:szCs w:val="22"/>
          <w:lang w:val="en-GB"/>
        </w:rPr>
        <w:fldChar w:fldCharType="separate"/>
      </w:r>
      <w:r w:rsidR="0012552D" w:rsidRPr="0012552D">
        <w:rPr>
          <w:rFonts w:ascii="Calibri" w:hAnsi="Calibri" w:cs="Calibri"/>
          <w:sz w:val="22"/>
        </w:rPr>
        <w:t>(Lehrl, 1975)</w:t>
      </w:r>
      <w:r w:rsidR="0012552D">
        <w:rPr>
          <w:rFonts w:ascii="Calibri" w:hAnsi="Calibri" w:cs="Calibri"/>
          <w:sz w:val="22"/>
          <w:szCs w:val="22"/>
          <w:lang w:val="en-GB"/>
        </w:rPr>
        <w:fldChar w:fldCharType="end"/>
      </w:r>
      <w:r w:rsidRPr="00993B25">
        <w:rPr>
          <w:rFonts w:ascii="Calibri" w:hAnsi="Calibri" w:cs="Calibri"/>
          <w:sz w:val="22"/>
          <w:szCs w:val="22"/>
          <w:lang w:val="en-GB"/>
        </w:rPr>
        <w:t>)</w:t>
      </w:r>
      <w:ins w:id="261" w:author="Pam" w:date="2020-07-29T14:33:00Z">
        <w:r w:rsidR="00BE1C91">
          <w:rPr>
            <w:rFonts w:ascii="Calibri" w:hAnsi="Calibri" w:cs="Calibri"/>
            <w:sz w:val="22"/>
            <w:szCs w:val="22"/>
            <w:lang w:val="en-GB"/>
          </w:rPr>
          <w:t>;</w:t>
        </w:r>
      </w:ins>
      <w:del w:id="262" w:author="Pam" w:date="2020-07-29T14:33:00Z">
        <w:r w:rsidRPr="00993B25" w:rsidDel="00BE1C91">
          <w:rPr>
            <w:rFonts w:ascii="Calibri" w:hAnsi="Calibri" w:cs="Calibri"/>
            <w:sz w:val="22"/>
            <w:szCs w:val="22"/>
            <w:lang w:val="en-GB"/>
          </w:rPr>
          <w:delText>,</w:delText>
        </w:r>
      </w:del>
      <w:r w:rsidRPr="00993B25">
        <w:rPr>
          <w:rFonts w:ascii="Calibri" w:hAnsi="Calibri" w:cs="Calibri"/>
          <w:sz w:val="22"/>
          <w:szCs w:val="22"/>
          <w:lang w:val="en-GB"/>
        </w:rPr>
        <w:t xml:space="preserve"> the Coding subtest of the Wechsler Adult Intelligence Scale- Fourth Edition (WAIS-IV;</w:t>
      </w:r>
      <w:r w:rsidR="0012552D">
        <w:rPr>
          <w:rFonts w:ascii="Calibri" w:hAnsi="Calibri" w:cs="Calibri"/>
          <w:sz w:val="22"/>
          <w:szCs w:val="22"/>
          <w:lang w:val="en-GB"/>
        </w:rPr>
        <w:t xml:space="preserve"> </w:t>
      </w:r>
      <w:r w:rsidR="0012552D">
        <w:rPr>
          <w:rFonts w:ascii="Calibri" w:hAnsi="Calibri" w:cs="Calibri"/>
          <w:sz w:val="22"/>
          <w:szCs w:val="22"/>
          <w:lang w:val="en-GB"/>
        </w:rPr>
        <w:fldChar w:fldCharType="begin"/>
      </w:r>
      <w:r w:rsidR="0012552D">
        <w:rPr>
          <w:rFonts w:ascii="Calibri" w:hAnsi="Calibri" w:cs="Calibri"/>
          <w:sz w:val="22"/>
          <w:szCs w:val="22"/>
          <w:lang w:val="en-GB"/>
        </w:rPr>
        <w:instrText xml:space="preserve"> ADDIN ZOTERO_ITEM CSL_CITATION {"citationID":"gTmdq0sk","properties":{"formattedCitation":"(David Wechsler, 2008)","plainCitation":"(David Wechsler, 2008)","noteIndex":0},"citationItems":[{"id":127,"uris":["http://zotero.org/users/local/5BDxAAQf/items/FDG4E9Z3"],"uri":["http://zotero.org/users/local/5BDxAAQf/items/FDG4E9Z3"],"itemData":{"id":127,"type":"article-journal","title":"Wechsler adult intelligence scale–Fourth Edition (WAIS–IV)","container-title":"San Antonio, TX: NCS Pearson","page":"498","volume":"22","author":[{"family":"Wechsler","given":"David"}],"issued":{"date-parts":[["2008"]]}}}],"schema":"https://github.com/citation-style-language/schema/raw/master/csl-citation.json"} </w:instrText>
      </w:r>
      <w:r w:rsidR="0012552D">
        <w:rPr>
          <w:rFonts w:ascii="Calibri" w:hAnsi="Calibri" w:cs="Calibri"/>
          <w:sz w:val="22"/>
          <w:szCs w:val="22"/>
          <w:lang w:val="en-GB"/>
        </w:rPr>
        <w:fldChar w:fldCharType="separate"/>
      </w:r>
      <w:r w:rsidR="0012552D" w:rsidRPr="0012552D">
        <w:rPr>
          <w:rFonts w:ascii="Calibri" w:hAnsi="Calibri" w:cs="Calibri"/>
          <w:sz w:val="22"/>
        </w:rPr>
        <w:t>(David Wechsler, 2008)</w:t>
      </w:r>
      <w:r w:rsidR="0012552D">
        <w:rPr>
          <w:rFonts w:ascii="Calibri" w:hAnsi="Calibri" w:cs="Calibri"/>
          <w:sz w:val="22"/>
          <w:szCs w:val="22"/>
          <w:lang w:val="en-GB"/>
        </w:rPr>
        <w:fldChar w:fldCharType="end"/>
      </w:r>
      <w:r w:rsidRPr="00993B25">
        <w:rPr>
          <w:rFonts w:ascii="Calibri" w:hAnsi="Calibri" w:cs="Calibri"/>
          <w:sz w:val="22"/>
          <w:szCs w:val="22"/>
          <w:lang w:val="en-GB"/>
        </w:rPr>
        <w:t>)</w:t>
      </w:r>
      <w:ins w:id="263" w:author="Pam" w:date="2020-07-29T14:33:00Z">
        <w:r w:rsidR="00BE1C91">
          <w:rPr>
            <w:rFonts w:ascii="Calibri" w:hAnsi="Calibri" w:cs="Calibri"/>
            <w:sz w:val="22"/>
            <w:szCs w:val="22"/>
            <w:lang w:val="en-GB"/>
          </w:rPr>
          <w:t>;</w:t>
        </w:r>
      </w:ins>
      <w:del w:id="264" w:author="Pam" w:date="2020-07-29T14:33:00Z">
        <w:r w:rsidRPr="00993B25" w:rsidDel="00BE1C91">
          <w:rPr>
            <w:rFonts w:ascii="Calibri" w:hAnsi="Calibri" w:cs="Calibri"/>
            <w:sz w:val="22"/>
            <w:szCs w:val="22"/>
            <w:lang w:val="en-GB"/>
          </w:rPr>
          <w:delText>,</w:delText>
        </w:r>
      </w:del>
      <w:r w:rsidRPr="00993B25">
        <w:rPr>
          <w:rFonts w:ascii="Calibri" w:hAnsi="Calibri" w:cs="Calibri"/>
          <w:sz w:val="22"/>
          <w:szCs w:val="22"/>
          <w:lang w:val="en-GB"/>
        </w:rPr>
        <w:t xml:space="preserve"> the digit span forward and </w:t>
      </w:r>
      <w:r w:rsidRPr="00993B25">
        <w:rPr>
          <w:rFonts w:ascii="Calibri" w:hAnsi="Calibri" w:cs="Calibri"/>
          <w:sz w:val="22"/>
          <w:szCs w:val="22"/>
          <w:lang w:val="en-GB"/>
        </w:rPr>
        <w:lastRenderedPageBreak/>
        <w:t xml:space="preserve">backward subtest of the Wechsler </w:t>
      </w:r>
      <w:r w:rsidR="0012552D">
        <w:rPr>
          <w:rFonts w:ascii="Calibri" w:hAnsi="Calibri" w:cs="Calibri"/>
          <w:sz w:val="22"/>
          <w:szCs w:val="22"/>
          <w:lang w:val="en-GB"/>
        </w:rPr>
        <w:t xml:space="preserve">Memory Scale Revised </w:t>
      </w:r>
      <w:r w:rsidR="0012552D">
        <w:rPr>
          <w:rFonts w:ascii="Calibri" w:hAnsi="Calibri" w:cs="Calibri"/>
          <w:sz w:val="22"/>
          <w:szCs w:val="22"/>
          <w:lang w:val="en-GB"/>
        </w:rPr>
        <w:fldChar w:fldCharType="begin"/>
      </w:r>
      <w:r w:rsidR="0012552D">
        <w:rPr>
          <w:rFonts w:ascii="Calibri" w:hAnsi="Calibri" w:cs="Calibri"/>
          <w:sz w:val="22"/>
          <w:szCs w:val="22"/>
          <w:lang w:val="en-GB"/>
        </w:rPr>
        <w:instrText xml:space="preserve"> ADDIN ZOTERO_ITEM CSL_CITATION {"citationID":"nma70ZCJ","properties":{"formattedCitation":"(D. Wechsler, 1948)","plainCitation":"(D. Wechsler, 1948)","noteIndex":0},"citationItems":[{"id":336,"uris":["http://zotero.org/users/local/5BDxAAQf/items/WM8QWHKH"],"uri":["http://zotero.org/users/local/5BDxAAQf/items/WM8QWHKH"],"itemData":{"id":336,"type":"article-journal","title":"Psychological Corporation; New York: 1987","container-title":"Wechsler memory scale-revised.[Google Scholar]","author":[{"family":"Wechsler","given":"D."}],"issued":{"date-parts":[["1948"]]}}}],"schema":"https://github.com/citation-style-language/schema/raw/master/csl-citation.json"} </w:instrText>
      </w:r>
      <w:r w:rsidR="0012552D">
        <w:rPr>
          <w:rFonts w:ascii="Calibri" w:hAnsi="Calibri" w:cs="Calibri"/>
          <w:sz w:val="22"/>
          <w:szCs w:val="22"/>
          <w:lang w:val="en-GB"/>
        </w:rPr>
        <w:fldChar w:fldCharType="separate"/>
      </w:r>
      <w:r w:rsidR="0012552D" w:rsidRPr="0012552D">
        <w:rPr>
          <w:rFonts w:ascii="Calibri" w:hAnsi="Calibri" w:cs="Calibri"/>
          <w:sz w:val="22"/>
        </w:rPr>
        <w:t>(D. Wechsler, 1948)</w:t>
      </w:r>
      <w:r w:rsidR="0012552D">
        <w:rPr>
          <w:rFonts w:ascii="Calibri" w:hAnsi="Calibri" w:cs="Calibri"/>
          <w:sz w:val="22"/>
          <w:szCs w:val="22"/>
          <w:lang w:val="en-GB"/>
        </w:rPr>
        <w:fldChar w:fldCharType="end"/>
      </w:r>
      <w:r w:rsidR="0012552D">
        <w:rPr>
          <w:rFonts w:ascii="Calibri" w:hAnsi="Calibri" w:cs="Calibri"/>
          <w:sz w:val="22"/>
          <w:szCs w:val="22"/>
          <w:lang w:val="en-GB"/>
        </w:rPr>
        <w:t xml:space="preserve"> </w:t>
      </w:r>
      <w:r w:rsidRPr="00993B25">
        <w:rPr>
          <w:rFonts w:ascii="Calibri" w:hAnsi="Calibri" w:cs="Calibri"/>
          <w:sz w:val="22"/>
          <w:szCs w:val="22"/>
          <w:lang w:val="en-GB"/>
        </w:rPr>
        <w:t xml:space="preserve">and the </w:t>
      </w:r>
      <w:proofErr w:type="spellStart"/>
      <w:r w:rsidRPr="00993B25">
        <w:rPr>
          <w:rFonts w:ascii="Calibri" w:hAnsi="Calibri" w:cs="Calibri"/>
          <w:sz w:val="22"/>
          <w:szCs w:val="22"/>
          <w:lang w:val="en-GB"/>
        </w:rPr>
        <w:t>Corsi</w:t>
      </w:r>
      <w:proofErr w:type="spellEnd"/>
      <w:r w:rsidRPr="00993B25">
        <w:rPr>
          <w:rFonts w:ascii="Calibri" w:hAnsi="Calibri" w:cs="Calibri"/>
          <w:sz w:val="22"/>
          <w:szCs w:val="22"/>
          <w:lang w:val="en-GB"/>
        </w:rPr>
        <w:t xml:space="preserve"> Block-Ta</w:t>
      </w:r>
      <w:r w:rsidR="0012552D">
        <w:rPr>
          <w:rFonts w:ascii="Calibri" w:hAnsi="Calibri" w:cs="Calibri"/>
          <w:sz w:val="22"/>
          <w:szCs w:val="22"/>
          <w:lang w:val="en-GB"/>
        </w:rPr>
        <w:t xml:space="preserve">pping Task forward and backward </w:t>
      </w:r>
      <w:r w:rsidR="0012552D">
        <w:rPr>
          <w:rFonts w:ascii="Calibri" w:hAnsi="Calibri" w:cs="Calibri"/>
          <w:sz w:val="22"/>
          <w:szCs w:val="22"/>
          <w:lang w:val="en-GB"/>
        </w:rPr>
        <w:fldChar w:fldCharType="begin"/>
      </w:r>
      <w:r w:rsidR="0012552D">
        <w:rPr>
          <w:rFonts w:ascii="Calibri" w:hAnsi="Calibri" w:cs="Calibri"/>
          <w:sz w:val="22"/>
          <w:szCs w:val="22"/>
          <w:lang w:val="en-GB"/>
        </w:rPr>
        <w:instrText xml:space="preserve"> ADDIN ZOTERO_ITEM CSL_CITATION {"citationID":"8wJRTWnG","properties":{"formattedCitation":"(Corsi, 1973)","plainCitation":"(Corsi, 1973)","noteIndex":0},"citationItems":[{"id":335,"uris":["http://zotero.org/users/local/5BDxAAQf/items/7CLSAC9W"],"uri":["http://zotero.org/users/local/5BDxAAQf/items/7CLSAC9W"],"itemData":{"id":335,"type":"thesis","title":"Human memory and the medial temporal region of the brain.","publisher":"ProQuest Information &amp; Learning","author":[{"family":"Corsi","given":"Philip M."}],"issued":{"date-parts":[["1973"]]}}}],"schema":"https://github.com/citation-style-language/schema/raw/master/csl-citation.json"} </w:instrText>
      </w:r>
      <w:r w:rsidR="0012552D">
        <w:rPr>
          <w:rFonts w:ascii="Calibri" w:hAnsi="Calibri" w:cs="Calibri"/>
          <w:sz w:val="22"/>
          <w:szCs w:val="22"/>
          <w:lang w:val="en-GB"/>
        </w:rPr>
        <w:fldChar w:fldCharType="separate"/>
      </w:r>
      <w:r w:rsidR="0012552D" w:rsidRPr="0012552D">
        <w:rPr>
          <w:rFonts w:ascii="Calibri" w:hAnsi="Calibri" w:cs="Calibri"/>
          <w:sz w:val="22"/>
        </w:rPr>
        <w:t>(Corsi, 1973)</w:t>
      </w:r>
      <w:r w:rsidR="0012552D">
        <w:rPr>
          <w:rFonts w:ascii="Calibri" w:hAnsi="Calibri" w:cs="Calibri"/>
          <w:sz w:val="22"/>
          <w:szCs w:val="22"/>
          <w:lang w:val="en-GB"/>
        </w:rPr>
        <w:fldChar w:fldCharType="end"/>
      </w:r>
      <w:del w:id="265" w:author="Pam" w:date="2020-07-29T14:33:00Z">
        <w:r w:rsidR="0012552D" w:rsidDel="00BE1C91">
          <w:rPr>
            <w:rFonts w:ascii="Calibri" w:hAnsi="Calibri" w:cs="Calibri"/>
            <w:sz w:val="22"/>
            <w:szCs w:val="22"/>
            <w:lang w:val="en-GB"/>
          </w:rPr>
          <w:delText xml:space="preserve"> </w:delText>
        </w:r>
      </w:del>
      <w:r w:rsidR="0012552D">
        <w:rPr>
          <w:rFonts w:ascii="Calibri" w:hAnsi="Calibri" w:cs="Calibri"/>
          <w:sz w:val="22"/>
          <w:szCs w:val="22"/>
          <w:lang w:val="en-GB"/>
        </w:rPr>
        <w:t>.</w:t>
      </w:r>
      <w:ins w:id="266" w:author="Pam" w:date="2020-07-29T14:33:00Z">
        <w:r w:rsidR="00BE1C91">
          <w:rPr>
            <w:rFonts w:ascii="Calibri" w:hAnsi="Calibri" w:cs="Calibri"/>
            <w:sz w:val="22"/>
            <w:szCs w:val="22"/>
            <w:lang w:val="en-GB"/>
          </w:rPr>
          <w:t xml:space="preserve"> </w:t>
        </w:r>
      </w:ins>
      <w:r>
        <w:rPr>
          <w:rFonts w:ascii="Calibri" w:hAnsi="Calibri" w:cs="Calibri"/>
          <w:sz w:val="22"/>
          <w:szCs w:val="22"/>
          <w:lang w:val="en-GB"/>
        </w:rPr>
        <w:t xml:space="preserve">During the second session, we </w:t>
      </w:r>
      <w:ins w:id="267" w:author="Pam" w:date="2020-07-29T14:34:00Z">
        <w:r w:rsidR="00BE1C91">
          <w:rPr>
            <w:rFonts w:ascii="Calibri" w:hAnsi="Calibri" w:cs="Calibri"/>
            <w:sz w:val="22"/>
            <w:szCs w:val="22"/>
            <w:lang w:val="en-GB"/>
          </w:rPr>
          <w:t xml:space="preserve">administered three span tasks to </w:t>
        </w:r>
      </w:ins>
      <w:r>
        <w:rPr>
          <w:rFonts w:ascii="Calibri" w:hAnsi="Calibri" w:cs="Calibri"/>
          <w:sz w:val="22"/>
          <w:szCs w:val="22"/>
          <w:lang w:val="en-GB"/>
        </w:rPr>
        <w:t>assess</w:t>
      </w:r>
      <w:del w:id="268" w:author="Pam" w:date="2020-07-29T14:34:00Z">
        <w:r w:rsidDel="00BE1C91">
          <w:rPr>
            <w:rFonts w:ascii="Calibri" w:hAnsi="Calibri" w:cs="Calibri"/>
            <w:sz w:val="22"/>
            <w:szCs w:val="22"/>
            <w:lang w:val="en-GB"/>
          </w:rPr>
          <w:delText>ed</w:delText>
        </w:r>
      </w:del>
      <w:r>
        <w:rPr>
          <w:rFonts w:ascii="Calibri" w:hAnsi="Calibri" w:cs="Calibri"/>
          <w:sz w:val="22"/>
          <w:szCs w:val="22"/>
          <w:lang w:val="en-GB"/>
        </w:rPr>
        <w:t xml:space="preserve"> </w:t>
      </w:r>
      <w:ins w:id="269" w:author="Pam" w:date="2020-07-29T14:33:00Z">
        <w:r w:rsidR="00BE1C91">
          <w:rPr>
            <w:rFonts w:ascii="Calibri" w:hAnsi="Calibri" w:cs="Calibri"/>
            <w:sz w:val="22"/>
            <w:szCs w:val="22"/>
            <w:lang w:val="en-GB"/>
          </w:rPr>
          <w:t xml:space="preserve">participants’ </w:t>
        </w:r>
      </w:ins>
      <w:r>
        <w:rPr>
          <w:rFonts w:ascii="Calibri" w:hAnsi="Calibri" w:cs="Calibri"/>
          <w:sz w:val="22"/>
          <w:szCs w:val="22"/>
          <w:lang w:val="en-GB"/>
        </w:rPr>
        <w:t>updating abilities</w:t>
      </w:r>
      <w:ins w:id="270" w:author="Pam" w:date="2020-07-29T14:34:00Z">
        <w:r w:rsidR="00BE1C91">
          <w:rPr>
            <w:rFonts w:ascii="Calibri" w:hAnsi="Calibri" w:cs="Calibri"/>
            <w:sz w:val="22"/>
            <w:szCs w:val="22"/>
            <w:lang w:val="en-GB"/>
          </w:rPr>
          <w:t>.</w:t>
        </w:r>
      </w:ins>
      <w:r>
        <w:rPr>
          <w:rFonts w:ascii="Calibri" w:hAnsi="Calibri" w:cs="Calibri"/>
          <w:sz w:val="22"/>
          <w:szCs w:val="22"/>
          <w:lang w:val="en-GB"/>
        </w:rPr>
        <w:t xml:space="preserve"> </w:t>
      </w:r>
      <w:del w:id="271" w:author="Pam" w:date="2020-07-29T14:33:00Z">
        <w:r w:rsidDel="00BE1C91">
          <w:rPr>
            <w:rFonts w:ascii="Calibri" w:hAnsi="Calibri" w:cs="Calibri"/>
            <w:sz w:val="22"/>
            <w:szCs w:val="22"/>
            <w:lang w:val="en-GB"/>
          </w:rPr>
          <w:delText xml:space="preserve">of participant </w:delText>
        </w:r>
      </w:del>
      <w:del w:id="272" w:author="Pam" w:date="2020-07-29T14:34:00Z">
        <w:r w:rsidDel="00BE1C91">
          <w:rPr>
            <w:rFonts w:ascii="Calibri" w:hAnsi="Calibri" w:cs="Calibri"/>
            <w:sz w:val="22"/>
            <w:szCs w:val="22"/>
            <w:lang w:val="en-GB"/>
          </w:rPr>
          <w:delText xml:space="preserve">by </w:delText>
        </w:r>
      </w:del>
      <w:del w:id="273" w:author="Pam" w:date="2020-07-29T14:33:00Z">
        <w:r w:rsidDel="00BE1C91">
          <w:rPr>
            <w:rFonts w:ascii="Calibri" w:hAnsi="Calibri" w:cs="Calibri"/>
            <w:sz w:val="22"/>
            <w:szCs w:val="22"/>
            <w:lang w:val="en-GB"/>
          </w:rPr>
          <w:delText>making use of</w:delText>
        </w:r>
      </w:del>
      <w:del w:id="274" w:author="Pam" w:date="2020-07-29T14:34:00Z">
        <w:r w:rsidDel="00BE1C91">
          <w:rPr>
            <w:rFonts w:ascii="Calibri" w:hAnsi="Calibri" w:cs="Calibri"/>
            <w:sz w:val="22"/>
            <w:szCs w:val="22"/>
            <w:lang w:val="en-GB"/>
          </w:rPr>
          <w:delText xml:space="preserve"> 3 span tasks</w:delText>
        </w:r>
        <w:r w:rsidR="00C1525F" w:rsidDel="00BE1C91">
          <w:rPr>
            <w:rFonts w:ascii="Calibri" w:hAnsi="Calibri" w:cs="Calibri"/>
            <w:sz w:val="22"/>
            <w:szCs w:val="22"/>
            <w:lang w:val="en-GB"/>
          </w:rPr>
          <w:delText xml:space="preserve">, </w:delText>
        </w:r>
      </w:del>
      <w:r w:rsidR="00C1525F">
        <w:rPr>
          <w:rFonts w:ascii="Calibri" w:hAnsi="Calibri" w:cs="Calibri"/>
          <w:sz w:val="22"/>
          <w:szCs w:val="22"/>
          <w:lang w:val="en-GB"/>
        </w:rPr>
        <w:t xml:space="preserve">sustained attentional abilities by making use of 2 </w:t>
      </w:r>
      <w:commentRangeStart w:id="275"/>
      <w:r w:rsidR="00C1525F">
        <w:rPr>
          <w:rFonts w:ascii="Calibri" w:hAnsi="Calibri" w:cs="Calibri"/>
          <w:sz w:val="22"/>
          <w:szCs w:val="22"/>
          <w:lang w:val="en-GB"/>
        </w:rPr>
        <w:t>tasks</w:t>
      </w:r>
      <w:commentRangeEnd w:id="275"/>
      <w:r w:rsidR="00BE1C91">
        <w:rPr>
          <w:rStyle w:val="CommentReference"/>
          <w:rFonts w:asciiTheme="minorHAnsi" w:eastAsiaTheme="minorHAnsi" w:hAnsiTheme="minorHAnsi" w:cstheme="minorBidi"/>
        </w:rPr>
        <w:commentReference w:id="275"/>
      </w:r>
      <w:r w:rsidR="00C1525F">
        <w:rPr>
          <w:rFonts w:ascii="Calibri" w:hAnsi="Calibri" w:cs="Calibri"/>
          <w:sz w:val="22"/>
          <w:szCs w:val="22"/>
          <w:lang w:val="en-GB"/>
        </w:rPr>
        <w:t>, and non-selective and selective inhibition by making use of 3 tasks (see below for a</w:t>
      </w:r>
      <w:r w:rsidR="007A73DB">
        <w:rPr>
          <w:rFonts w:ascii="Calibri" w:hAnsi="Calibri" w:cs="Calibri"/>
          <w:sz w:val="22"/>
          <w:szCs w:val="22"/>
          <w:lang w:val="en-GB"/>
        </w:rPr>
        <w:t xml:space="preserve"> description).</w:t>
      </w:r>
      <w:r w:rsidR="00C1525F">
        <w:rPr>
          <w:rFonts w:ascii="Calibri" w:hAnsi="Calibri" w:cs="Calibri"/>
          <w:sz w:val="22"/>
          <w:szCs w:val="22"/>
          <w:lang w:val="en-GB"/>
        </w:rPr>
        <w:t xml:space="preserve"> </w:t>
      </w:r>
    </w:p>
    <w:p w14:paraId="1556E448" w14:textId="77777777" w:rsidR="00E42C6B" w:rsidRDefault="00E42C6B" w:rsidP="00993B25">
      <w:pPr>
        <w:autoSpaceDE w:val="0"/>
        <w:autoSpaceDN w:val="0"/>
        <w:adjustRightInd w:val="0"/>
        <w:spacing w:line="360" w:lineRule="auto"/>
        <w:rPr>
          <w:rFonts w:ascii="Calibri" w:hAnsi="Calibri" w:cs="Calibri"/>
          <w:sz w:val="22"/>
          <w:szCs w:val="22"/>
          <w:lang w:val="en-GB"/>
        </w:rPr>
      </w:pPr>
    </w:p>
    <w:p w14:paraId="41804A70" w14:textId="77777777" w:rsidR="00C1525F" w:rsidRPr="00C1525F" w:rsidRDefault="00C1525F" w:rsidP="005C0EB1">
      <w:pPr>
        <w:spacing w:line="360" w:lineRule="auto"/>
        <w:rPr>
          <w:rFonts w:asciiTheme="minorHAnsi" w:hAnsiTheme="minorHAnsi" w:cstheme="minorHAnsi"/>
          <w:sz w:val="22"/>
          <w:szCs w:val="22"/>
          <w:u w:val="single"/>
        </w:rPr>
      </w:pPr>
      <w:r w:rsidRPr="00C1525F">
        <w:rPr>
          <w:rFonts w:asciiTheme="minorHAnsi" w:hAnsiTheme="minorHAnsi" w:cstheme="minorHAnsi"/>
          <w:sz w:val="22"/>
          <w:szCs w:val="22"/>
          <w:u w:val="single"/>
        </w:rPr>
        <w:t>First session tasks: PWI and associated tasks</w:t>
      </w:r>
    </w:p>
    <w:p w14:paraId="71B491F0" w14:textId="77777777" w:rsidR="00C1525F" w:rsidRDefault="007A73DB" w:rsidP="005C0EB1">
      <w:pPr>
        <w:spacing w:line="360" w:lineRule="auto"/>
        <w:rPr>
          <w:rFonts w:asciiTheme="minorHAnsi" w:hAnsiTheme="minorHAnsi" w:cstheme="minorHAnsi"/>
          <w:sz w:val="22"/>
          <w:szCs w:val="22"/>
        </w:rPr>
      </w:pPr>
      <w:r>
        <w:rPr>
          <w:rFonts w:asciiTheme="minorHAnsi" w:hAnsiTheme="minorHAnsi" w:cstheme="minorHAnsi"/>
          <w:sz w:val="22"/>
          <w:szCs w:val="22"/>
        </w:rPr>
        <w:t>Figure 1 gives an overview of the PWI procedure and the following tasks attached to it.</w:t>
      </w:r>
    </w:p>
    <w:p w14:paraId="374F8991" w14:textId="77777777" w:rsidR="007A73DB" w:rsidRDefault="007A73DB" w:rsidP="005C0EB1">
      <w:pPr>
        <w:spacing w:line="360" w:lineRule="auto"/>
        <w:rPr>
          <w:rFonts w:asciiTheme="minorHAnsi" w:hAnsiTheme="minorHAnsi" w:cstheme="minorHAnsi"/>
          <w:sz w:val="22"/>
          <w:szCs w:val="22"/>
        </w:rPr>
      </w:pPr>
    </w:p>
    <w:p w14:paraId="015D5061" w14:textId="77777777" w:rsidR="004E72D8" w:rsidRDefault="004E72D8" w:rsidP="005C0EB1">
      <w:pPr>
        <w:spacing w:line="360" w:lineRule="auto"/>
        <w:rPr>
          <w:rFonts w:asciiTheme="minorHAnsi" w:hAnsiTheme="minorHAnsi" w:cstheme="minorHAnsi"/>
          <w:sz w:val="22"/>
          <w:szCs w:val="22"/>
        </w:rPr>
      </w:pPr>
    </w:p>
    <w:p w14:paraId="73E13E66" w14:textId="77777777" w:rsidR="004E72D8" w:rsidRDefault="001A6AD9" w:rsidP="004E72D8">
      <w:pPr>
        <w:keepNext/>
        <w:spacing w:line="360" w:lineRule="auto"/>
        <w:jc w:val="center"/>
      </w:pPr>
      <w:r w:rsidRPr="001A6AD9">
        <w:rPr>
          <w:rFonts w:asciiTheme="minorHAnsi" w:hAnsiTheme="minorHAnsi" w:cstheme="minorHAnsi"/>
          <w:noProof/>
          <w:sz w:val="22"/>
          <w:szCs w:val="22"/>
        </w:rPr>
        <w:pict w14:anchorId="414179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ll_language_tasks" style="width:359.25pt;height:272.7pt;mso-width-percent:0;mso-height-percent:0;mso-width-percent:0;mso-height-percent:0">
            <v:imagedata r:id="rId11" o:title="All_language_tasks"/>
          </v:shape>
        </w:pict>
      </w:r>
    </w:p>
    <w:p w14:paraId="2323D2DB" w14:textId="77777777" w:rsidR="004E72D8" w:rsidRDefault="004E72D8" w:rsidP="007A73DB">
      <w:pPr>
        <w:pStyle w:val="Caption"/>
        <w:jc w:val="center"/>
        <w:rPr>
          <w:rFonts w:asciiTheme="minorHAnsi" w:hAnsiTheme="minorHAnsi" w:cstheme="minorHAnsi"/>
          <w:sz w:val="22"/>
          <w:szCs w:val="22"/>
        </w:rPr>
      </w:pPr>
      <w:r>
        <w:t xml:space="preserve">Figure </w:t>
      </w:r>
      <w:r w:rsidR="001A6AD9">
        <w:fldChar w:fldCharType="begin"/>
      </w:r>
      <w:r w:rsidR="001A6AD9">
        <w:instrText xml:space="preserve"> SEQ Figure \* ARABIC </w:instrText>
      </w:r>
      <w:r w:rsidR="001A6AD9">
        <w:fldChar w:fldCharType="separate"/>
      </w:r>
      <w:r w:rsidR="009253AC">
        <w:rPr>
          <w:noProof/>
        </w:rPr>
        <w:t>1</w:t>
      </w:r>
      <w:r w:rsidR="001A6AD9">
        <w:rPr>
          <w:noProof/>
        </w:rPr>
        <w:fldChar w:fldCharType="end"/>
      </w:r>
      <w:r>
        <w:t>: Part of the tasks used in session 1, with a representation of a trial</w:t>
      </w:r>
    </w:p>
    <w:p w14:paraId="305CEE0E" w14:textId="77777777" w:rsidR="00C747B4" w:rsidRDefault="00C747B4" w:rsidP="007A73DB">
      <w:pPr>
        <w:spacing w:line="360" w:lineRule="auto"/>
        <w:rPr>
          <w:rFonts w:asciiTheme="minorHAnsi" w:hAnsiTheme="minorHAnsi" w:cstheme="minorHAnsi"/>
          <w:sz w:val="22"/>
          <w:szCs w:val="22"/>
        </w:rPr>
      </w:pPr>
    </w:p>
    <w:p w14:paraId="78256866" w14:textId="77777777" w:rsidR="007A73DB" w:rsidRPr="005F68BF" w:rsidRDefault="007A73DB" w:rsidP="007A73DB">
      <w:pPr>
        <w:spacing w:line="360" w:lineRule="auto"/>
        <w:rPr>
          <w:rFonts w:asciiTheme="minorHAnsi" w:hAnsiTheme="minorHAnsi" w:cstheme="minorHAnsi"/>
          <w:sz w:val="22"/>
          <w:szCs w:val="22"/>
          <w:u w:val="single"/>
        </w:rPr>
      </w:pPr>
      <w:r w:rsidRPr="005F68BF">
        <w:rPr>
          <w:rFonts w:asciiTheme="minorHAnsi" w:hAnsiTheme="minorHAnsi" w:cstheme="minorHAnsi"/>
          <w:sz w:val="22"/>
          <w:szCs w:val="22"/>
          <w:u w:val="single"/>
        </w:rPr>
        <w:t>Picture word interference paradigm</w:t>
      </w:r>
    </w:p>
    <w:p w14:paraId="4E22FEAD" w14:textId="77777777" w:rsidR="007A73DB" w:rsidRDefault="007A73DB" w:rsidP="007A73DB">
      <w:pPr>
        <w:spacing w:line="360" w:lineRule="auto"/>
        <w:jc w:val="both"/>
        <w:rPr>
          <w:rFonts w:asciiTheme="minorHAnsi" w:hAnsiTheme="minorHAnsi" w:cstheme="minorHAnsi"/>
          <w:sz w:val="22"/>
          <w:szCs w:val="22"/>
          <w:u w:val="single"/>
          <w:lang w:val="en-GB"/>
        </w:rPr>
      </w:pPr>
      <w:r w:rsidRPr="002A1C94">
        <w:rPr>
          <w:rFonts w:asciiTheme="minorHAnsi" w:hAnsiTheme="minorHAnsi" w:cstheme="minorHAnsi"/>
          <w:sz w:val="22"/>
          <w:szCs w:val="22"/>
          <w:u w:val="single"/>
          <w:lang w:val="en-GB"/>
        </w:rPr>
        <w:t>Material</w:t>
      </w:r>
    </w:p>
    <w:p w14:paraId="2F9102CC" w14:textId="0E0CF60C" w:rsidR="007A73DB" w:rsidRDefault="007A73DB" w:rsidP="00E42C6B">
      <w:pPr>
        <w:spacing w:line="360" w:lineRule="auto"/>
        <w:ind w:firstLine="720"/>
        <w:rPr>
          <w:rFonts w:asciiTheme="minorHAnsi" w:hAnsiTheme="minorHAnsi" w:cstheme="minorHAnsi"/>
          <w:sz w:val="22"/>
          <w:szCs w:val="22"/>
          <w:lang w:val="en-GB"/>
        </w:rPr>
      </w:pPr>
      <w:r w:rsidRPr="00917466">
        <w:rPr>
          <w:rFonts w:asciiTheme="minorHAnsi" w:hAnsiTheme="minorHAnsi" w:cstheme="minorHAnsi"/>
          <w:sz w:val="22"/>
          <w:szCs w:val="22"/>
          <w:lang w:val="en-GB"/>
        </w:rPr>
        <w:t>The material used in the PWI task is constituted of items that will be referred as “test items” and “filler items”</w:t>
      </w:r>
      <w:r>
        <w:rPr>
          <w:rFonts w:asciiTheme="minorHAnsi" w:hAnsiTheme="minorHAnsi" w:cstheme="minorHAnsi"/>
          <w:sz w:val="22"/>
          <w:szCs w:val="22"/>
          <w:lang w:val="en-GB"/>
        </w:rPr>
        <w:t xml:space="preserve">. </w:t>
      </w:r>
      <w:del w:id="276" w:author="Pam" w:date="2020-08-03T08:46:00Z">
        <w:r w:rsidDel="006A19F9">
          <w:rPr>
            <w:rFonts w:asciiTheme="minorHAnsi" w:hAnsiTheme="minorHAnsi" w:cstheme="minorHAnsi"/>
            <w:sz w:val="22"/>
            <w:szCs w:val="22"/>
            <w:lang w:val="en-GB"/>
          </w:rPr>
          <w:delText>The test items are items kept in the analysis</w:delText>
        </w:r>
      </w:del>
      <w:ins w:id="277" w:author="Pam" w:date="2020-08-03T08:46:00Z">
        <w:r w:rsidR="006A19F9">
          <w:rPr>
            <w:rFonts w:asciiTheme="minorHAnsi" w:hAnsiTheme="minorHAnsi" w:cstheme="minorHAnsi"/>
            <w:sz w:val="22"/>
            <w:szCs w:val="22"/>
            <w:lang w:val="en-GB"/>
          </w:rPr>
          <w:t>Only the test items are analysed;</w:t>
        </w:r>
      </w:ins>
      <w:del w:id="278" w:author="Pam" w:date="2020-08-03T08:46:00Z">
        <w:r w:rsidDel="006A19F9">
          <w:rPr>
            <w:rFonts w:asciiTheme="minorHAnsi" w:hAnsiTheme="minorHAnsi" w:cstheme="minorHAnsi"/>
            <w:sz w:val="22"/>
            <w:szCs w:val="22"/>
            <w:lang w:val="en-GB"/>
          </w:rPr>
          <w:delText>,</w:delText>
        </w:r>
      </w:del>
      <w:r>
        <w:rPr>
          <w:rFonts w:asciiTheme="minorHAnsi" w:hAnsiTheme="minorHAnsi" w:cstheme="minorHAnsi"/>
          <w:sz w:val="22"/>
          <w:szCs w:val="22"/>
          <w:lang w:val="en-GB"/>
        </w:rPr>
        <w:t xml:space="preserve"> the filler items are </w:t>
      </w:r>
      <w:del w:id="279" w:author="Pam" w:date="2020-07-29T14:41:00Z">
        <w:r w:rsidDel="007E268D">
          <w:rPr>
            <w:rFonts w:asciiTheme="minorHAnsi" w:hAnsiTheme="minorHAnsi" w:cstheme="minorHAnsi"/>
            <w:sz w:val="22"/>
            <w:szCs w:val="22"/>
            <w:lang w:val="en-GB"/>
          </w:rPr>
          <w:delText xml:space="preserve">items </w:delText>
        </w:r>
      </w:del>
      <w:r>
        <w:rPr>
          <w:rFonts w:asciiTheme="minorHAnsi" w:hAnsiTheme="minorHAnsi" w:cstheme="minorHAnsi"/>
          <w:sz w:val="22"/>
          <w:szCs w:val="22"/>
          <w:lang w:val="en-GB"/>
        </w:rPr>
        <w:t xml:space="preserve">only used for inducing </w:t>
      </w:r>
      <w:ins w:id="280" w:author="Pam" w:date="2020-07-29T14:41:00Z">
        <w:r w:rsidR="007E268D">
          <w:rPr>
            <w:rFonts w:asciiTheme="minorHAnsi" w:hAnsiTheme="minorHAnsi" w:cstheme="minorHAnsi"/>
            <w:sz w:val="22"/>
            <w:szCs w:val="22"/>
            <w:lang w:val="en-GB"/>
          </w:rPr>
          <w:t xml:space="preserve">the </w:t>
        </w:r>
      </w:ins>
      <w:r>
        <w:rPr>
          <w:rFonts w:asciiTheme="minorHAnsi" w:hAnsiTheme="minorHAnsi" w:cstheme="minorHAnsi"/>
          <w:sz w:val="22"/>
          <w:szCs w:val="22"/>
          <w:lang w:val="en-GB"/>
        </w:rPr>
        <w:t xml:space="preserve">contextual effect </w:t>
      </w:r>
      <w:del w:id="281" w:author="Pam" w:date="2020-07-29T14:41:00Z">
        <w:r w:rsidDel="007E268D">
          <w:rPr>
            <w:rFonts w:asciiTheme="minorHAnsi" w:hAnsiTheme="minorHAnsi" w:cstheme="minorHAnsi"/>
            <w:sz w:val="22"/>
            <w:szCs w:val="22"/>
            <w:lang w:val="en-GB"/>
          </w:rPr>
          <w:delText xml:space="preserve">depicted </w:delText>
        </w:r>
      </w:del>
      <w:ins w:id="282" w:author="Pam" w:date="2020-07-29T14:41:00Z">
        <w:r w:rsidR="007E268D">
          <w:rPr>
            <w:rFonts w:asciiTheme="minorHAnsi" w:hAnsiTheme="minorHAnsi" w:cstheme="minorHAnsi"/>
            <w:sz w:val="22"/>
            <w:szCs w:val="22"/>
            <w:lang w:val="en-GB"/>
          </w:rPr>
          <w:t xml:space="preserve">described </w:t>
        </w:r>
      </w:ins>
      <w:r>
        <w:rPr>
          <w:rFonts w:asciiTheme="minorHAnsi" w:hAnsiTheme="minorHAnsi" w:cstheme="minorHAnsi"/>
          <w:sz w:val="22"/>
          <w:szCs w:val="22"/>
          <w:lang w:val="en-GB"/>
        </w:rPr>
        <w:t xml:space="preserve">below. </w:t>
      </w:r>
      <w:del w:id="283" w:author="Pam" w:date="2020-07-29T14:41:00Z">
        <w:r w:rsidDel="007E268D">
          <w:rPr>
            <w:rFonts w:asciiTheme="minorHAnsi" w:hAnsiTheme="minorHAnsi" w:cstheme="minorHAnsi"/>
            <w:sz w:val="22"/>
            <w:szCs w:val="22"/>
            <w:lang w:val="en-GB"/>
          </w:rPr>
          <w:delText>Results associated to these items are discarded of the analysis.</w:delText>
        </w:r>
        <w:r w:rsidR="00E42C6B" w:rsidDel="007E268D">
          <w:rPr>
            <w:rFonts w:asciiTheme="minorHAnsi" w:hAnsiTheme="minorHAnsi" w:cstheme="minorHAnsi"/>
            <w:sz w:val="22"/>
            <w:szCs w:val="22"/>
            <w:lang w:val="en-GB"/>
          </w:rPr>
          <w:delText xml:space="preserve"> </w:delText>
        </w:r>
        <w:r w:rsidR="00D319E9" w:rsidDel="007E268D">
          <w:rPr>
            <w:rFonts w:asciiTheme="minorHAnsi" w:hAnsiTheme="minorHAnsi" w:cstheme="minorHAnsi"/>
            <w:sz w:val="22"/>
            <w:szCs w:val="22"/>
            <w:lang w:val="en-GB"/>
          </w:rPr>
          <w:delText xml:space="preserve">In total </w:delText>
        </w:r>
      </w:del>
      <w:ins w:id="284" w:author="Pam" w:date="2020-07-29T14:41:00Z">
        <w:r w:rsidR="007E268D">
          <w:rPr>
            <w:rFonts w:asciiTheme="minorHAnsi" w:hAnsiTheme="minorHAnsi" w:cstheme="minorHAnsi"/>
            <w:sz w:val="22"/>
            <w:szCs w:val="22"/>
            <w:lang w:val="en-GB"/>
          </w:rPr>
          <w:t>W</w:t>
        </w:r>
      </w:ins>
      <w:del w:id="285" w:author="Pam" w:date="2020-07-29T14:41:00Z">
        <w:r w:rsidR="00D319E9" w:rsidDel="007E268D">
          <w:rPr>
            <w:rFonts w:asciiTheme="minorHAnsi" w:hAnsiTheme="minorHAnsi" w:cstheme="minorHAnsi"/>
            <w:sz w:val="22"/>
            <w:szCs w:val="22"/>
            <w:lang w:val="en-GB"/>
          </w:rPr>
          <w:delText>w</w:delText>
        </w:r>
      </w:del>
      <w:r w:rsidR="00D319E9">
        <w:rPr>
          <w:rFonts w:asciiTheme="minorHAnsi" w:hAnsiTheme="minorHAnsi" w:cstheme="minorHAnsi"/>
          <w:sz w:val="22"/>
          <w:szCs w:val="22"/>
          <w:lang w:val="en-GB"/>
        </w:rPr>
        <w:t>e selected</w:t>
      </w:r>
      <w:ins w:id="286" w:author="Pam" w:date="2020-07-29T14:41:00Z">
        <w:r w:rsidR="007E268D">
          <w:rPr>
            <w:rFonts w:asciiTheme="minorHAnsi" w:hAnsiTheme="minorHAnsi" w:cstheme="minorHAnsi"/>
            <w:sz w:val="22"/>
            <w:szCs w:val="22"/>
            <w:lang w:val="en-GB"/>
          </w:rPr>
          <w:t xml:space="preserve"> a total of</w:t>
        </w:r>
      </w:ins>
      <w:r w:rsidR="00D319E9">
        <w:rPr>
          <w:rFonts w:asciiTheme="minorHAnsi" w:hAnsiTheme="minorHAnsi" w:cstheme="minorHAnsi"/>
          <w:sz w:val="22"/>
          <w:szCs w:val="22"/>
          <w:lang w:val="en-GB"/>
        </w:rPr>
        <w:t xml:space="preserve"> 142</w:t>
      </w:r>
      <w:r w:rsidRPr="00917466">
        <w:rPr>
          <w:rFonts w:asciiTheme="minorHAnsi" w:hAnsiTheme="minorHAnsi" w:cstheme="minorHAnsi"/>
          <w:sz w:val="22"/>
          <w:szCs w:val="22"/>
          <w:lang w:val="en-GB"/>
        </w:rPr>
        <w:t xml:space="preserve"> Germans nouns (thereafter “target words”) and their corresponding pictures in the </w:t>
      </w:r>
      <w:proofErr w:type="spellStart"/>
      <w:r w:rsidRPr="00917466">
        <w:rPr>
          <w:rFonts w:asciiTheme="minorHAnsi" w:hAnsiTheme="minorHAnsi" w:cstheme="minorHAnsi"/>
          <w:sz w:val="22"/>
          <w:szCs w:val="22"/>
          <w:lang w:val="en-GB"/>
        </w:rPr>
        <w:t>Multipic</w:t>
      </w:r>
      <w:proofErr w:type="spellEnd"/>
      <w:r w:rsidRPr="00917466">
        <w:rPr>
          <w:rFonts w:asciiTheme="minorHAnsi" w:hAnsiTheme="minorHAnsi" w:cstheme="minorHAnsi"/>
          <w:sz w:val="22"/>
          <w:szCs w:val="22"/>
          <w:lang w:val="en-GB"/>
        </w:rPr>
        <w:t xml:space="preserve"> database</w:t>
      </w:r>
      <w:r w:rsidR="0012552D">
        <w:rPr>
          <w:rFonts w:asciiTheme="minorHAnsi" w:hAnsiTheme="minorHAnsi" w:cstheme="minorHAnsi"/>
          <w:sz w:val="22"/>
          <w:szCs w:val="22"/>
          <w:lang w:val="en-GB"/>
        </w:rPr>
        <w:t xml:space="preserve"> </w:t>
      </w:r>
      <w:r w:rsidR="0012552D">
        <w:rPr>
          <w:rFonts w:asciiTheme="minorHAnsi" w:hAnsiTheme="minorHAnsi" w:cstheme="minorHAnsi"/>
          <w:sz w:val="22"/>
          <w:szCs w:val="22"/>
          <w:lang w:val="en-GB"/>
        </w:rPr>
        <w:fldChar w:fldCharType="begin"/>
      </w:r>
      <w:r w:rsidR="0012552D">
        <w:rPr>
          <w:rFonts w:asciiTheme="minorHAnsi" w:hAnsiTheme="minorHAnsi" w:cstheme="minorHAnsi"/>
          <w:sz w:val="22"/>
          <w:szCs w:val="22"/>
          <w:lang w:val="en-GB"/>
        </w:rPr>
        <w:instrText xml:space="preserve"> ADDIN ZOTERO_ITEM CSL_CITATION {"citationID":"SedlrxZ9","properties":{"formattedCitation":"(Du\\uc0\\u241{}abeitia et al., 2017)","plainCitation":"(Duñabeitia et al., 2017)","noteIndex":0},"citationItems":[{"id":128,"uris":["http://zotero.org/users/local/5BDxAAQf/items/DSDS8AR6"],"uri":["http://zotero.org/users/local/5BDxAAQf/items/DSDS8AR6"],"itemData":{"id":128,"type":"article-journal","title":"MultiPic: A standardized set of 750 drawings with norms for six European languages","container-title":"The Quarterly Journal of Experimental Psychology","page":"1-24","issue":"just-accepted","author":[{"family":"Duñabeitia","given":"Jon Andoni"},{"family":"Crepaldi","given":"Davide"},{"family":"Meyer","given":"Antje S."},{"family":"New","given":"Boris"},{"family":"Pliatsikas","given":"Christos"},{"family":"Smolka","given":"Eva"},{"family":"Brysbaert","given":"Marc"}],"issued":{"date-parts":[["2017"]]}}}],"schema":"https://github.com/citation-style-language/schema/raw/master/csl-citation.json"} </w:instrText>
      </w:r>
      <w:r w:rsidR="0012552D">
        <w:rPr>
          <w:rFonts w:asciiTheme="minorHAnsi" w:hAnsiTheme="minorHAnsi" w:cstheme="minorHAnsi"/>
          <w:sz w:val="22"/>
          <w:szCs w:val="22"/>
          <w:lang w:val="en-GB"/>
        </w:rPr>
        <w:fldChar w:fldCharType="separate"/>
      </w:r>
      <w:r w:rsidR="0012552D" w:rsidRPr="0012552D">
        <w:rPr>
          <w:rFonts w:ascii="Calibri" w:hAnsi="Calibri" w:cs="Calibri"/>
          <w:sz w:val="22"/>
        </w:rPr>
        <w:t>(Duñabeitia et al., 2017)</w:t>
      </w:r>
      <w:r w:rsidR="0012552D">
        <w:rPr>
          <w:rFonts w:asciiTheme="minorHAnsi" w:hAnsiTheme="minorHAnsi" w:cstheme="minorHAnsi"/>
          <w:sz w:val="22"/>
          <w:szCs w:val="22"/>
          <w:lang w:val="en-GB"/>
        </w:rPr>
        <w:fldChar w:fldCharType="end"/>
      </w:r>
      <w:r w:rsidR="007E7AF7">
        <w:rPr>
          <w:rFonts w:asciiTheme="minorHAnsi" w:hAnsiTheme="minorHAnsi" w:cstheme="minorHAnsi"/>
          <w:sz w:val="22"/>
          <w:szCs w:val="22"/>
          <w:lang w:val="en-GB"/>
        </w:rPr>
        <w:t xml:space="preserve">, </w:t>
      </w:r>
      <w:r w:rsidRPr="00917466">
        <w:rPr>
          <w:rFonts w:asciiTheme="minorHAnsi" w:hAnsiTheme="minorHAnsi" w:cstheme="minorHAnsi"/>
          <w:sz w:val="22"/>
          <w:szCs w:val="22"/>
          <w:lang w:val="en-GB"/>
        </w:rPr>
        <w:t xml:space="preserve">see Appendix 1). Ninety of these pictures were used for </w:t>
      </w:r>
      <w:del w:id="287" w:author="Pam" w:date="2020-07-30T11:41:00Z">
        <w:r w:rsidRPr="00917466" w:rsidDel="002A78FD">
          <w:rPr>
            <w:rFonts w:asciiTheme="minorHAnsi" w:hAnsiTheme="minorHAnsi" w:cstheme="minorHAnsi"/>
            <w:sz w:val="22"/>
            <w:szCs w:val="22"/>
            <w:lang w:val="en-GB"/>
          </w:rPr>
          <w:delText xml:space="preserve">building the </w:delText>
        </w:r>
      </w:del>
      <w:r w:rsidR="00D319E9">
        <w:rPr>
          <w:rFonts w:asciiTheme="minorHAnsi" w:hAnsiTheme="minorHAnsi" w:cstheme="minorHAnsi"/>
          <w:sz w:val="22"/>
          <w:szCs w:val="22"/>
          <w:lang w:val="en-GB"/>
        </w:rPr>
        <w:t>test items, 44</w:t>
      </w:r>
      <w:r w:rsidRPr="00917466">
        <w:rPr>
          <w:rFonts w:asciiTheme="minorHAnsi" w:hAnsiTheme="minorHAnsi" w:cstheme="minorHAnsi"/>
          <w:sz w:val="22"/>
          <w:szCs w:val="22"/>
          <w:lang w:val="en-GB"/>
        </w:rPr>
        <w:t xml:space="preserve"> </w:t>
      </w:r>
      <w:del w:id="288" w:author="Pam" w:date="2020-07-30T11:42:00Z">
        <w:r w:rsidRPr="00917466" w:rsidDel="002A78FD">
          <w:rPr>
            <w:rFonts w:asciiTheme="minorHAnsi" w:hAnsiTheme="minorHAnsi" w:cstheme="minorHAnsi"/>
            <w:sz w:val="22"/>
            <w:szCs w:val="22"/>
            <w:lang w:val="en-GB"/>
          </w:rPr>
          <w:delText>were used for building the</w:delText>
        </w:r>
      </w:del>
      <w:ins w:id="289" w:author="Pam" w:date="2020-07-30T11:42:00Z">
        <w:r w:rsidR="002A78FD">
          <w:rPr>
            <w:rFonts w:asciiTheme="minorHAnsi" w:hAnsiTheme="minorHAnsi" w:cstheme="minorHAnsi"/>
            <w:sz w:val="22"/>
            <w:szCs w:val="22"/>
            <w:lang w:val="en-GB"/>
          </w:rPr>
          <w:t>for</w:t>
        </w:r>
      </w:ins>
      <w:r w:rsidRPr="00917466">
        <w:rPr>
          <w:rFonts w:asciiTheme="minorHAnsi" w:hAnsiTheme="minorHAnsi" w:cstheme="minorHAnsi"/>
          <w:sz w:val="22"/>
          <w:szCs w:val="22"/>
          <w:lang w:val="en-GB"/>
        </w:rPr>
        <w:t xml:space="preserve"> filler items, and 8 </w:t>
      </w:r>
      <w:del w:id="290" w:author="Pam" w:date="2020-07-30T11:42:00Z">
        <w:r w:rsidRPr="00917466" w:rsidDel="002A78FD">
          <w:rPr>
            <w:rFonts w:asciiTheme="minorHAnsi" w:hAnsiTheme="minorHAnsi" w:cstheme="minorHAnsi"/>
            <w:sz w:val="22"/>
            <w:szCs w:val="22"/>
            <w:lang w:val="en-GB"/>
          </w:rPr>
          <w:delText>were used</w:delText>
        </w:r>
        <w:r w:rsidDel="002A78FD">
          <w:rPr>
            <w:rFonts w:asciiTheme="minorHAnsi" w:hAnsiTheme="minorHAnsi" w:cstheme="minorHAnsi"/>
            <w:sz w:val="22"/>
            <w:szCs w:val="22"/>
            <w:lang w:val="en-GB"/>
          </w:rPr>
          <w:delText xml:space="preserve"> </w:delText>
        </w:r>
      </w:del>
      <w:r>
        <w:rPr>
          <w:rFonts w:asciiTheme="minorHAnsi" w:hAnsiTheme="minorHAnsi" w:cstheme="minorHAnsi"/>
          <w:sz w:val="22"/>
          <w:szCs w:val="22"/>
          <w:lang w:val="en-GB"/>
        </w:rPr>
        <w:t xml:space="preserve">for </w:t>
      </w:r>
      <w:del w:id="291" w:author="Pam" w:date="2020-07-30T11:42:00Z">
        <w:r w:rsidDel="002A78FD">
          <w:rPr>
            <w:rFonts w:asciiTheme="minorHAnsi" w:hAnsiTheme="minorHAnsi" w:cstheme="minorHAnsi"/>
            <w:sz w:val="22"/>
            <w:szCs w:val="22"/>
            <w:lang w:val="en-GB"/>
          </w:rPr>
          <w:delText xml:space="preserve">building the </w:delText>
        </w:r>
      </w:del>
      <w:r>
        <w:rPr>
          <w:rFonts w:asciiTheme="minorHAnsi" w:hAnsiTheme="minorHAnsi" w:cstheme="minorHAnsi"/>
          <w:sz w:val="22"/>
          <w:szCs w:val="22"/>
          <w:lang w:val="en-GB"/>
        </w:rPr>
        <w:t>training items.</w:t>
      </w:r>
    </w:p>
    <w:p w14:paraId="69251EAE" w14:textId="77777777" w:rsidR="007A73DB" w:rsidRPr="005B7589" w:rsidRDefault="007A73DB" w:rsidP="007A73DB">
      <w:pPr>
        <w:spacing w:line="360" w:lineRule="auto"/>
        <w:rPr>
          <w:rFonts w:asciiTheme="minorHAnsi" w:hAnsiTheme="minorHAnsi" w:cstheme="minorHAnsi"/>
          <w:sz w:val="22"/>
          <w:szCs w:val="22"/>
          <w:u w:val="single"/>
          <w:lang w:val="en-GB"/>
        </w:rPr>
      </w:pPr>
      <w:r w:rsidRPr="005B7589">
        <w:rPr>
          <w:rFonts w:asciiTheme="minorHAnsi" w:hAnsiTheme="minorHAnsi" w:cstheme="minorHAnsi"/>
          <w:sz w:val="22"/>
          <w:szCs w:val="22"/>
          <w:u w:val="single"/>
          <w:lang w:val="en-GB"/>
        </w:rPr>
        <w:t>Experimental conditions</w:t>
      </w:r>
    </w:p>
    <w:p w14:paraId="5016D97E" w14:textId="77777777" w:rsidR="007A73DB" w:rsidRDefault="007A73DB" w:rsidP="00E42C6B">
      <w:pPr>
        <w:spacing w:line="360" w:lineRule="auto"/>
        <w:ind w:firstLine="720"/>
        <w:rPr>
          <w:rFonts w:asciiTheme="minorHAnsi" w:hAnsiTheme="minorHAnsi" w:cstheme="minorHAnsi"/>
          <w:sz w:val="22"/>
          <w:szCs w:val="22"/>
        </w:rPr>
      </w:pPr>
      <w:r w:rsidRPr="00917466">
        <w:rPr>
          <w:rFonts w:asciiTheme="minorHAnsi" w:hAnsiTheme="minorHAnsi" w:cstheme="minorHAnsi"/>
          <w:sz w:val="22"/>
          <w:szCs w:val="22"/>
          <w:lang w:val="en-GB"/>
        </w:rPr>
        <w:lastRenderedPageBreak/>
        <w:t>Each of the pictures was combined to 5 different character strings. The relationship between the picture and the character strings defined the experimental condition. These 5 experiment conditions were a baseline condition, a semantically related condition, a semantically unrelated condition, a phonological related condition, and a phonological unrelated condition. For the baseline condition</w:t>
      </w:r>
      <w:r>
        <w:rPr>
          <w:rFonts w:asciiTheme="minorHAnsi" w:hAnsiTheme="minorHAnsi" w:cstheme="minorHAnsi"/>
          <w:sz w:val="22"/>
          <w:szCs w:val="22"/>
          <w:lang w:val="en-GB"/>
        </w:rPr>
        <w:t xml:space="preserve"> (B)</w:t>
      </w:r>
      <w:r w:rsidRPr="00917466">
        <w:rPr>
          <w:rFonts w:asciiTheme="minorHAnsi" w:hAnsiTheme="minorHAnsi" w:cstheme="minorHAnsi"/>
          <w:sz w:val="22"/>
          <w:szCs w:val="22"/>
          <w:lang w:val="en-GB"/>
        </w:rPr>
        <w:t xml:space="preserve">, each picture was combined </w:t>
      </w:r>
      <w:r>
        <w:rPr>
          <w:rFonts w:asciiTheme="minorHAnsi" w:hAnsiTheme="minorHAnsi" w:cstheme="minorHAnsi"/>
          <w:sz w:val="22"/>
          <w:szCs w:val="22"/>
          <w:lang w:val="en-GB"/>
        </w:rPr>
        <w:t>with</w:t>
      </w:r>
      <w:r w:rsidRPr="00917466">
        <w:rPr>
          <w:rFonts w:asciiTheme="minorHAnsi" w:hAnsiTheme="minorHAnsi" w:cstheme="minorHAnsi"/>
          <w:sz w:val="22"/>
          <w:szCs w:val="22"/>
          <w:lang w:val="en-GB"/>
        </w:rPr>
        <w:t xml:space="preserve"> the string “</w:t>
      </w:r>
      <w:proofErr w:type="spellStart"/>
      <w:r w:rsidRPr="00917466">
        <w:rPr>
          <w:rFonts w:asciiTheme="minorHAnsi" w:hAnsiTheme="minorHAnsi" w:cstheme="minorHAnsi"/>
          <w:sz w:val="22"/>
          <w:szCs w:val="22"/>
          <w:lang w:val="en-GB"/>
        </w:rPr>
        <w:t>Xxxxxx</w:t>
      </w:r>
      <w:proofErr w:type="spellEnd"/>
      <w:r w:rsidRPr="00917466">
        <w:rPr>
          <w:rFonts w:asciiTheme="minorHAnsi" w:hAnsiTheme="minorHAnsi" w:cstheme="minorHAnsi"/>
          <w:sz w:val="22"/>
          <w:szCs w:val="22"/>
          <w:lang w:val="en-GB"/>
        </w:rPr>
        <w:t>”. For the semantically related condition</w:t>
      </w:r>
      <w:r>
        <w:rPr>
          <w:rFonts w:asciiTheme="minorHAnsi" w:hAnsiTheme="minorHAnsi" w:cstheme="minorHAnsi"/>
          <w:sz w:val="22"/>
          <w:szCs w:val="22"/>
          <w:lang w:val="en-GB"/>
        </w:rPr>
        <w:t xml:space="preserve"> (SR)</w:t>
      </w:r>
      <w:r w:rsidRPr="00917466">
        <w:rPr>
          <w:rFonts w:asciiTheme="minorHAnsi" w:hAnsiTheme="minorHAnsi" w:cstheme="minorHAnsi"/>
          <w:sz w:val="22"/>
          <w:szCs w:val="22"/>
          <w:lang w:val="en-GB"/>
        </w:rPr>
        <w:t xml:space="preserve">, each picture was combined </w:t>
      </w:r>
      <w:r w:rsidRPr="00917466">
        <w:rPr>
          <w:rFonts w:asciiTheme="minorHAnsi" w:hAnsiTheme="minorHAnsi" w:cstheme="minorHAnsi"/>
          <w:sz w:val="22"/>
          <w:szCs w:val="22"/>
        </w:rPr>
        <w:t>with a distractor word from the same semantic category (e.g., two animals, two tools). For the semantically unrelated condition</w:t>
      </w:r>
      <w:r>
        <w:rPr>
          <w:rFonts w:asciiTheme="minorHAnsi" w:hAnsiTheme="minorHAnsi" w:cstheme="minorHAnsi"/>
          <w:sz w:val="22"/>
          <w:szCs w:val="22"/>
        </w:rPr>
        <w:t xml:space="preserve"> (SU)</w:t>
      </w:r>
      <w:r w:rsidRPr="00917466">
        <w:rPr>
          <w:rFonts w:asciiTheme="minorHAnsi" w:hAnsiTheme="minorHAnsi" w:cstheme="minorHAnsi"/>
          <w:sz w:val="22"/>
          <w:szCs w:val="22"/>
        </w:rPr>
        <w:t xml:space="preserve">, each picture was combined </w:t>
      </w:r>
      <w:r>
        <w:rPr>
          <w:rFonts w:asciiTheme="minorHAnsi" w:hAnsiTheme="minorHAnsi" w:cstheme="minorHAnsi"/>
          <w:sz w:val="22"/>
          <w:szCs w:val="22"/>
        </w:rPr>
        <w:t>with</w:t>
      </w:r>
      <w:r w:rsidRPr="00917466">
        <w:rPr>
          <w:rFonts w:asciiTheme="minorHAnsi" w:hAnsiTheme="minorHAnsi" w:cstheme="minorHAnsi"/>
          <w:sz w:val="22"/>
          <w:szCs w:val="22"/>
        </w:rPr>
        <w:t xml:space="preserve"> one of the distractor words used in </w:t>
      </w:r>
      <w:r>
        <w:rPr>
          <w:rFonts w:asciiTheme="minorHAnsi" w:hAnsiTheme="minorHAnsi" w:cstheme="minorHAnsi"/>
          <w:sz w:val="22"/>
          <w:szCs w:val="22"/>
        </w:rPr>
        <w:t>SR</w:t>
      </w:r>
      <w:r w:rsidRPr="00917466">
        <w:rPr>
          <w:rFonts w:asciiTheme="minorHAnsi" w:hAnsiTheme="minorHAnsi" w:cstheme="minorHAnsi"/>
          <w:sz w:val="22"/>
          <w:szCs w:val="22"/>
        </w:rPr>
        <w:t>, controlling that the target word did not share semantic or phonological properties with the distractor word. For the phonologically related condition</w:t>
      </w:r>
      <w:r>
        <w:rPr>
          <w:rFonts w:asciiTheme="minorHAnsi" w:hAnsiTheme="minorHAnsi" w:cstheme="minorHAnsi"/>
          <w:sz w:val="22"/>
          <w:szCs w:val="22"/>
        </w:rPr>
        <w:t xml:space="preserve"> (PR)</w:t>
      </w:r>
      <w:r w:rsidRPr="00917466">
        <w:rPr>
          <w:rFonts w:asciiTheme="minorHAnsi" w:hAnsiTheme="minorHAnsi" w:cstheme="minorHAnsi"/>
          <w:sz w:val="22"/>
          <w:szCs w:val="22"/>
        </w:rPr>
        <w:t xml:space="preserve">, each picture was combined with a distractor word overlapping in the first phoneme(s) with the target word (between 1 and 4 phonemes in common at the onset of the word, for a mean of 2.62, and a standard deviation of 0.67).  For the phonologically unrelated condition (PU), each picture was combined </w:t>
      </w:r>
      <w:r>
        <w:rPr>
          <w:rFonts w:asciiTheme="minorHAnsi" w:hAnsiTheme="minorHAnsi" w:cstheme="minorHAnsi"/>
          <w:sz w:val="22"/>
          <w:szCs w:val="22"/>
        </w:rPr>
        <w:t>with</w:t>
      </w:r>
      <w:r w:rsidRPr="00917466">
        <w:rPr>
          <w:rFonts w:asciiTheme="minorHAnsi" w:hAnsiTheme="minorHAnsi" w:cstheme="minorHAnsi"/>
          <w:sz w:val="22"/>
          <w:szCs w:val="22"/>
        </w:rPr>
        <w:t xml:space="preserve"> one of the distractor words used in </w:t>
      </w:r>
      <w:r>
        <w:rPr>
          <w:rFonts w:asciiTheme="minorHAnsi" w:hAnsiTheme="minorHAnsi" w:cstheme="minorHAnsi"/>
          <w:sz w:val="22"/>
          <w:szCs w:val="22"/>
        </w:rPr>
        <w:t>PR</w:t>
      </w:r>
      <w:r w:rsidRPr="00917466">
        <w:rPr>
          <w:rFonts w:asciiTheme="minorHAnsi" w:hAnsiTheme="minorHAnsi" w:cstheme="minorHAnsi"/>
          <w:sz w:val="22"/>
          <w:szCs w:val="22"/>
        </w:rPr>
        <w:t>, controlling that the target word did not share semantic or phonological properties with the distractor word</w:t>
      </w:r>
      <w:r>
        <w:rPr>
          <w:rFonts w:asciiTheme="minorHAnsi" w:hAnsiTheme="minorHAnsi" w:cstheme="minorHAnsi"/>
          <w:sz w:val="22"/>
          <w:szCs w:val="22"/>
        </w:rPr>
        <w:t xml:space="preserve">. Figure 2 provide an example of the target picture banana and the associated SR, SU, PR, and PU conditions. </w:t>
      </w:r>
    </w:p>
    <w:p w14:paraId="17A2A046" w14:textId="77777777" w:rsidR="007A73DB" w:rsidRDefault="007A73DB" w:rsidP="007A73DB">
      <w:pPr>
        <w:keepNext/>
        <w:spacing w:line="360" w:lineRule="auto"/>
        <w:jc w:val="center"/>
      </w:pPr>
      <w:r w:rsidRPr="00917466">
        <w:rPr>
          <w:rFonts w:ascii="Calibri" w:hAnsi="Calibri" w:cs="Calibri"/>
          <w:noProof/>
        </w:rPr>
        <w:drawing>
          <wp:inline distT="0" distB="0" distL="0" distR="0" wp14:anchorId="3EFDA3F5" wp14:editId="2387D0FC">
            <wp:extent cx="2933023" cy="2227120"/>
            <wp:effectExtent l="0" t="0" r="127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ownCloud\SFB1287-B05_EXperiments\SFB1287_B05_EXperiment1\Manuscript\truc_latex\related_unrelated_PWI.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933023" cy="2227120"/>
                    </a:xfrm>
                    <a:prstGeom prst="rect">
                      <a:avLst/>
                    </a:prstGeom>
                    <a:noFill/>
                    <a:ln>
                      <a:noFill/>
                    </a:ln>
                  </pic:spPr>
                </pic:pic>
              </a:graphicData>
            </a:graphic>
          </wp:inline>
        </w:drawing>
      </w:r>
    </w:p>
    <w:p w14:paraId="54EB6DAD" w14:textId="77777777" w:rsidR="007A73DB" w:rsidRDefault="007A73DB" w:rsidP="007A73DB">
      <w:pPr>
        <w:pStyle w:val="Caption"/>
        <w:jc w:val="center"/>
        <w:rPr>
          <w:rFonts w:asciiTheme="minorHAnsi" w:hAnsiTheme="minorHAnsi" w:cstheme="minorHAnsi"/>
          <w:sz w:val="22"/>
          <w:szCs w:val="22"/>
        </w:rPr>
      </w:pPr>
      <w:r>
        <w:t xml:space="preserve">Figure </w:t>
      </w:r>
      <w:r w:rsidR="001A6AD9">
        <w:fldChar w:fldCharType="begin"/>
      </w:r>
      <w:r w:rsidR="001A6AD9">
        <w:instrText xml:space="preserve"> SEQ Figure \* ARABIC </w:instrText>
      </w:r>
      <w:r w:rsidR="001A6AD9">
        <w:fldChar w:fldCharType="separate"/>
      </w:r>
      <w:r w:rsidR="009253AC">
        <w:rPr>
          <w:noProof/>
        </w:rPr>
        <w:t>2</w:t>
      </w:r>
      <w:r w:rsidR="001A6AD9">
        <w:rPr>
          <w:noProof/>
        </w:rPr>
        <w:fldChar w:fldCharType="end"/>
      </w:r>
    </w:p>
    <w:p w14:paraId="66DB744A" w14:textId="77777777" w:rsidR="007A73DB" w:rsidRDefault="007A73DB" w:rsidP="007A73DB">
      <w:pPr>
        <w:spacing w:line="360" w:lineRule="auto"/>
        <w:rPr>
          <w:rFonts w:asciiTheme="minorHAnsi" w:hAnsiTheme="minorHAnsi" w:cstheme="minorHAnsi"/>
          <w:sz w:val="22"/>
          <w:szCs w:val="22"/>
          <w:u w:val="single"/>
        </w:rPr>
      </w:pPr>
      <w:r>
        <w:rPr>
          <w:rFonts w:asciiTheme="minorHAnsi" w:hAnsiTheme="minorHAnsi" w:cstheme="minorHAnsi"/>
          <w:sz w:val="22"/>
          <w:szCs w:val="22"/>
          <w:u w:val="single"/>
        </w:rPr>
        <w:t>Structure of the task</w:t>
      </w:r>
      <w:r w:rsidR="002C7AA5">
        <w:rPr>
          <w:rFonts w:asciiTheme="minorHAnsi" w:hAnsiTheme="minorHAnsi" w:cstheme="minorHAnsi"/>
          <w:sz w:val="22"/>
          <w:szCs w:val="22"/>
          <w:u w:val="single"/>
        </w:rPr>
        <w:t xml:space="preserve"> and description of trials</w:t>
      </w:r>
    </w:p>
    <w:p w14:paraId="0C09310C" w14:textId="77777777" w:rsidR="00EC4A02" w:rsidRDefault="007A73DB" w:rsidP="00E42C6B">
      <w:pPr>
        <w:spacing w:line="360" w:lineRule="auto"/>
        <w:ind w:firstLine="720"/>
        <w:rPr>
          <w:rFonts w:asciiTheme="minorHAnsi" w:hAnsiTheme="minorHAnsi" w:cstheme="minorHAnsi"/>
          <w:sz w:val="22"/>
          <w:szCs w:val="22"/>
        </w:rPr>
      </w:pPr>
      <w:r>
        <w:rPr>
          <w:rFonts w:asciiTheme="minorHAnsi" w:hAnsiTheme="minorHAnsi" w:cstheme="minorHAnsi"/>
          <w:sz w:val="22"/>
          <w:szCs w:val="22"/>
        </w:rPr>
        <w:t>The training, filler, and test items were divided into two sets (Set A and Set B)</w:t>
      </w:r>
      <w:ins w:id="292" w:author="Pam" w:date="2020-07-29T14:45:00Z">
        <w:r w:rsidR="007E268D">
          <w:rPr>
            <w:rFonts w:asciiTheme="minorHAnsi" w:hAnsiTheme="minorHAnsi" w:cstheme="minorHAnsi"/>
            <w:sz w:val="22"/>
            <w:szCs w:val="22"/>
          </w:rPr>
          <w:t>.</w:t>
        </w:r>
      </w:ins>
      <w:del w:id="293" w:author="Pam" w:date="2020-07-29T14:45:00Z">
        <w:r w:rsidDel="007E268D">
          <w:rPr>
            <w:rFonts w:asciiTheme="minorHAnsi" w:hAnsiTheme="minorHAnsi" w:cstheme="minorHAnsi"/>
            <w:sz w:val="22"/>
            <w:szCs w:val="22"/>
          </w:rPr>
          <w:delText>,</w:delText>
        </w:r>
      </w:del>
      <w:r>
        <w:rPr>
          <w:rFonts w:asciiTheme="minorHAnsi" w:hAnsiTheme="minorHAnsi" w:cstheme="minorHAnsi"/>
          <w:sz w:val="22"/>
          <w:szCs w:val="22"/>
        </w:rPr>
        <w:t xml:space="preserve"> </w:t>
      </w:r>
      <w:ins w:id="294" w:author="Pam" w:date="2020-07-29T14:45:00Z">
        <w:r w:rsidR="007E268D">
          <w:rPr>
            <w:rFonts w:asciiTheme="minorHAnsi" w:hAnsiTheme="minorHAnsi" w:cstheme="minorHAnsi"/>
            <w:sz w:val="22"/>
            <w:szCs w:val="22"/>
          </w:rPr>
          <w:t>E</w:t>
        </w:r>
      </w:ins>
      <w:del w:id="295" w:author="Pam" w:date="2020-07-29T14:45:00Z">
        <w:r w:rsidDel="007E268D">
          <w:rPr>
            <w:rFonts w:asciiTheme="minorHAnsi" w:hAnsiTheme="minorHAnsi" w:cstheme="minorHAnsi"/>
            <w:sz w:val="22"/>
            <w:szCs w:val="22"/>
          </w:rPr>
          <w:delText>e</w:delText>
        </w:r>
      </w:del>
      <w:r>
        <w:rPr>
          <w:rFonts w:asciiTheme="minorHAnsi" w:hAnsiTheme="minorHAnsi" w:cstheme="minorHAnsi"/>
          <w:sz w:val="22"/>
          <w:szCs w:val="22"/>
        </w:rPr>
        <w:t xml:space="preserve">ach set </w:t>
      </w:r>
      <w:del w:id="296" w:author="Pam" w:date="2020-07-29T14:45:00Z">
        <w:r w:rsidDel="007E268D">
          <w:rPr>
            <w:rFonts w:asciiTheme="minorHAnsi" w:hAnsiTheme="minorHAnsi" w:cstheme="minorHAnsi"/>
            <w:sz w:val="22"/>
            <w:szCs w:val="22"/>
          </w:rPr>
          <w:delText xml:space="preserve">constituted </w:delText>
        </w:r>
      </w:del>
      <w:ins w:id="297" w:author="Pam" w:date="2020-07-29T14:45:00Z">
        <w:r w:rsidR="007E268D">
          <w:rPr>
            <w:rFonts w:asciiTheme="minorHAnsi" w:hAnsiTheme="minorHAnsi" w:cstheme="minorHAnsi"/>
            <w:sz w:val="22"/>
            <w:szCs w:val="22"/>
          </w:rPr>
          <w:t xml:space="preserve">consisted </w:t>
        </w:r>
      </w:ins>
      <w:r>
        <w:rPr>
          <w:rFonts w:asciiTheme="minorHAnsi" w:hAnsiTheme="minorHAnsi" w:cstheme="minorHAnsi"/>
          <w:sz w:val="22"/>
          <w:szCs w:val="22"/>
        </w:rPr>
        <w:t xml:space="preserve">of 20 training trials (4 targets </w:t>
      </w:r>
      <w:del w:id="298" w:author="Pam" w:date="2020-07-29T14:45:00Z">
        <w:r w:rsidDel="007E268D">
          <w:rPr>
            <w:rFonts w:asciiTheme="minorHAnsi" w:hAnsiTheme="minorHAnsi" w:cstheme="minorHAnsi"/>
            <w:sz w:val="22"/>
            <w:szCs w:val="22"/>
          </w:rPr>
          <w:delText xml:space="preserve">by </w:delText>
        </w:r>
      </w:del>
      <w:ins w:id="299" w:author="Pam" w:date="2020-07-29T14:45:00Z">
        <w:r w:rsidR="007E268D">
          <w:rPr>
            <w:rFonts w:asciiTheme="minorHAnsi" w:hAnsiTheme="minorHAnsi" w:cstheme="minorHAnsi"/>
            <w:sz w:val="22"/>
            <w:szCs w:val="22"/>
          </w:rPr>
          <w:t xml:space="preserve">in </w:t>
        </w:r>
      </w:ins>
      <w:r>
        <w:rPr>
          <w:rFonts w:asciiTheme="minorHAnsi" w:hAnsiTheme="minorHAnsi" w:cstheme="minorHAnsi"/>
          <w:sz w:val="22"/>
          <w:szCs w:val="22"/>
        </w:rPr>
        <w:t>5 conditions), 110 filler trials (22 targets by 5 conditions), and 225 test trials (45 targets by 5 conditions).</w:t>
      </w:r>
      <w:r w:rsidR="00703805">
        <w:rPr>
          <w:rFonts w:asciiTheme="minorHAnsi" w:hAnsiTheme="minorHAnsi" w:cstheme="minorHAnsi"/>
          <w:sz w:val="22"/>
          <w:szCs w:val="22"/>
        </w:rPr>
        <w:t xml:space="preserve"> There were two series of a familiarization block, followed by a training block, followed by an experimental block. Within one series, the items used either belonged to the set A or to the set B. During the familiarization, all of the pictures of set A or set B were used. These pictures were displayed along their name in a written form (see Figure </w:t>
      </w:r>
      <w:commentRangeStart w:id="300"/>
      <w:r w:rsidR="00703805">
        <w:rPr>
          <w:rFonts w:asciiTheme="minorHAnsi" w:hAnsiTheme="minorHAnsi" w:cstheme="minorHAnsi"/>
          <w:sz w:val="22"/>
          <w:szCs w:val="22"/>
        </w:rPr>
        <w:t>1</w:t>
      </w:r>
      <w:commentRangeEnd w:id="300"/>
      <w:r w:rsidR="007E268D">
        <w:rPr>
          <w:rStyle w:val="CommentReference"/>
          <w:rFonts w:asciiTheme="minorHAnsi" w:eastAsiaTheme="minorHAnsi" w:hAnsiTheme="minorHAnsi" w:cstheme="minorBidi"/>
        </w:rPr>
        <w:commentReference w:id="300"/>
      </w:r>
      <w:r w:rsidR="00703805">
        <w:rPr>
          <w:rFonts w:asciiTheme="minorHAnsi" w:hAnsiTheme="minorHAnsi" w:cstheme="minorHAnsi"/>
          <w:sz w:val="22"/>
          <w:szCs w:val="22"/>
        </w:rPr>
        <w:t>). P</w:t>
      </w:r>
      <w:r>
        <w:rPr>
          <w:rFonts w:asciiTheme="minorHAnsi" w:hAnsiTheme="minorHAnsi" w:cstheme="minorHAnsi"/>
          <w:sz w:val="22"/>
          <w:szCs w:val="22"/>
        </w:rPr>
        <w:t xml:space="preserve">articipants were instructed to look at </w:t>
      </w:r>
      <w:r>
        <w:rPr>
          <w:rFonts w:asciiTheme="minorHAnsi" w:hAnsiTheme="minorHAnsi" w:cstheme="minorHAnsi"/>
          <w:sz w:val="22"/>
          <w:szCs w:val="22"/>
        </w:rPr>
        <w:lastRenderedPageBreak/>
        <w:t>the pictures and to silently read their names</w:t>
      </w:r>
      <w:r w:rsidR="00703805">
        <w:rPr>
          <w:rFonts w:asciiTheme="minorHAnsi" w:hAnsiTheme="minorHAnsi" w:cstheme="minorHAnsi"/>
          <w:sz w:val="22"/>
          <w:szCs w:val="22"/>
        </w:rPr>
        <w:t>, then to press a button to advance to the next picture</w:t>
      </w:r>
      <w:r>
        <w:rPr>
          <w:rFonts w:asciiTheme="minorHAnsi" w:hAnsiTheme="minorHAnsi" w:cstheme="minorHAnsi"/>
          <w:sz w:val="22"/>
          <w:szCs w:val="22"/>
        </w:rPr>
        <w:t xml:space="preserve">. </w:t>
      </w:r>
      <w:r w:rsidR="00703805">
        <w:rPr>
          <w:rFonts w:asciiTheme="minorHAnsi" w:hAnsiTheme="minorHAnsi" w:cstheme="minorHAnsi"/>
          <w:sz w:val="22"/>
          <w:szCs w:val="22"/>
        </w:rPr>
        <w:t>Participants</w:t>
      </w:r>
      <w:r>
        <w:rPr>
          <w:rFonts w:asciiTheme="minorHAnsi" w:hAnsiTheme="minorHAnsi" w:cstheme="minorHAnsi"/>
          <w:sz w:val="22"/>
          <w:szCs w:val="22"/>
        </w:rPr>
        <w:t xml:space="preserve"> were </w:t>
      </w:r>
      <w:del w:id="301" w:author="Pam" w:date="2020-07-29T14:49:00Z">
        <w:r w:rsidDel="007E268D">
          <w:rPr>
            <w:rFonts w:asciiTheme="minorHAnsi" w:hAnsiTheme="minorHAnsi" w:cstheme="minorHAnsi"/>
            <w:sz w:val="22"/>
            <w:szCs w:val="22"/>
          </w:rPr>
          <w:delText xml:space="preserve">instructed </w:delText>
        </w:r>
      </w:del>
      <w:ins w:id="302" w:author="Pam" w:date="2020-07-29T14:49:00Z">
        <w:r w:rsidR="007E268D">
          <w:rPr>
            <w:rFonts w:asciiTheme="minorHAnsi" w:hAnsiTheme="minorHAnsi" w:cstheme="minorHAnsi"/>
            <w:sz w:val="22"/>
            <w:szCs w:val="22"/>
          </w:rPr>
          <w:t xml:space="preserve">told </w:t>
        </w:r>
      </w:ins>
      <w:r>
        <w:rPr>
          <w:rFonts w:asciiTheme="minorHAnsi" w:hAnsiTheme="minorHAnsi" w:cstheme="minorHAnsi"/>
          <w:sz w:val="22"/>
          <w:szCs w:val="22"/>
        </w:rPr>
        <w:t>they would have to give the displayed name</w:t>
      </w:r>
      <w:r w:rsidR="00D32422">
        <w:rPr>
          <w:rFonts w:asciiTheme="minorHAnsi" w:hAnsiTheme="minorHAnsi" w:cstheme="minorHAnsi"/>
          <w:sz w:val="22"/>
          <w:szCs w:val="22"/>
        </w:rPr>
        <w:t xml:space="preserve"> of the </w:t>
      </w:r>
      <w:del w:id="303" w:author="Pam" w:date="2020-07-29T14:49:00Z">
        <w:r w:rsidR="00D32422" w:rsidDel="007E268D">
          <w:rPr>
            <w:rFonts w:asciiTheme="minorHAnsi" w:hAnsiTheme="minorHAnsi" w:cstheme="minorHAnsi"/>
            <w:sz w:val="22"/>
            <w:szCs w:val="22"/>
          </w:rPr>
          <w:delText xml:space="preserve">associated </w:delText>
        </w:r>
      </w:del>
      <w:r w:rsidR="00D32422">
        <w:rPr>
          <w:rFonts w:asciiTheme="minorHAnsi" w:hAnsiTheme="minorHAnsi" w:cstheme="minorHAnsi"/>
          <w:sz w:val="22"/>
          <w:szCs w:val="22"/>
        </w:rPr>
        <w:t>picture</w:t>
      </w:r>
      <w:ins w:id="304" w:author="Pam" w:date="2020-07-29T14:49:00Z">
        <w:r w:rsidR="007E268D">
          <w:rPr>
            <w:rFonts w:asciiTheme="minorHAnsi" w:hAnsiTheme="minorHAnsi" w:cstheme="minorHAnsi"/>
            <w:sz w:val="22"/>
            <w:szCs w:val="22"/>
          </w:rPr>
          <w:t>s</w:t>
        </w:r>
      </w:ins>
      <w:r>
        <w:rPr>
          <w:rFonts w:asciiTheme="minorHAnsi" w:hAnsiTheme="minorHAnsi" w:cstheme="minorHAnsi"/>
          <w:sz w:val="22"/>
          <w:szCs w:val="22"/>
        </w:rPr>
        <w:t xml:space="preserve"> </w:t>
      </w:r>
      <w:del w:id="305" w:author="Pam" w:date="2020-07-29T14:49:00Z">
        <w:r w:rsidDel="007E268D">
          <w:rPr>
            <w:rFonts w:asciiTheme="minorHAnsi" w:hAnsiTheme="minorHAnsi" w:cstheme="minorHAnsi"/>
            <w:sz w:val="22"/>
            <w:szCs w:val="22"/>
          </w:rPr>
          <w:delText>during further</w:delText>
        </w:r>
      </w:del>
      <w:ins w:id="306" w:author="Pam" w:date="2020-07-29T14:49:00Z">
        <w:r w:rsidR="007E268D">
          <w:rPr>
            <w:rFonts w:asciiTheme="minorHAnsi" w:hAnsiTheme="minorHAnsi" w:cstheme="minorHAnsi"/>
            <w:sz w:val="22"/>
            <w:szCs w:val="22"/>
          </w:rPr>
          <w:t>in another</w:t>
        </w:r>
      </w:ins>
      <w:r>
        <w:rPr>
          <w:rFonts w:asciiTheme="minorHAnsi" w:hAnsiTheme="minorHAnsi" w:cstheme="minorHAnsi"/>
          <w:sz w:val="22"/>
          <w:szCs w:val="22"/>
        </w:rPr>
        <w:t xml:space="preserve"> part of the experiment. </w:t>
      </w:r>
      <w:r w:rsidR="00703805">
        <w:rPr>
          <w:rFonts w:asciiTheme="minorHAnsi" w:hAnsiTheme="minorHAnsi" w:cstheme="minorHAnsi"/>
          <w:sz w:val="22"/>
          <w:szCs w:val="22"/>
        </w:rPr>
        <w:t>F</w:t>
      </w:r>
      <w:r>
        <w:rPr>
          <w:rFonts w:asciiTheme="minorHAnsi" w:hAnsiTheme="minorHAnsi" w:cstheme="minorHAnsi"/>
          <w:sz w:val="22"/>
          <w:szCs w:val="22"/>
        </w:rPr>
        <w:t>amiliarization was followed by a training block</w:t>
      </w:r>
      <w:del w:id="307" w:author="Pam" w:date="2020-07-30T11:42:00Z">
        <w:r w:rsidDel="00323EFF">
          <w:rPr>
            <w:rFonts w:asciiTheme="minorHAnsi" w:hAnsiTheme="minorHAnsi" w:cstheme="minorHAnsi"/>
            <w:sz w:val="22"/>
            <w:szCs w:val="22"/>
          </w:rPr>
          <w:delText>.</w:delText>
        </w:r>
        <w:r w:rsidR="00EE4338" w:rsidDel="00323EFF">
          <w:rPr>
            <w:rFonts w:asciiTheme="minorHAnsi" w:hAnsiTheme="minorHAnsi" w:cstheme="minorHAnsi"/>
            <w:sz w:val="22"/>
            <w:szCs w:val="22"/>
          </w:rPr>
          <w:delText xml:space="preserve"> This training block</w:delText>
        </w:r>
        <w:r w:rsidR="00703805" w:rsidDel="00323EFF">
          <w:rPr>
            <w:rFonts w:asciiTheme="minorHAnsi" w:hAnsiTheme="minorHAnsi" w:cstheme="minorHAnsi"/>
            <w:sz w:val="22"/>
            <w:szCs w:val="22"/>
          </w:rPr>
          <w:delText xml:space="preserve"> embedded</w:delText>
        </w:r>
      </w:del>
      <w:ins w:id="308" w:author="Pam" w:date="2020-07-30T11:42:00Z">
        <w:r w:rsidR="00323EFF">
          <w:rPr>
            <w:rFonts w:asciiTheme="minorHAnsi" w:hAnsiTheme="minorHAnsi" w:cstheme="minorHAnsi"/>
            <w:sz w:val="22"/>
            <w:szCs w:val="22"/>
          </w:rPr>
          <w:t xml:space="preserve"> that included</w:t>
        </w:r>
      </w:ins>
      <w:r w:rsidR="00703805">
        <w:rPr>
          <w:rFonts w:asciiTheme="minorHAnsi" w:hAnsiTheme="minorHAnsi" w:cstheme="minorHAnsi"/>
          <w:sz w:val="22"/>
          <w:szCs w:val="22"/>
        </w:rPr>
        <w:t xml:space="preserve"> 20 trials</w:t>
      </w:r>
      <w:r w:rsidR="00EE4338">
        <w:rPr>
          <w:rFonts w:asciiTheme="minorHAnsi" w:hAnsiTheme="minorHAnsi" w:cstheme="minorHAnsi"/>
          <w:sz w:val="22"/>
          <w:szCs w:val="22"/>
        </w:rPr>
        <w:t xml:space="preserve">. Results from the training part were </w:t>
      </w:r>
      <w:r w:rsidR="00703805">
        <w:rPr>
          <w:rFonts w:asciiTheme="minorHAnsi" w:hAnsiTheme="minorHAnsi" w:cstheme="minorHAnsi"/>
          <w:sz w:val="22"/>
          <w:szCs w:val="22"/>
        </w:rPr>
        <w:t>discarded form further analys</w:t>
      </w:r>
      <w:ins w:id="309" w:author="Pam" w:date="2020-07-30T11:43:00Z">
        <w:r w:rsidR="00323EFF">
          <w:rPr>
            <w:rFonts w:asciiTheme="minorHAnsi" w:hAnsiTheme="minorHAnsi" w:cstheme="minorHAnsi"/>
            <w:sz w:val="22"/>
            <w:szCs w:val="22"/>
          </w:rPr>
          <w:t>e</w:t>
        </w:r>
      </w:ins>
      <w:del w:id="310" w:author="Pam" w:date="2020-07-30T11:43:00Z">
        <w:r w:rsidR="00703805" w:rsidDel="00323EFF">
          <w:rPr>
            <w:rFonts w:asciiTheme="minorHAnsi" w:hAnsiTheme="minorHAnsi" w:cstheme="minorHAnsi"/>
            <w:sz w:val="22"/>
            <w:szCs w:val="22"/>
          </w:rPr>
          <w:delText>i</w:delText>
        </w:r>
      </w:del>
      <w:r w:rsidR="00703805">
        <w:rPr>
          <w:rFonts w:asciiTheme="minorHAnsi" w:hAnsiTheme="minorHAnsi" w:cstheme="minorHAnsi"/>
          <w:sz w:val="22"/>
          <w:szCs w:val="22"/>
        </w:rPr>
        <w:t>s.</w:t>
      </w:r>
      <w:r w:rsidR="00D32422">
        <w:rPr>
          <w:rFonts w:asciiTheme="minorHAnsi" w:hAnsiTheme="minorHAnsi" w:cstheme="minorHAnsi"/>
          <w:sz w:val="22"/>
          <w:szCs w:val="22"/>
        </w:rPr>
        <w:t xml:space="preserve"> The procedu</w:t>
      </w:r>
      <w:r w:rsidR="00703805">
        <w:rPr>
          <w:rFonts w:asciiTheme="minorHAnsi" w:hAnsiTheme="minorHAnsi" w:cstheme="minorHAnsi"/>
          <w:sz w:val="22"/>
          <w:szCs w:val="22"/>
        </w:rPr>
        <w:t xml:space="preserve">re used for the training was as </w:t>
      </w:r>
      <w:r w:rsidR="00D32422">
        <w:rPr>
          <w:rFonts w:asciiTheme="minorHAnsi" w:hAnsiTheme="minorHAnsi" w:cstheme="minorHAnsi"/>
          <w:sz w:val="22"/>
          <w:szCs w:val="22"/>
        </w:rPr>
        <w:t>follow</w:t>
      </w:r>
      <w:ins w:id="311" w:author="Pam" w:date="2020-07-30T11:43:00Z">
        <w:r w:rsidR="00323EFF">
          <w:rPr>
            <w:rFonts w:asciiTheme="minorHAnsi" w:hAnsiTheme="minorHAnsi" w:cstheme="minorHAnsi"/>
            <w:sz w:val="22"/>
            <w:szCs w:val="22"/>
          </w:rPr>
          <w:t>s</w:t>
        </w:r>
      </w:ins>
      <w:r w:rsidR="00703805">
        <w:rPr>
          <w:rFonts w:asciiTheme="minorHAnsi" w:hAnsiTheme="minorHAnsi" w:cstheme="minorHAnsi"/>
          <w:sz w:val="22"/>
          <w:szCs w:val="22"/>
        </w:rPr>
        <w:t>: a</w:t>
      </w:r>
      <w:r w:rsidR="00D32422">
        <w:rPr>
          <w:rFonts w:asciiTheme="minorHAnsi" w:hAnsiTheme="minorHAnsi" w:cstheme="minorHAnsi"/>
          <w:sz w:val="22"/>
          <w:szCs w:val="22"/>
        </w:rPr>
        <w:t xml:space="preserve"> fixation cross appeared for 800 </w:t>
      </w:r>
      <w:proofErr w:type="spellStart"/>
      <w:r w:rsidR="00D32422">
        <w:rPr>
          <w:rFonts w:asciiTheme="minorHAnsi" w:hAnsiTheme="minorHAnsi" w:cstheme="minorHAnsi"/>
          <w:sz w:val="22"/>
          <w:szCs w:val="22"/>
        </w:rPr>
        <w:t>ms</w:t>
      </w:r>
      <w:proofErr w:type="spellEnd"/>
      <w:r w:rsidR="00D32422">
        <w:rPr>
          <w:rFonts w:asciiTheme="minorHAnsi" w:hAnsiTheme="minorHAnsi" w:cstheme="minorHAnsi"/>
          <w:sz w:val="22"/>
          <w:szCs w:val="22"/>
        </w:rPr>
        <w:t xml:space="preserve">, followed by the onset of </w:t>
      </w:r>
      <w:r w:rsidR="00703805">
        <w:rPr>
          <w:rFonts w:asciiTheme="minorHAnsi" w:hAnsiTheme="minorHAnsi" w:cstheme="minorHAnsi"/>
          <w:sz w:val="22"/>
          <w:szCs w:val="22"/>
        </w:rPr>
        <w:t xml:space="preserve">one of </w:t>
      </w:r>
      <w:r w:rsidR="00D32422">
        <w:rPr>
          <w:rFonts w:asciiTheme="minorHAnsi" w:hAnsiTheme="minorHAnsi" w:cstheme="minorHAnsi"/>
          <w:sz w:val="22"/>
          <w:szCs w:val="22"/>
        </w:rPr>
        <w:t>the</w:t>
      </w:r>
      <w:r w:rsidR="00FD7787">
        <w:rPr>
          <w:rFonts w:asciiTheme="minorHAnsi" w:hAnsiTheme="minorHAnsi" w:cstheme="minorHAnsi"/>
          <w:sz w:val="22"/>
          <w:szCs w:val="22"/>
        </w:rPr>
        <w:t xml:space="preserve"> training item</w:t>
      </w:r>
      <w:r w:rsidR="00D32422">
        <w:rPr>
          <w:rFonts w:asciiTheme="minorHAnsi" w:hAnsiTheme="minorHAnsi" w:cstheme="minorHAnsi"/>
          <w:sz w:val="22"/>
          <w:szCs w:val="22"/>
        </w:rPr>
        <w:t>.</w:t>
      </w:r>
      <w:r w:rsidR="00FD7787">
        <w:rPr>
          <w:rFonts w:asciiTheme="minorHAnsi" w:hAnsiTheme="minorHAnsi" w:cstheme="minorHAnsi"/>
          <w:sz w:val="22"/>
          <w:szCs w:val="22"/>
        </w:rPr>
        <w:t xml:space="preserve"> Participants were instructed to </w:t>
      </w:r>
      <w:del w:id="312" w:author="Pam" w:date="2020-07-30T11:43:00Z">
        <w:r w:rsidR="00FD7787" w:rsidDel="00323EFF">
          <w:rPr>
            <w:rFonts w:asciiTheme="minorHAnsi" w:hAnsiTheme="minorHAnsi" w:cstheme="minorHAnsi"/>
            <w:sz w:val="22"/>
            <w:szCs w:val="22"/>
          </w:rPr>
          <w:delText xml:space="preserve">give </w:delText>
        </w:r>
      </w:del>
      <w:ins w:id="313" w:author="Pam" w:date="2020-07-30T11:43:00Z">
        <w:r w:rsidR="00323EFF">
          <w:rPr>
            <w:rFonts w:asciiTheme="minorHAnsi" w:hAnsiTheme="minorHAnsi" w:cstheme="minorHAnsi"/>
            <w:sz w:val="22"/>
            <w:szCs w:val="22"/>
          </w:rPr>
          <w:t xml:space="preserve">produce </w:t>
        </w:r>
      </w:ins>
      <w:r w:rsidR="00FD7787">
        <w:rPr>
          <w:rFonts w:asciiTheme="minorHAnsi" w:hAnsiTheme="minorHAnsi" w:cstheme="minorHAnsi"/>
          <w:sz w:val="22"/>
          <w:szCs w:val="22"/>
        </w:rPr>
        <w:t xml:space="preserve">the name of the </w:t>
      </w:r>
      <w:del w:id="314" w:author="Pam" w:date="2020-07-30T11:43:00Z">
        <w:r w:rsidR="00703805" w:rsidDel="00323EFF">
          <w:rPr>
            <w:rFonts w:asciiTheme="minorHAnsi" w:hAnsiTheme="minorHAnsi" w:cstheme="minorHAnsi"/>
            <w:sz w:val="22"/>
            <w:szCs w:val="22"/>
          </w:rPr>
          <w:delText xml:space="preserve">training </w:delText>
        </w:r>
      </w:del>
      <w:r w:rsidR="00FD7787">
        <w:rPr>
          <w:rFonts w:asciiTheme="minorHAnsi" w:hAnsiTheme="minorHAnsi" w:cstheme="minorHAnsi"/>
          <w:sz w:val="22"/>
          <w:szCs w:val="22"/>
        </w:rPr>
        <w:t>picture as fast as possible. The duration of the item on the screen depended on the experimental condition</w:t>
      </w:r>
      <w:r w:rsidR="00EC4A02">
        <w:rPr>
          <w:rFonts w:asciiTheme="minorHAnsi" w:hAnsiTheme="minorHAnsi" w:cstheme="minorHAnsi"/>
          <w:sz w:val="22"/>
          <w:szCs w:val="22"/>
        </w:rPr>
        <w:t xml:space="preserve"> difficulty</w:t>
      </w:r>
      <w:r w:rsidR="00FD7787">
        <w:rPr>
          <w:rFonts w:asciiTheme="minorHAnsi" w:hAnsiTheme="minorHAnsi" w:cstheme="minorHAnsi"/>
          <w:sz w:val="22"/>
          <w:szCs w:val="22"/>
        </w:rPr>
        <w:t>.</w:t>
      </w:r>
      <w:r w:rsidR="00D32422">
        <w:rPr>
          <w:rFonts w:asciiTheme="minorHAnsi" w:hAnsiTheme="minorHAnsi" w:cstheme="minorHAnsi"/>
          <w:sz w:val="22"/>
          <w:szCs w:val="22"/>
        </w:rPr>
        <w:t xml:space="preserve"> Either the picture could appear for a duration of 1200 </w:t>
      </w:r>
      <w:proofErr w:type="spellStart"/>
      <w:r w:rsidR="00D32422">
        <w:rPr>
          <w:rFonts w:asciiTheme="minorHAnsi" w:hAnsiTheme="minorHAnsi" w:cstheme="minorHAnsi"/>
          <w:sz w:val="22"/>
          <w:szCs w:val="22"/>
        </w:rPr>
        <w:t>ms</w:t>
      </w:r>
      <w:proofErr w:type="spellEnd"/>
      <w:r w:rsidR="00FD7787">
        <w:rPr>
          <w:rFonts w:asciiTheme="minorHAnsi" w:hAnsiTheme="minorHAnsi" w:cstheme="minorHAnsi"/>
          <w:sz w:val="22"/>
          <w:szCs w:val="22"/>
        </w:rPr>
        <w:t>,</w:t>
      </w:r>
      <w:r w:rsidR="00D32422">
        <w:rPr>
          <w:rFonts w:asciiTheme="minorHAnsi" w:hAnsiTheme="minorHAnsi" w:cstheme="minorHAnsi"/>
          <w:sz w:val="22"/>
          <w:szCs w:val="22"/>
        </w:rPr>
        <w:t xml:space="preserve"> or for a duration ranging from 400 </w:t>
      </w:r>
      <w:proofErr w:type="spellStart"/>
      <w:r w:rsidR="00D32422">
        <w:rPr>
          <w:rFonts w:asciiTheme="minorHAnsi" w:hAnsiTheme="minorHAnsi" w:cstheme="minorHAnsi"/>
          <w:sz w:val="22"/>
          <w:szCs w:val="22"/>
        </w:rPr>
        <w:t>ms</w:t>
      </w:r>
      <w:proofErr w:type="spellEnd"/>
      <w:r w:rsidR="00D32422">
        <w:rPr>
          <w:rFonts w:asciiTheme="minorHAnsi" w:hAnsiTheme="minorHAnsi" w:cstheme="minorHAnsi"/>
          <w:sz w:val="22"/>
          <w:szCs w:val="22"/>
        </w:rPr>
        <w:t xml:space="preserve"> to 600 </w:t>
      </w:r>
      <w:proofErr w:type="spellStart"/>
      <w:r w:rsidR="00D32422">
        <w:rPr>
          <w:rFonts w:asciiTheme="minorHAnsi" w:hAnsiTheme="minorHAnsi" w:cstheme="minorHAnsi"/>
          <w:sz w:val="22"/>
          <w:szCs w:val="22"/>
        </w:rPr>
        <w:t>ms</w:t>
      </w:r>
      <w:proofErr w:type="spellEnd"/>
      <w:r w:rsidR="00D32422">
        <w:rPr>
          <w:rFonts w:asciiTheme="minorHAnsi" w:hAnsiTheme="minorHAnsi" w:cstheme="minorHAnsi"/>
          <w:sz w:val="22"/>
          <w:szCs w:val="22"/>
        </w:rPr>
        <w:t xml:space="preserve"> (see detail</w:t>
      </w:r>
      <w:ins w:id="315" w:author="Pam" w:date="2020-07-30T11:43:00Z">
        <w:r w:rsidR="00323EFF">
          <w:rPr>
            <w:rFonts w:asciiTheme="minorHAnsi" w:hAnsiTheme="minorHAnsi" w:cstheme="minorHAnsi"/>
            <w:sz w:val="22"/>
            <w:szCs w:val="22"/>
          </w:rPr>
          <w:t>s</w:t>
        </w:r>
      </w:ins>
      <w:r w:rsidR="00D32422">
        <w:rPr>
          <w:rFonts w:asciiTheme="minorHAnsi" w:hAnsiTheme="minorHAnsi" w:cstheme="minorHAnsi"/>
          <w:sz w:val="22"/>
          <w:szCs w:val="22"/>
        </w:rPr>
        <w:t xml:space="preserve"> below for further explanation). </w:t>
      </w:r>
      <w:r w:rsidR="00FD7787">
        <w:rPr>
          <w:rFonts w:asciiTheme="minorHAnsi" w:hAnsiTheme="minorHAnsi" w:cstheme="minorHAnsi"/>
          <w:sz w:val="22"/>
          <w:szCs w:val="22"/>
        </w:rPr>
        <w:t xml:space="preserve">We </w:t>
      </w:r>
      <w:del w:id="316" w:author="Pam" w:date="2020-07-30T11:44:00Z">
        <w:r w:rsidR="00FD7787" w:rsidDel="00323EFF">
          <w:rPr>
            <w:rFonts w:asciiTheme="minorHAnsi" w:hAnsiTheme="minorHAnsi" w:cstheme="minorHAnsi"/>
            <w:sz w:val="22"/>
            <w:szCs w:val="22"/>
          </w:rPr>
          <w:delText xml:space="preserve">defined </w:delText>
        </w:r>
      </w:del>
      <w:ins w:id="317" w:author="Pam" w:date="2020-07-30T11:44:00Z">
        <w:r w:rsidR="00323EFF">
          <w:rPr>
            <w:rFonts w:asciiTheme="minorHAnsi" w:hAnsiTheme="minorHAnsi" w:cstheme="minorHAnsi"/>
            <w:sz w:val="22"/>
            <w:szCs w:val="22"/>
          </w:rPr>
          <w:t xml:space="preserve">refer to </w:t>
        </w:r>
      </w:ins>
      <w:r w:rsidR="00FD7787">
        <w:rPr>
          <w:rFonts w:asciiTheme="minorHAnsi" w:hAnsiTheme="minorHAnsi" w:cstheme="minorHAnsi"/>
          <w:sz w:val="22"/>
          <w:szCs w:val="22"/>
        </w:rPr>
        <w:t xml:space="preserve">the condition for which all items had a duration of 1200 </w:t>
      </w:r>
      <w:proofErr w:type="spellStart"/>
      <w:r w:rsidR="00FD7787">
        <w:rPr>
          <w:rFonts w:asciiTheme="minorHAnsi" w:hAnsiTheme="minorHAnsi" w:cstheme="minorHAnsi"/>
          <w:sz w:val="22"/>
          <w:szCs w:val="22"/>
        </w:rPr>
        <w:t>ms</w:t>
      </w:r>
      <w:proofErr w:type="spellEnd"/>
      <w:r w:rsidR="00FD7787">
        <w:rPr>
          <w:rFonts w:asciiTheme="minorHAnsi" w:hAnsiTheme="minorHAnsi" w:cstheme="minorHAnsi"/>
          <w:sz w:val="22"/>
          <w:szCs w:val="22"/>
        </w:rPr>
        <w:t xml:space="preserve"> as the </w:t>
      </w:r>
      <w:r w:rsidR="00FD7787" w:rsidRPr="00323EFF">
        <w:rPr>
          <w:rFonts w:asciiTheme="minorHAnsi" w:hAnsiTheme="minorHAnsi" w:cstheme="minorHAnsi"/>
          <w:i/>
          <w:sz w:val="22"/>
          <w:szCs w:val="22"/>
          <w:rPrChange w:id="318" w:author="Pam" w:date="2020-07-30T11:44:00Z">
            <w:rPr>
              <w:rFonts w:asciiTheme="minorHAnsi" w:hAnsiTheme="minorHAnsi" w:cstheme="minorHAnsi"/>
              <w:sz w:val="22"/>
              <w:szCs w:val="22"/>
            </w:rPr>
          </w:rPrChange>
        </w:rPr>
        <w:t>constant duration</w:t>
      </w:r>
      <w:r w:rsidR="00FD7787">
        <w:rPr>
          <w:rFonts w:asciiTheme="minorHAnsi" w:hAnsiTheme="minorHAnsi" w:cstheme="minorHAnsi"/>
          <w:sz w:val="22"/>
          <w:szCs w:val="22"/>
        </w:rPr>
        <w:t xml:space="preserve"> condition</w:t>
      </w:r>
      <w:del w:id="319" w:author="Pam" w:date="2020-07-30T11:44:00Z">
        <w:r w:rsidR="00FD7787" w:rsidDel="00323EFF">
          <w:rPr>
            <w:rFonts w:asciiTheme="minorHAnsi" w:hAnsiTheme="minorHAnsi" w:cstheme="minorHAnsi"/>
            <w:sz w:val="22"/>
            <w:szCs w:val="22"/>
          </w:rPr>
          <w:delText xml:space="preserve"> (CD)</w:delText>
        </w:r>
      </w:del>
      <w:ins w:id="320" w:author="Pam" w:date="2020-07-30T11:44:00Z">
        <w:r w:rsidR="00323EFF">
          <w:rPr>
            <w:rFonts w:asciiTheme="minorHAnsi" w:hAnsiTheme="minorHAnsi" w:cstheme="minorHAnsi"/>
            <w:sz w:val="22"/>
            <w:szCs w:val="22"/>
          </w:rPr>
          <w:t xml:space="preserve"> and</w:t>
        </w:r>
      </w:ins>
      <w:del w:id="321" w:author="Pam" w:date="2020-07-30T11:44:00Z">
        <w:r w:rsidR="00FD7787" w:rsidDel="00323EFF">
          <w:rPr>
            <w:rFonts w:asciiTheme="minorHAnsi" w:hAnsiTheme="minorHAnsi" w:cstheme="minorHAnsi"/>
            <w:sz w:val="22"/>
            <w:szCs w:val="22"/>
          </w:rPr>
          <w:delText>. We defined</w:delText>
        </w:r>
      </w:del>
      <w:r w:rsidR="00FD7787">
        <w:rPr>
          <w:rFonts w:asciiTheme="minorHAnsi" w:hAnsiTheme="minorHAnsi" w:cstheme="minorHAnsi"/>
          <w:sz w:val="22"/>
          <w:szCs w:val="22"/>
        </w:rPr>
        <w:t xml:space="preserve"> the condition for which </w:t>
      </w:r>
      <w:del w:id="322" w:author="Pam" w:date="2020-07-30T11:44:00Z">
        <w:r w:rsidR="00FD7787" w:rsidDel="00323EFF">
          <w:rPr>
            <w:rFonts w:asciiTheme="minorHAnsi" w:hAnsiTheme="minorHAnsi" w:cstheme="minorHAnsi"/>
            <w:sz w:val="22"/>
            <w:szCs w:val="22"/>
          </w:rPr>
          <w:delText xml:space="preserve">all </w:delText>
        </w:r>
      </w:del>
      <w:r w:rsidR="00FD7787">
        <w:rPr>
          <w:rFonts w:asciiTheme="minorHAnsi" w:hAnsiTheme="minorHAnsi" w:cstheme="minorHAnsi"/>
          <w:sz w:val="22"/>
          <w:szCs w:val="22"/>
        </w:rPr>
        <w:t xml:space="preserve">items had a duration ranging from 400 </w:t>
      </w:r>
      <w:proofErr w:type="spellStart"/>
      <w:r w:rsidR="00FD7787">
        <w:rPr>
          <w:rFonts w:asciiTheme="minorHAnsi" w:hAnsiTheme="minorHAnsi" w:cstheme="minorHAnsi"/>
          <w:sz w:val="22"/>
          <w:szCs w:val="22"/>
        </w:rPr>
        <w:t>ms</w:t>
      </w:r>
      <w:proofErr w:type="spellEnd"/>
      <w:r w:rsidR="00FD7787">
        <w:rPr>
          <w:rFonts w:asciiTheme="minorHAnsi" w:hAnsiTheme="minorHAnsi" w:cstheme="minorHAnsi"/>
          <w:sz w:val="22"/>
          <w:szCs w:val="22"/>
        </w:rPr>
        <w:t xml:space="preserve"> to 600 </w:t>
      </w:r>
      <w:proofErr w:type="spellStart"/>
      <w:r w:rsidR="00FD7787">
        <w:rPr>
          <w:rFonts w:asciiTheme="minorHAnsi" w:hAnsiTheme="minorHAnsi" w:cstheme="minorHAnsi"/>
          <w:sz w:val="22"/>
          <w:szCs w:val="22"/>
        </w:rPr>
        <w:t>ms</w:t>
      </w:r>
      <w:proofErr w:type="spellEnd"/>
      <w:r w:rsidR="00FD7787">
        <w:rPr>
          <w:rFonts w:asciiTheme="minorHAnsi" w:hAnsiTheme="minorHAnsi" w:cstheme="minorHAnsi"/>
          <w:sz w:val="22"/>
          <w:szCs w:val="22"/>
        </w:rPr>
        <w:t xml:space="preserve"> as the </w:t>
      </w:r>
      <w:r w:rsidR="00FD7787" w:rsidRPr="00323EFF">
        <w:rPr>
          <w:rFonts w:asciiTheme="minorHAnsi" w:hAnsiTheme="minorHAnsi" w:cstheme="minorHAnsi"/>
          <w:i/>
          <w:sz w:val="22"/>
          <w:szCs w:val="22"/>
          <w:rPrChange w:id="323" w:author="Pam" w:date="2020-07-30T11:44:00Z">
            <w:rPr>
              <w:rFonts w:asciiTheme="minorHAnsi" w:hAnsiTheme="minorHAnsi" w:cstheme="minorHAnsi"/>
              <w:sz w:val="22"/>
              <w:szCs w:val="22"/>
            </w:rPr>
          </w:rPrChange>
        </w:rPr>
        <w:t xml:space="preserve">varying short duration </w:t>
      </w:r>
      <w:r w:rsidR="00FD7787">
        <w:rPr>
          <w:rFonts w:asciiTheme="minorHAnsi" w:hAnsiTheme="minorHAnsi" w:cstheme="minorHAnsi"/>
          <w:sz w:val="22"/>
          <w:szCs w:val="22"/>
        </w:rPr>
        <w:t>condition (</w:t>
      </w:r>
      <w:del w:id="324" w:author="Pam" w:date="2020-07-30T11:44:00Z">
        <w:r w:rsidR="00FD7787" w:rsidDel="00323EFF">
          <w:rPr>
            <w:rFonts w:asciiTheme="minorHAnsi" w:hAnsiTheme="minorHAnsi" w:cstheme="minorHAnsi"/>
            <w:sz w:val="22"/>
            <w:szCs w:val="22"/>
          </w:rPr>
          <w:delText>VSD</w:delText>
        </w:r>
        <w:r w:rsidR="002C7AA5" w:rsidDel="00323EFF">
          <w:rPr>
            <w:rFonts w:asciiTheme="minorHAnsi" w:hAnsiTheme="minorHAnsi" w:cstheme="minorHAnsi"/>
            <w:sz w:val="22"/>
            <w:szCs w:val="22"/>
          </w:rPr>
          <w:delText xml:space="preserve">; </w:delText>
        </w:r>
      </w:del>
      <w:r w:rsidR="002C7AA5">
        <w:rPr>
          <w:rFonts w:asciiTheme="minorHAnsi" w:hAnsiTheme="minorHAnsi" w:cstheme="minorHAnsi"/>
          <w:sz w:val="22"/>
          <w:szCs w:val="22"/>
        </w:rPr>
        <w:t>see below for more details</w:t>
      </w:r>
      <w:r w:rsidR="00FD7787">
        <w:rPr>
          <w:rFonts w:asciiTheme="minorHAnsi" w:hAnsiTheme="minorHAnsi" w:cstheme="minorHAnsi"/>
          <w:sz w:val="22"/>
          <w:szCs w:val="22"/>
        </w:rPr>
        <w:t>). After the training, participants performed a block of experimental trials.</w:t>
      </w:r>
      <w:r w:rsidR="00EC4A02">
        <w:rPr>
          <w:rFonts w:asciiTheme="minorHAnsi" w:hAnsiTheme="minorHAnsi" w:cstheme="minorHAnsi"/>
          <w:sz w:val="22"/>
          <w:szCs w:val="22"/>
        </w:rPr>
        <w:t xml:space="preserve"> This block embedded </w:t>
      </w:r>
      <w:r w:rsidR="002C7AA5">
        <w:rPr>
          <w:rFonts w:asciiTheme="minorHAnsi" w:hAnsiTheme="minorHAnsi" w:cstheme="minorHAnsi"/>
          <w:sz w:val="22"/>
          <w:szCs w:val="22"/>
        </w:rPr>
        <w:t xml:space="preserve">both filler trials and test trials. The procedure was similar to the one used in the training part, except that every test item had a duration of 1200 </w:t>
      </w:r>
      <w:proofErr w:type="spellStart"/>
      <w:r w:rsidR="002C7AA5">
        <w:rPr>
          <w:rFonts w:asciiTheme="minorHAnsi" w:hAnsiTheme="minorHAnsi" w:cstheme="minorHAnsi"/>
          <w:sz w:val="22"/>
          <w:szCs w:val="22"/>
        </w:rPr>
        <w:t>ms</w:t>
      </w:r>
      <w:proofErr w:type="spellEnd"/>
      <w:r w:rsidR="002C7AA5">
        <w:rPr>
          <w:rFonts w:asciiTheme="minorHAnsi" w:hAnsiTheme="minorHAnsi" w:cstheme="minorHAnsi"/>
          <w:sz w:val="22"/>
          <w:szCs w:val="22"/>
        </w:rPr>
        <w:t xml:space="preserve">, while the duration of the filler items embedded within the same experimental block could either be constant and equal to 1200 </w:t>
      </w:r>
      <w:proofErr w:type="spellStart"/>
      <w:r w:rsidR="002C7AA5">
        <w:rPr>
          <w:rFonts w:asciiTheme="minorHAnsi" w:hAnsiTheme="minorHAnsi" w:cstheme="minorHAnsi"/>
          <w:sz w:val="22"/>
          <w:szCs w:val="22"/>
        </w:rPr>
        <w:t>ms</w:t>
      </w:r>
      <w:proofErr w:type="spellEnd"/>
      <w:r w:rsidR="002C7AA5">
        <w:rPr>
          <w:rFonts w:asciiTheme="minorHAnsi" w:hAnsiTheme="minorHAnsi" w:cstheme="minorHAnsi"/>
          <w:sz w:val="22"/>
          <w:szCs w:val="22"/>
        </w:rPr>
        <w:t xml:space="preserve"> for the </w:t>
      </w:r>
      <w:del w:id="325" w:author="Pam" w:date="2020-07-30T11:44:00Z">
        <w:r w:rsidR="002C7AA5" w:rsidDel="00323EFF">
          <w:rPr>
            <w:rFonts w:asciiTheme="minorHAnsi" w:hAnsiTheme="minorHAnsi" w:cstheme="minorHAnsi"/>
            <w:sz w:val="22"/>
            <w:szCs w:val="22"/>
          </w:rPr>
          <w:delText xml:space="preserve">CD </w:delText>
        </w:r>
      </w:del>
      <w:ins w:id="326" w:author="Pam" w:date="2020-07-30T11:44:00Z">
        <w:r w:rsidR="00323EFF">
          <w:rPr>
            <w:rFonts w:asciiTheme="minorHAnsi" w:hAnsiTheme="minorHAnsi" w:cstheme="minorHAnsi"/>
            <w:sz w:val="22"/>
            <w:szCs w:val="22"/>
          </w:rPr>
          <w:t xml:space="preserve">constant duration </w:t>
        </w:r>
      </w:ins>
      <w:r w:rsidR="002C7AA5">
        <w:rPr>
          <w:rFonts w:asciiTheme="minorHAnsi" w:hAnsiTheme="minorHAnsi" w:cstheme="minorHAnsi"/>
          <w:sz w:val="22"/>
          <w:szCs w:val="22"/>
        </w:rPr>
        <w:t xml:space="preserve">condition, or could vary from 400 </w:t>
      </w:r>
      <w:proofErr w:type="spellStart"/>
      <w:r w:rsidR="002C7AA5">
        <w:rPr>
          <w:rFonts w:asciiTheme="minorHAnsi" w:hAnsiTheme="minorHAnsi" w:cstheme="minorHAnsi"/>
          <w:sz w:val="22"/>
          <w:szCs w:val="22"/>
        </w:rPr>
        <w:t>ms</w:t>
      </w:r>
      <w:proofErr w:type="spellEnd"/>
      <w:r w:rsidR="002C7AA5">
        <w:rPr>
          <w:rFonts w:asciiTheme="minorHAnsi" w:hAnsiTheme="minorHAnsi" w:cstheme="minorHAnsi"/>
          <w:sz w:val="22"/>
          <w:szCs w:val="22"/>
        </w:rPr>
        <w:t xml:space="preserve"> to 600 </w:t>
      </w:r>
      <w:proofErr w:type="spellStart"/>
      <w:r w:rsidR="002C7AA5">
        <w:rPr>
          <w:rFonts w:asciiTheme="minorHAnsi" w:hAnsiTheme="minorHAnsi" w:cstheme="minorHAnsi"/>
          <w:sz w:val="22"/>
          <w:szCs w:val="22"/>
        </w:rPr>
        <w:t>ms</w:t>
      </w:r>
      <w:proofErr w:type="spellEnd"/>
      <w:r w:rsidR="002C7AA5">
        <w:rPr>
          <w:rFonts w:asciiTheme="minorHAnsi" w:hAnsiTheme="minorHAnsi" w:cstheme="minorHAnsi"/>
          <w:sz w:val="22"/>
          <w:szCs w:val="22"/>
        </w:rPr>
        <w:t xml:space="preserve"> for the </w:t>
      </w:r>
      <w:del w:id="327" w:author="Pam" w:date="2020-07-30T11:44:00Z">
        <w:r w:rsidR="002C7AA5" w:rsidDel="00323EFF">
          <w:rPr>
            <w:rFonts w:asciiTheme="minorHAnsi" w:hAnsiTheme="minorHAnsi" w:cstheme="minorHAnsi"/>
            <w:sz w:val="22"/>
            <w:szCs w:val="22"/>
          </w:rPr>
          <w:delText xml:space="preserve">VSD </w:delText>
        </w:r>
      </w:del>
      <w:ins w:id="328" w:author="Pam" w:date="2020-07-30T11:44:00Z">
        <w:r w:rsidR="00323EFF">
          <w:rPr>
            <w:rFonts w:asciiTheme="minorHAnsi" w:hAnsiTheme="minorHAnsi" w:cstheme="minorHAnsi"/>
            <w:sz w:val="22"/>
            <w:szCs w:val="22"/>
          </w:rPr>
          <w:t xml:space="preserve">varying short duration </w:t>
        </w:r>
      </w:ins>
      <w:r w:rsidR="002C7AA5">
        <w:rPr>
          <w:rFonts w:asciiTheme="minorHAnsi" w:hAnsiTheme="minorHAnsi" w:cstheme="minorHAnsi"/>
          <w:sz w:val="22"/>
          <w:szCs w:val="22"/>
        </w:rPr>
        <w:t>condition.</w:t>
      </w:r>
    </w:p>
    <w:p w14:paraId="57AB5DFE" w14:textId="77777777" w:rsidR="002C7AA5" w:rsidRDefault="002C7AA5" w:rsidP="00E42C6B">
      <w:pPr>
        <w:spacing w:line="360" w:lineRule="auto"/>
        <w:ind w:firstLine="720"/>
        <w:rPr>
          <w:rFonts w:asciiTheme="minorHAnsi" w:hAnsiTheme="minorHAnsi" w:cstheme="minorHAnsi"/>
          <w:sz w:val="22"/>
          <w:szCs w:val="22"/>
        </w:rPr>
      </w:pPr>
      <w:r>
        <w:rPr>
          <w:rFonts w:asciiTheme="minorHAnsi" w:hAnsiTheme="minorHAnsi" w:cstheme="minorHAnsi"/>
          <w:sz w:val="22"/>
          <w:szCs w:val="22"/>
        </w:rPr>
        <w:t>After the first serie</w:t>
      </w:r>
      <w:ins w:id="329" w:author="Pam" w:date="2020-07-29T14:51:00Z">
        <w:r w:rsidR="007E268D">
          <w:rPr>
            <w:rFonts w:asciiTheme="minorHAnsi" w:hAnsiTheme="minorHAnsi" w:cstheme="minorHAnsi"/>
            <w:sz w:val="22"/>
            <w:szCs w:val="22"/>
          </w:rPr>
          <w:t>s</w:t>
        </w:r>
      </w:ins>
      <w:r>
        <w:rPr>
          <w:rFonts w:asciiTheme="minorHAnsi" w:hAnsiTheme="minorHAnsi" w:cstheme="minorHAnsi"/>
          <w:sz w:val="22"/>
          <w:szCs w:val="22"/>
        </w:rPr>
        <w:t xml:space="preserve"> of familiarization, training, and test block a second one occurred. Each participant started by a particular set (A and B) in a particular experimental condition of difficulty (CD or VSD). We counterbalance for this combination every 4 </w:t>
      </w:r>
      <w:commentRangeStart w:id="330"/>
      <w:r>
        <w:rPr>
          <w:rFonts w:asciiTheme="minorHAnsi" w:hAnsiTheme="minorHAnsi" w:cstheme="minorHAnsi"/>
          <w:sz w:val="22"/>
          <w:szCs w:val="22"/>
        </w:rPr>
        <w:t>participants</w:t>
      </w:r>
      <w:commentRangeEnd w:id="330"/>
      <w:r w:rsidR="00BC5465">
        <w:rPr>
          <w:rStyle w:val="CommentReference"/>
          <w:rFonts w:asciiTheme="minorHAnsi" w:eastAsiaTheme="minorHAnsi" w:hAnsiTheme="minorHAnsi" w:cstheme="minorBidi"/>
        </w:rPr>
        <w:commentReference w:id="330"/>
      </w:r>
      <w:r>
        <w:rPr>
          <w:rFonts w:asciiTheme="minorHAnsi" w:hAnsiTheme="minorHAnsi" w:cstheme="minorHAnsi"/>
          <w:sz w:val="22"/>
          <w:szCs w:val="22"/>
        </w:rPr>
        <w:t>.</w:t>
      </w:r>
    </w:p>
    <w:p w14:paraId="6441C1CC" w14:textId="77777777" w:rsidR="00A82E93" w:rsidRDefault="002C7AA5" w:rsidP="00E42C6B">
      <w:pPr>
        <w:spacing w:line="360" w:lineRule="auto"/>
        <w:ind w:firstLine="720"/>
        <w:rPr>
          <w:rFonts w:asciiTheme="minorHAnsi" w:hAnsiTheme="minorHAnsi" w:cstheme="minorHAnsi"/>
          <w:sz w:val="22"/>
          <w:szCs w:val="22"/>
        </w:rPr>
      </w:pPr>
      <w:r>
        <w:rPr>
          <w:rFonts w:asciiTheme="minorHAnsi" w:hAnsiTheme="minorHAnsi" w:cstheme="minorHAnsi"/>
          <w:sz w:val="22"/>
          <w:szCs w:val="22"/>
        </w:rPr>
        <w:t>For the VSD condition, the duration of the filler</w:t>
      </w:r>
      <w:r w:rsidR="00E42C6B">
        <w:rPr>
          <w:rFonts w:asciiTheme="minorHAnsi" w:hAnsiTheme="minorHAnsi" w:cstheme="minorHAnsi"/>
          <w:sz w:val="22"/>
          <w:szCs w:val="22"/>
        </w:rPr>
        <w:t>s ranged</w:t>
      </w:r>
      <w:r>
        <w:rPr>
          <w:rFonts w:asciiTheme="minorHAnsi" w:hAnsiTheme="minorHAnsi" w:cstheme="minorHAnsi"/>
          <w:sz w:val="22"/>
          <w:szCs w:val="22"/>
        </w:rPr>
        <w:t xml:space="preserve"> from 400 to 600 </w:t>
      </w:r>
      <w:proofErr w:type="spellStart"/>
      <w:r>
        <w:rPr>
          <w:rFonts w:asciiTheme="minorHAnsi" w:hAnsiTheme="minorHAnsi" w:cstheme="minorHAnsi"/>
          <w:sz w:val="22"/>
          <w:szCs w:val="22"/>
        </w:rPr>
        <w:t>ms</w:t>
      </w:r>
      <w:proofErr w:type="spellEnd"/>
      <w:r>
        <w:rPr>
          <w:rFonts w:asciiTheme="minorHAnsi" w:hAnsiTheme="minorHAnsi" w:cstheme="minorHAnsi"/>
          <w:sz w:val="22"/>
          <w:szCs w:val="22"/>
        </w:rPr>
        <w:t xml:space="preserve">, by </w:t>
      </w:r>
      <w:r w:rsidR="00E42C6B">
        <w:rPr>
          <w:rFonts w:asciiTheme="minorHAnsi" w:hAnsiTheme="minorHAnsi" w:cstheme="minorHAnsi"/>
          <w:sz w:val="22"/>
          <w:szCs w:val="22"/>
        </w:rPr>
        <w:t>discrete</w:t>
      </w:r>
      <w:r>
        <w:rPr>
          <w:rFonts w:asciiTheme="minorHAnsi" w:hAnsiTheme="minorHAnsi" w:cstheme="minorHAnsi"/>
          <w:sz w:val="22"/>
          <w:szCs w:val="22"/>
        </w:rPr>
        <w:t xml:space="preserve"> step defined </w:t>
      </w:r>
      <w:r w:rsidR="00E42C6B">
        <w:rPr>
          <w:rFonts w:asciiTheme="minorHAnsi" w:hAnsiTheme="minorHAnsi" w:cstheme="minorHAnsi"/>
          <w:sz w:val="22"/>
          <w:szCs w:val="22"/>
        </w:rPr>
        <w:t>by the refresh rate capacities o</w:t>
      </w:r>
      <w:r>
        <w:rPr>
          <w:rFonts w:asciiTheme="minorHAnsi" w:hAnsiTheme="minorHAnsi" w:cstheme="minorHAnsi"/>
          <w:sz w:val="22"/>
          <w:szCs w:val="22"/>
        </w:rPr>
        <w:t>f the mo</w:t>
      </w:r>
      <w:r w:rsidR="00A82E93">
        <w:rPr>
          <w:rFonts w:asciiTheme="minorHAnsi" w:hAnsiTheme="minorHAnsi" w:cstheme="minorHAnsi"/>
          <w:sz w:val="22"/>
          <w:szCs w:val="22"/>
        </w:rPr>
        <w:t xml:space="preserve">nitor (60 Hz). Each of these durations </w:t>
      </w:r>
      <w:r>
        <w:rPr>
          <w:rFonts w:asciiTheme="minorHAnsi" w:hAnsiTheme="minorHAnsi" w:cstheme="minorHAnsi"/>
          <w:sz w:val="22"/>
          <w:szCs w:val="22"/>
        </w:rPr>
        <w:t xml:space="preserve">was associated to a probability. This probability defined the chance of having </w:t>
      </w:r>
      <w:r w:rsidR="00A82E93">
        <w:rPr>
          <w:rFonts w:asciiTheme="minorHAnsi" w:hAnsiTheme="minorHAnsi" w:cstheme="minorHAnsi"/>
          <w:sz w:val="22"/>
          <w:szCs w:val="22"/>
        </w:rPr>
        <w:t xml:space="preserve">a particular filler lasting for a particular duration. This probability was </w:t>
      </w:r>
      <w:del w:id="331" w:author="Pam" w:date="2020-07-29T14:52:00Z">
        <w:r w:rsidR="00A82E93" w:rsidDel="00BC5465">
          <w:rPr>
            <w:rFonts w:asciiTheme="minorHAnsi" w:hAnsiTheme="minorHAnsi" w:cstheme="minorHAnsi"/>
            <w:sz w:val="22"/>
            <w:szCs w:val="22"/>
          </w:rPr>
          <w:delText xml:space="preserve">theoretically </w:delText>
        </w:r>
      </w:del>
      <w:r w:rsidR="00A82E93">
        <w:rPr>
          <w:rFonts w:asciiTheme="minorHAnsi" w:hAnsiTheme="minorHAnsi" w:cstheme="minorHAnsi"/>
          <w:sz w:val="22"/>
          <w:szCs w:val="22"/>
        </w:rPr>
        <w:t xml:space="preserve">defined as half of a normal function, with µ = 600 </w:t>
      </w:r>
      <w:proofErr w:type="spellStart"/>
      <w:r w:rsidR="00A82E93">
        <w:rPr>
          <w:rFonts w:asciiTheme="minorHAnsi" w:hAnsiTheme="minorHAnsi" w:cstheme="minorHAnsi"/>
          <w:sz w:val="22"/>
          <w:szCs w:val="22"/>
        </w:rPr>
        <w:t>ms</w:t>
      </w:r>
      <w:proofErr w:type="spellEnd"/>
      <w:r w:rsidR="00A82E93">
        <w:rPr>
          <w:rFonts w:asciiTheme="minorHAnsi" w:hAnsiTheme="minorHAnsi" w:cstheme="minorHAnsi"/>
          <w:sz w:val="22"/>
          <w:szCs w:val="22"/>
        </w:rPr>
        <w:t xml:space="preserve"> and σ = 90 </w:t>
      </w:r>
      <w:proofErr w:type="spellStart"/>
      <w:r w:rsidR="00A82E93">
        <w:rPr>
          <w:rFonts w:asciiTheme="minorHAnsi" w:hAnsiTheme="minorHAnsi" w:cstheme="minorHAnsi"/>
          <w:sz w:val="22"/>
          <w:szCs w:val="22"/>
        </w:rPr>
        <w:t>ms.</w:t>
      </w:r>
      <w:proofErr w:type="spellEnd"/>
      <w:r w:rsidR="00A82E93">
        <w:rPr>
          <w:rFonts w:asciiTheme="minorHAnsi" w:hAnsiTheme="minorHAnsi" w:cstheme="minorHAnsi"/>
          <w:sz w:val="22"/>
          <w:szCs w:val="22"/>
        </w:rPr>
        <w:t xml:space="preserve"> Figure 3 illustrate</w:t>
      </w:r>
      <w:ins w:id="332" w:author="Pam" w:date="2020-07-29T14:52:00Z">
        <w:r w:rsidR="00BC5465">
          <w:rPr>
            <w:rFonts w:asciiTheme="minorHAnsi" w:hAnsiTheme="minorHAnsi" w:cstheme="minorHAnsi"/>
            <w:sz w:val="22"/>
            <w:szCs w:val="22"/>
          </w:rPr>
          <w:t>s</w:t>
        </w:r>
      </w:ins>
      <w:r w:rsidR="00A82E93">
        <w:rPr>
          <w:rFonts w:asciiTheme="minorHAnsi" w:hAnsiTheme="minorHAnsi" w:cstheme="minorHAnsi"/>
          <w:sz w:val="22"/>
          <w:szCs w:val="22"/>
        </w:rPr>
        <w:t xml:space="preserve"> </w:t>
      </w:r>
      <w:del w:id="333" w:author="Pam" w:date="2020-07-29T14:52:00Z">
        <w:r w:rsidR="00A82E93" w:rsidDel="00BC5465">
          <w:rPr>
            <w:rFonts w:asciiTheme="minorHAnsi" w:hAnsiTheme="minorHAnsi" w:cstheme="minorHAnsi"/>
            <w:sz w:val="22"/>
            <w:szCs w:val="22"/>
          </w:rPr>
          <w:delText xml:space="preserve">this </w:delText>
        </w:r>
      </w:del>
      <w:ins w:id="334" w:author="Pam" w:date="2020-07-29T14:52:00Z">
        <w:r w:rsidR="00BC5465">
          <w:rPr>
            <w:rFonts w:asciiTheme="minorHAnsi" w:hAnsiTheme="minorHAnsi" w:cstheme="minorHAnsi"/>
            <w:sz w:val="22"/>
            <w:szCs w:val="22"/>
          </w:rPr>
          <w:t xml:space="preserve">the </w:t>
        </w:r>
      </w:ins>
      <w:r w:rsidR="00A82E93">
        <w:rPr>
          <w:rFonts w:asciiTheme="minorHAnsi" w:hAnsiTheme="minorHAnsi" w:cstheme="minorHAnsi"/>
          <w:sz w:val="22"/>
          <w:szCs w:val="22"/>
        </w:rPr>
        <w:t>function applied to the total number of fillers used (110 within one block)</w:t>
      </w:r>
      <w:r w:rsidR="00DB0408">
        <w:rPr>
          <w:rFonts w:asciiTheme="minorHAnsi" w:hAnsiTheme="minorHAnsi" w:cstheme="minorHAnsi"/>
          <w:sz w:val="22"/>
          <w:szCs w:val="22"/>
        </w:rPr>
        <w:t>. These values were rounded in the experiment to fit an integer value indicating the number of trials by duration.</w:t>
      </w:r>
    </w:p>
    <w:p w14:paraId="49B497DC" w14:textId="77777777" w:rsidR="00EC25BE" w:rsidRDefault="00EC25BE" w:rsidP="00EC25BE">
      <w:pPr>
        <w:spacing w:line="360" w:lineRule="auto"/>
        <w:jc w:val="center"/>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14:anchorId="6DEE6417" wp14:editId="6D82BE3D">
            <wp:extent cx="2743200" cy="2286000"/>
            <wp:effectExtent l="0" t="0" r="0" b="0"/>
            <wp:docPr id="1" name="Picture 1" descr="Capture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pture_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p w14:paraId="3032AA37" w14:textId="77777777" w:rsidR="00E42C6B" w:rsidRPr="00DD291A" w:rsidRDefault="00E42C6B" w:rsidP="00E42C6B">
      <w:pPr>
        <w:spacing w:line="360" w:lineRule="auto"/>
        <w:rPr>
          <w:rFonts w:asciiTheme="minorHAnsi" w:hAnsiTheme="minorHAnsi" w:cstheme="minorHAnsi"/>
          <w:sz w:val="22"/>
          <w:szCs w:val="22"/>
        </w:rPr>
      </w:pPr>
    </w:p>
    <w:p w14:paraId="22B8CAE9" w14:textId="77777777" w:rsidR="002C7AA5" w:rsidRDefault="00DB0408" w:rsidP="007A73DB">
      <w:pPr>
        <w:spacing w:line="360" w:lineRule="auto"/>
        <w:rPr>
          <w:rFonts w:asciiTheme="minorHAnsi" w:hAnsiTheme="minorHAnsi" w:cstheme="minorHAnsi"/>
          <w:sz w:val="22"/>
          <w:szCs w:val="22"/>
        </w:rPr>
      </w:pPr>
      <w:r>
        <w:rPr>
          <w:rFonts w:asciiTheme="minorHAnsi" w:hAnsiTheme="minorHAnsi" w:cstheme="minorHAnsi"/>
          <w:sz w:val="22"/>
          <w:szCs w:val="22"/>
        </w:rPr>
        <w:tab/>
        <w:t>Vocal responses were recorded at a sampling rate of 44100 Hz</w:t>
      </w:r>
      <w:r w:rsidR="00BA6F20">
        <w:rPr>
          <w:rFonts w:asciiTheme="minorHAnsi" w:hAnsiTheme="minorHAnsi" w:cstheme="minorHAnsi"/>
          <w:sz w:val="22"/>
          <w:szCs w:val="22"/>
        </w:rPr>
        <w:t xml:space="preserve"> and for a duration of 2000 </w:t>
      </w:r>
      <w:proofErr w:type="spellStart"/>
      <w:r w:rsidR="00BA6F20">
        <w:rPr>
          <w:rFonts w:asciiTheme="minorHAnsi" w:hAnsiTheme="minorHAnsi" w:cstheme="minorHAnsi"/>
          <w:sz w:val="22"/>
          <w:szCs w:val="22"/>
        </w:rPr>
        <w:t>ms</w:t>
      </w:r>
      <w:r>
        <w:rPr>
          <w:rFonts w:asciiTheme="minorHAnsi" w:hAnsiTheme="minorHAnsi" w:cstheme="minorHAnsi"/>
          <w:sz w:val="22"/>
          <w:szCs w:val="22"/>
        </w:rPr>
        <w:t>.</w:t>
      </w:r>
      <w:proofErr w:type="spellEnd"/>
      <w:r>
        <w:rPr>
          <w:rFonts w:asciiTheme="minorHAnsi" w:hAnsiTheme="minorHAnsi" w:cstheme="minorHAnsi"/>
          <w:sz w:val="22"/>
          <w:szCs w:val="22"/>
        </w:rPr>
        <w:t xml:space="preserve"> During the preprocessing, we </w:t>
      </w:r>
      <w:commentRangeStart w:id="335"/>
      <w:r>
        <w:rPr>
          <w:rFonts w:asciiTheme="minorHAnsi" w:hAnsiTheme="minorHAnsi" w:cstheme="minorHAnsi"/>
          <w:sz w:val="22"/>
          <w:szCs w:val="22"/>
        </w:rPr>
        <w:t>checked</w:t>
      </w:r>
      <w:commentRangeEnd w:id="335"/>
      <w:r w:rsidR="00BC5465">
        <w:rPr>
          <w:rStyle w:val="CommentReference"/>
          <w:rFonts w:asciiTheme="minorHAnsi" w:eastAsiaTheme="minorHAnsi" w:hAnsiTheme="minorHAnsi" w:cstheme="minorBidi"/>
        </w:rPr>
        <w:commentReference w:id="335"/>
      </w:r>
      <w:r>
        <w:rPr>
          <w:rFonts w:asciiTheme="minorHAnsi" w:hAnsiTheme="minorHAnsi" w:cstheme="minorHAnsi"/>
          <w:sz w:val="22"/>
          <w:szCs w:val="22"/>
        </w:rPr>
        <w:t xml:space="preserve"> for the onset of each vocal file</w:t>
      </w:r>
      <w:del w:id="336" w:author="Pam" w:date="2020-07-29T14:53:00Z">
        <w:r w:rsidDel="00BC5465">
          <w:rPr>
            <w:rFonts w:asciiTheme="minorHAnsi" w:hAnsiTheme="minorHAnsi" w:cstheme="minorHAnsi"/>
            <w:sz w:val="22"/>
            <w:szCs w:val="22"/>
          </w:rPr>
          <w:delText>s</w:delText>
        </w:r>
      </w:del>
      <w:r>
        <w:rPr>
          <w:rFonts w:asciiTheme="minorHAnsi" w:hAnsiTheme="minorHAnsi" w:cstheme="minorHAnsi"/>
          <w:sz w:val="22"/>
          <w:szCs w:val="22"/>
        </w:rPr>
        <w:t xml:space="preserve"> manually, using </w:t>
      </w:r>
      <w:proofErr w:type="spellStart"/>
      <w:r>
        <w:rPr>
          <w:rFonts w:asciiTheme="minorHAnsi" w:hAnsiTheme="minorHAnsi" w:cstheme="minorHAnsi"/>
          <w:sz w:val="22"/>
          <w:szCs w:val="22"/>
        </w:rPr>
        <w:t>Praat</w:t>
      </w:r>
      <w:proofErr w:type="spellEnd"/>
      <w:r>
        <w:rPr>
          <w:rFonts w:asciiTheme="minorHAnsi" w:hAnsiTheme="minorHAnsi" w:cstheme="minorHAnsi"/>
          <w:sz w:val="22"/>
          <w:szCs w:val="22"/>
        </w:rPr>
        <w:t xml:space="preserve">, and we noted if the responses were correct, incorrect, presented dysfluencies, or if there were no responses at all. This preprocessing was limited to the item tests. All of the other vocal files corresponding to either training items or fillers items were </w:t>
      </w:r>
      <w:commentRangeStart w:id="337"/>
      <w:r>
        <w:rPr>
          <w:rFonts w:asciiTheme="minorHAnsi" w:hAnsiTheme="minorHAnsi" w:cstheme="minorHAnsi"/>
          <w:sz w:val="22"/>
          <w:szCs w:val="22"/>
        </w:rPr>
        <w:t>discarded</w:t>
      </w:r>
      <w:commentRangeEnd w:id="337"/>
      <w:r w:rsidR="00BC5465">
        <w:rPr>
          <w:rStyle w:val="CommentReference"/>
          <w:rFonts w:asciiTheme="minorHAnsi" w:eastAsiaTheme="minorHAnsi" w:hAnsiTheme="minorHAnsi" w:cstheme="minorBidi"/>
        </w:rPr>
        <w:commentReference w:id="337"/>
      </w:r>
      <w:r>
        <w:rPr>
          <w:rFonts w:asciiTheme="minorHAnsi" w:hAnsiTheme="minorHAnsi" w:cstheme="minorHAnsi"/>
          <w:sz w:val="22"/>
          <w:szCs w:val="22"/>
        </w:rPr>
        <w:t>.</w:t>
      </w:r>
    </w:p>
    <w:p w14:paraId="264D18B3" w14:textId="77777777" w:rsidR="00DB0408" w:rsidRDefault="00DB0408" w:rsidP="007A73DB">
      <w:pPr>
        <w:spacing w:line="360" w:lineRule="auto"/>
        <w:rPr>
          <w:rFonts w:asciiTheme="minorHAnsi" w:hAnsiTheme="minorHAnsi" w:cstheme="minorHAnsi"/>
          <w:sz w:val="22"/>
          <w:szCs w:val="22"/>
        </w:rPr>
      </w:pPr>
    </w:p>
    <w:p w14:paraId="76B94C83" w14:textId="77777777" w:rsidR="007A73DB" w:rsidRPr="00DB0408" w:rsidRDefault="00DB0408" w:rsidP="007A73DB">
      <w:pPr>
        <w:spacing w:line="360" w:lineRule="auto"/>
        <w:rPr>
          <w:rFonts w:asciiTheme="minorHAnsi" w:hAnsiTheme="minorHAnsi" w:cstheme="minorHAnsi"/>
          <w:sz w:val="22"/>
          <w:szCs w:val="22"/>
          <w:u w:val="single"/>
          <w:lang w:val="en-GB"/>
        </w:rPr>
      </w:pPr>
      <w:r w:rsidRPr="00DB0408">
        <w:rPr>
          <w:rFonts w:asciiTheme="minorHAnsi" w:hAnsiTheme="minorHAnsi" w:cstheme="minorHAnsi"/>
          <w:sz w:val="22"/>
          <w:szCs w:val="22"/>
          <w:u w:val="single"/>
          <w:lang w:val="en-GB"/>
        </w:rPr>
        <w:t>Recall task</w:t>
      </w:r>
    </w:p>
    <w:p w14:paraId="3DB9345A" w14:textId="77777777" w:rsidR="00DB0408" w:rsidRDefault="00DB0408" w:rsidP="007A73DB">
      <w:pPr>
        <w:spacing w:line="360" w:lineRule="auto"/>
        <w:rPr>
          <w:rFonts w:asciiTheme="minorHAnsi" w:hAnsiTheme="minorHAnsi" w:cstheme="minorHAnsi"/>
          <w:sz w:val="22"/>
          <w:szCs w:val="22"/>
          <w:lang w:val="en-GB"/>
        </w:rPr>
      </w:pPr>
    </w:p>
    <w:p w14:paraId="051A36CB" w14:textId="7B73476C" w:rsidR="00DB0408" w:rsidRDefault="00DB0408" w:rsidP="007A73DB">
      <w:pPr>
        <w:spacing w:line="360" w:lineRule="auto"/>
        <w:rPr>
          <w:rFonts w:asciiTheme="minorHAnsi" w:hAnsiTheme="minorHAnsi" w:cstheme="minorHAnsi"/>
          <w:sz w:val="22"/>
          <w:szCs w:val="22"/>
          <w:lang w:val="en-GB"/>
        </w:rPr>
      </w:pPr>
      <w:r>
        <w:rPr>
          <w:rFonts w:asciiTheme="minorHAnsi" w:hAnsiTheme="minorHAnsi" w:cstheme="minorHAnsi"/>
          <w:sz w:val="22"/>
          <w:szCs w:val="22"/>
          <w:lang w:val="en-GB"/>
        </w:rPr>
        <w:tab/>
        <w:t>During this task we presented to the participant the full set of distractor words that were used during the procedure for the test trials. In total there were 180 distractor words (90 for the semantical</w:t>
      </w:r>
      <w:ins w:id="338" w:author="Pam" w:date="2020-07-29T14:54:00Z">
        <w:r w:rsidR="00BC5465">
          <w:rPr>
            <w:rFonts w:asciiTheme="minorHAnsi" w:hAnsiTheme="minorHAnsi" w:cstheme="minorHAnsi"/>
            <w:sz w:val="22"/>
            <w:szCs w:val="22"/>
            <w:lang w:val="en-GB"/>
          </w:rPr>
          <w:t>ly</w:t>
        </w:r>
      </w:ins>
      <w:r>
        <w:rPr>
          <w:rFonts w:asciiTheme="minorHAnsi" w:hAnsiTheme="minorHAnsi" w:cstheme="minorHAnsi"/>
          <w:sz w:val="22"/>
          <w:szCs w:val="22"/>
          <w:lang w:val="en-GB"/>
        </w:rPr>
        <w:t xml:space="preserve"> related</w:t>
      </w:r>
      <w:ins w:id="339" w:author="Pam" w:date="2020-07-29T14:54:00Z">
        <w:r w:rsidR="00BC5465">
          <w:rPr>
            <w:rFonts w:asciiTheme="minorHAnsi" w:hAnsiTheme="minorHAnsi" w:cstheme="minorHAnsi"/>
            <w:sz w:val="22"/>
            <w:szCs w:val="22"/>
            <w:lang w:val="en-GB"/>
          </w:rPr>
          <w:t xml:space="preserve"> condition</w:t>
        </w:r>
      </w:ins>
      <w:del w:id="340" w:author="Pam" w:date="2020-07-29T14:54:00Z">
        <w:r w:rsidDel="00BC5465">
          <w:rPr>
            <w:rFonts w:asciiTheme="minorHAnsi" w:hAnsiTheme="minorHAnsi" w:cstheme="minorHAnsi"/>
            <w:sz w:val="22"/>
            <w:szCs w:val="22"/>
            <w:lang w:val="en-GB"/>
          </w:rPr>
          <w:delText>ness</w:delText>
        </w:r>
      </w:del>
      <w:r>
        <w:rPr>
          <w:rFonts w:asciiTheme="minorHAnsi" w:hAnsiTheme="minorHAnsi" w:cstheme="minorHAnsi"/>
          <w:sz w:val="22"/>
          <w:szCs w:val="22"/>
          <w:lang w:val="en-GB"/>
        </w:rPr>
        <w:t>, 90 for the phonological</w:t>
      </w:r>
      <w:ins w:id="341" w:author="Pam" w:date="2020-07-29T14:54:00Z">
        <w:r w:rsidR="00BC5465">
          <w:rPr>
            <w:rFonts w:asciiTheme="minorHAnsi" w:hAnsiTheme="minorHAnsi" w:cstheme="minorHAnsi"/>
            <w:sz w:val="22"/>
            <w:szCs w:val="22"/>
            <w:lang w:val="en-GB"/>
          </w:rPr>
          <w:t>ly</w:t>
        </w:r>
      </w:ins>
      <w:r>
        <w:rPr>
          <w:rFonts w:asciiTheme="minorHAnsi" w:hAnsiTheme="minorHAnsi" w:cstheme="minorHAnsi"/>
          <w:sz w:val="22"/>
          <w:szCs w:val="22"/>
          <w:lang w:val="en-GB"/>
        </w:rPr>
        <w:t xml:space="preserve"> relate</w:t>
      </w:r>
      <w:ins w:id="342" w:author="Pam" w:date="2020-07-29T14:54:00Z">
        <w:r w:rsidR="00BC5465">
          <w:rPr>
            <w:rFonts w:asciiTheme="minorHAnsi" w:hAnsiTheme="minorHAnsi" w:cstheme="minorHAnsi"/>
            <w:sz w:val="22"/>
            <w:szCs w:val="22"/>
            <w:lang w:val="en-GB"/>
          </w:rPr>
          <w:t>d condition</w:t>
        </w:r>
      </w:ins>
      <w:del w:id="343" w:author="Pam" w:date="2020-07-29T14:54:00Z">
        <w:r w:rsidDel="00BC5465">
          <w:rPr>
            <w:rFonts w:asciiTheme="minorHAnsi" w:hAnsiTheme="minorHAnsi" w:cstheme="minorHAnsi"/>
            <w:sz w:val="22"/>
            <w:szCs w:val="22"/>
            <w:lang w:val="en-GB"/>
          </w:rPr>
          <w:delText>dness</w:delText>
        </w:r>
      </w:del>
      <w:r>
        <w:rPr>
          <w:rFonts w:asciiTheme="minorHAnsi" w:hAnsiTheme="minorHAnsi" w:cstheme="minorHAnsi"/>
          <w:sz w:val="22"/>
          <w:szCs w:val="22"/>
          <w:lang w:val="en-GB"/>
        </w:rPr>
        <w:t>)</w:t>
      </w:r>
      <w:r w:rsidR="006D5F45">
        <w:rPr>
          <w:rFonts w:asciiTheme="minorHAnsi" w:hAnsiTheme="minorHAnsi" w:cstheme="minorHAnsi"/>
          <w:sz w:val="22"/>
          <w:szCs w:val="22"/>
          <w:lang w:val="en-GB"/>
        </w:rPr>
        <w:t xml:space="preserve"> that were used, to which we added 180 words that were not used</w:t>
      </w:r>
      <w:r>
        <w:rPr>
          <w:rFonts w:asciiTheme="minorHAnsi" w:hAnsiTheme="minorHAnsi" w:cstheme="minorHAnsi"/>
          <w:sz w:val="22"/>
          <w:szCs w:val="22"/>
          <w:lang w:val="en-GB"/>
        </w:rPr>
        <w:t>. A trial was as follow</w:t>
      </w:r>
      <w:ins w:id="344" w:author="Pam" w:date="2020-07-29T14:54:00Z">
        <w:r w:rsidR="00BC5465">
          <w:rPr>
            <w:rFonts w:asciiTheme="minorHAnsi" w:hAnsiTheme="minorHAnsi" w:cstheme="minorHAnsi"/>
            <w:sz w:val="22"/>
            <w:szCs w:val="22"/>
            <w:lang w:val="en-GB"/>
          </w:rPr>
          <w:t>s</w:t>
        </w:r>
      </w:ins>
      <w:r>
        <w:rPr>
          <w:rFonts w:asciiTheme="minorHAnsi" w:hAnsiTheme="minorHAnsi" w:cstheme="minorHAnsi"/>
          <w:sz w:val="22"/>
          <w:szCs w:val="22"/>
          <w:lang w:val="en-GB"/>
        </w:rPr>
        <w:t xml:space="preserve"> (see Figure 1): a fixation cross was displayed for </w:t>
      </w:r>
      <w:r w:rsidR="006D5F45">
        <w:rPr>
          <w:rFonts w:asciiTheme="minorHAnsi" w:hAnsiTheme="minorHAnsi" w:cstheme="minorHAnsi"/>
          <w:sz w:val="22"/>
          <w:szCs w:val="22"/>
          <w:lang w:val="en-GB"/>
        </w:rPr>
        <w:t xml:space="preserve">500 </w:t>
      </w:r>
      <w:proofErr w:type="spellStart"/>
      <w:r w:rsidR="006D5F45">
        <w:rPr>
          <w:rFonts w:asciiTheme="minorHAnsi" w:hAnsiTheme="minorHAnsi" w:cstheme="minorHAnsi"/>
          <w:sz w:val="22"/>
          <w:szCs w:val="22"/>
          <w:lang w:val="en-GB"/>
        </w:rPr>
        <w:t>ms</w:t>
      </w:r>
      <w:proofErr w:type="spellEnd"/>
      <w:r w:rsidR="006D5F45">
        <w:rPr>
          <w:rFonts w:asciiTheme="minorHAnsi" w:hAnsiTheme="minorHAnsi" w:cstheme="minorHAnsi"/>
          <w:sz w:val="22"/>
          <w:szCs w:val="22"/>
          <w:lang w:val="en-GB"/>
        </w:rPr>
        <w:t xml:space="preserve"> and replaced by a distractor word</w:t>
      </w:r>
      <w:del w:id="345" w:author="Pam" w:date="2020-07-29T14:54:00Z">
        <w:r w:rsidR="006D5F45" w:rsidDel="00BC5465">
          <w:rPr>
            <w:rFonts w:asciiTheme="minorHAnsi" w:hAnsiTheme="minorHAnsi" w:cstheme="minorHAnsi"/>
            <w:sz w:val="22"/>
            <w:szCs w:val="22"/>
            <w:lang w:val="en-GB"/>
          </w:rPr>
          <w:delText>s</w:delText>
        </w:r>
      </w:del>
      <w:r w:rsidR="006D5F45">
        <w:rPr>
          <w:rFonts w:asciiTheme="minorHAnsi" w:hAnsiTheme="minorHAnsi" w:cstheme="minorHAnsi"/>
          <w:sz w:val="22"/>
          <w:szCs w:val="22"/>
          <w:lang w:val="en-GB"/>
        </w:rPr>
        <w:t xml:space="preserve"> in the middle of the </w:t>
      </w:r>
      <w:commentRangeStart w:id="346"/>
      <w:r w:rsidR="006D5F45">
        <w:rPr>
          <w:rFonts w:asciiTheme="minorHAnsi" w:hAnsiTheme="minorHAnsi" w:cstheme="minorHAnsi"/>
          <w:sz w:val="22"/>
          <w:szCs w:val="22"/>
          <w:lang w:val="en-GB"/>
        </w:rPr>
        <w:t>screen</w:t>
      </w:r>
      <w:commentRangeEnd w:id="346"/>
      <w:r w:rsidR="00BC5465">
        <w:rPr>
          <w:rStyle w:val="CommentReference"/>
          <w:rFonts w:asciiTheme="minorHAnsi" w:eastAsiaTheme="minorHAnsi" w:hAnsiTheme="minorHAnsi" w:cstheme="minorBidi"/>
        </w:rPr>
        <w:commentReference w:id="346"/>
      </w:r>
      <w:r w:rsidR="006D5F45">
        <w:rPr>
          <w:rFonts w:asciiTheme="minorHAnsi" w:hAnsiTheme="minorHAnsi" w:cstheme="minorHAnsi"/>
          <w:sz w:val="22"/>
          <w:szCs w:val="22"/>
          <w:lang w:val="en-GB"/>
        </w:rPr>
        <w:t xml:space="preserve">. </w:t>
      </w:r>
      <w:del w:id="347" w:author="Pam" w:date="2020-07-31T12:43:00Z">
        <w:r w:rsidR="006D5F45" w:rsidDel="001A1172">
          <w:rPr>
            <w:rFonts w:asciiTheme="minorHAnsi" w:hAnsiTheme="minorHAnsi" w:cstheme="minorHAnsi"/>
            <w:sz w:val="22"/>
            <w:szCs w:val="22"/>
            <w:lang w:val="en-GB"/>
          </w:rPr>
          <w:delText xml:space="preserve">The </w:delText>
        </w:r>
      </w:del>
      <w:del w:id="348" w:author="Pam" w:date="2020-07-31T12:42:00Z">
        <w:r w:rsidR="006D5F45" w:rsidDel="001A1172">
          <w:rPr>
            <w:rFonts w:asciiTheme="minorHAnsi" w:hAnsiTheme="minorHAnsi" w:cstheme="minorHAnsi"/>
            <w:sz w:val="22"/>
            <w:szCs w:val="22"/>
            <w:lang w:val="en-GB"/>
          </w:rPr>
          <w:delText xml:space="preserve">task </w:delText>
        </w:r>
      </w:del>
      <w:del w:id="349" w:author="Pam" w:date="2020-07-29T14:55:00Z">
        <w:r w:rsidR="006D5F45" w:rsidDel="00BC5465">
          <w:rPr>
            <w:rFonts w:asciiTheme="minorHAnsi" w:hAnsiTheme="minorHAnsi" w:cstheme="minorHAnsi"/>
            <w:sz w:val="22"/>
            <w:szCs w:val="22"/>
            <w:lang w:val="en-GB"/>
          </w:rPr>
          <w:delText xml:space="preserve">of the </w:delText>
        </w:r>
      </w:del>
      <w:del w:id="350" w:author="Pam" w:date="2020-07-31T12:43:00Z">
        <w:r w:rsidR="006D5F45" w:rsidDel="001A1172">
          <w:rPr>
            <w:rFonts w:asciiTheme="minorHAnsi" w:hAnsiTheme="minorHAnsi" w:cstheme="minorHAnsi"/>
            <w:sz w:val="22"/>
            <w:szCs w:val="22"/>
            <w:lang w:val="en-GB"/>
          </w:rPr>
          <w:delText>participants was</w:delText>
        </w:r>
      </w:del>
      <w:ins w:id="351" w:author="Pam" w:date="2020-07-31T12:43:00Z">
        <w:r w:rsidR="001A1172">
          <w:rPr>
            <w:rFonts w:asciiTheme="minorHAnsi" w:hAnsiTheme="minorHAnsi" w:cstheme="minorHAnsi"/>
            <w:sz w:val="22"/>
            <w:szCs w:val="22"/>
            <w:lang w:val="en-GB"/>
          </w:rPr>
          <w:t>Participants were asked</w:t>
        </w:r>
      </w:ins>
      <w:r w:rsidR="006D5F45">
        <w:rPr>
          <w:rFonts w:asciiTheme="minorHAnsi" w:hAnsiTheme="minorHAnsi" w:cstheme="minorHAnsi"/>
          <w:sz w:val="22"/>
          <w:szCs w:val="22"/>
          <w:lang w:val="en-GB"/>
        </w:rPr>
        <w:t xml:space="preserve"> to indicate if they </w:t>
      </w:r>
      <w:del w:id="352" w:author="Pam" w:date="2020-07-29T14:55:00Z">
        <w:r w:rsidR="006D5F45" w:rsidDel="00BC5465">
          <w:rPr>
            <w:rFonts w:asciiTheme="minorHAnsi" w:hAnsiTheme="minorHAnsi" w:cstheme="minorHAnsi"/>
            <w:sz w:val="22"/>
            <w:szCs w:val="22"/>
            <w:lang w:val="en-GB"/>
          </w:rPr>
          <w:delText xml:space="preserve">have </w:delText>
        </w:r>
      </w:del>
      <w:ins w:id="353" w:author="Pam" w:date="2020-07-29T14:55:00Z">
        <w:r w:rsidR="00BC5465">
          <w:rPr>
            <w:rFonts w:asciiTheme="minorHAnsi" w:hAnsiTheme="minorHAnsi" w:cstheme="minorHAnsi"/>
            <w:sz w:val="22"/>
            <w:szCs w:val="22"/>
            <w:lang w:val="en-GB"/>
          </w:rPr>
          <w:t xml:space="preserve">had </w:t>
        </w:r>
      </w:ins>
      <w:r w:rsidR="006D5F45">
        <w:rPr>
          <w:rFonts w:asciiTheme="minorHAnsi" w:hAnsiTheme="minorHAnsi" w:cstheme="minorHAnsi"/>
          <w:sz w:val="22"/>
          <w:szCs w:val="22"/>
          <w:lang w:val="en-GB"/>
        </w:rPr>
        <w:t xml:space="preserve">seen </w:t>
      </w:r>
      <w:del w:id="354" w:author="Pam" w:date="2020-07-29T14:55:00Z">
        <w:r w:rsidR="006D5F45" w:rsidDel="00BC5465">
          <w:rPr>
            <w:rFonts w:asciiTheme="minorHAnsi" w:hAnsiTheme="minorHAnsi" w:cstheme="minorHAnsi"/>
            <w:sz w:val="22"/>
            <w:szCs w:val="22"/>
            <w:lang w:val="en-GB"/>
          </w:rPr>
          <w:delText xml:space="preserve">or not seen </w:delText>
        </w:r>
      </w:del>
      <w:r w:rsidR="006D5F45">
        <w:rPr>
          <w:rFonts w:asciiTheme="minorHAnsi" w:hAnsiTheme="minorHAnsi" w:cstheme="minorHAnsi"/>
          <w:sz w:val="22"/>
          <w:szCs w:val="22"/>
          <w:lang w:val="en-GB"/>
        </w:rPr>
        <w:t>the distractor during the procedure</w:t>
      </w:r>
      <w:ins w:id="355" w:author="Pam" w:date="2020-07-29T14:55:00Z">
        <w:r w:rsidR="00BC5465">
          <w:rPr>
            <w:rFonts w:asciiTheme="minorHAnsi" w:hAnsiTheme="minorHAnsi" w:cstheme="minorHAnsi"/>
            <w:sz w:val="22"/>
            <w:szCs w:val="22"/>
            <w:lang w:val="en-GB"/>
          </w:rPr>
          <w:t xml:space="preserve"> or not</w:t>
        </w:r>
      </w:ins>
      <w:del w:id="356" w:author="Pam" w:date="2020-07-29T14:55:00Z">
        <w:r w:rsidR="006D5F45" w:rsidDel="00BC5465">
          <w:rPr>
            <w:rFonts w:asciiTheme="minorHAnsi" w:hAnsiTheme="minorHAnsi" w:cstheme="minorHAnsi"/>
            <w:sz w:val="22"/>
            <w:szCs w:val="22"/>
            <w:lang w:val="en-GB"/>
          </w:rPr>
          <w:delText>,</w:delText>
        </w:r>
      </w:del>
      <w:r w:rsidR="006D5F45">
        <w:rPr>
          <w:rFonts w:asciiTheme="minorHAnsi" w:hAnsiTheme="minorHAnsi" w:cstheme="minorHAnsi"/>
          <w:sz w:val="22"/>
          <w:szCs w:val="22"/>
          <w:lang w:val="en-GB"/>
        </w:rPr>
        <w:t xml:space="preserve"> by pressing one of two </w:t>
      </w:r>
      <w:ins w:id="357" w:author="Pam" w:date="2020-07-31T12:43:00Z">
        <w:r w:rsidR="001A1172">
          <w:rPr>
            <w:rFonts w:asciiTheme="minorHAnsi" w:hAnsiTheme="minorHAnsi" w:cstheme="minorHAnsi"/>
            <w:sz w:val="22"/>
            <w:szCs w:val="22"/>
            <w:lang w:val="en-GB"/>
          </w:rPr>
          <w:t xml:space="preserve">designated </w:t>
        </w:r>
      </w:ins>
      <w:del w:id="358" w:author="Pam" w:date="2020-07-31T12:43:00Z">
        <w:r w:rsidR="006D5F45" w:rsidDel="001A1172">
          <w:rPr>
            <w:rFonts w:asciiTheme="minorHAnsi" w:hAnsiTheme="minorHAnsi" w:cstheme="minorHAnsi"/>
            <w:sz w:val="22"/>
            <w:szCs w:val="22"/>
            <w:lang w:val="en-GB"/>
          </w:rPr>
          <w:delText xml:space="preserve">keyboard </w:delText>
        </w:r>
      </w:del>
      <w:r w:rsidR="006D5F45">
        <w:rPr>
          <w:rFonts w:asciiTheme="minorHAnsi" w:hAnsiTheme="minorHAnsi" w:cstheme="minorHAnsi"/>
          <w:sz w:val="22"/>
          <w:szCs w:val="22"/>
          <w:lang w:val="en-GB"/>
        </w:rPr>
        <w:t>keys</w:t>
      </w:r>
      <w:ins w:id="359" w:author="Pam" w:date="2020-07-31T12:43:00Z">
        <w:r w:rsidR="001A1172">
          <w:rPr>
            <w:rFonts w:asciiTheme="minorHAnsi" w:hAnsiTheme="minorHAnsi" w:cstheme="minorHAnsi"/>
            <w:sz w:val="22"/>
            <w:szCs w:val="22"/>
            <w:lang w:val="en-GB"/>
          </w:rPr>
          <w:t xml:space="preserve"> on the keyboard</w:t>
        </w:r>
      </w:ins>
      <w:r w:rsidR="006D5F45">
        <w:rPr>
          <w:rFonts w:asciiTheme="minorHAnsi" w:hAnsiTheme="minorHAnsi" w:cstheme="minorHAnsi"/>
          <w:sz w:val="22"/>
          <w:szCs w:val="22"/>
          <w:lang w:val="en-GB"/>
        </w:rPr>
        <w:t>.</w:t>
      </w:r>
    </w:p>
    <w:p w14:paraId="59B4B1E8" w14:textId="77777777" w:rsidR="006D5F45" w:rsidRDefault="006D5F45" w:rsidP="007A73DB">
      <w:pPr>
        <w:spacing w:line="360" w:lineRule="auto"/>
        <w:rPr>
          <w:rFonts w:asciiTheme="minorHAnsi" w:hAnsiTheme="minorHAnsi" w:cstheme="minorHAnsi"/>
          <w:sz w:val="22"/>
          <w:szCs w:val="22"/>
          <w:lang w:val="en-GB"/>
        </w:rPr>
      </w:pPr>
    </w:p>
    <w:p w14:paraId="0419F8E9" w14:textId="77777777" w:rsidR="006150FB" w:rsidRPr="00DB0408" w:rsidRDefault="006150FB" w:rsidP="006150FB">
      <w:pPr>
        <w:spacing w:line="360" w:lineRule="auto"/>
        <w:rPr>
          <w:rFonts w:asciiTheme="minorHAnsi" w:hAnsiTheme="minorHAnsi" w:cstheme="minorHAnsi"/>
          <w:sz w:val="22"/>
          <w:szCs w:val="22"/>
          <w:u w:val="single"/>
          <w:lang w:val="en-GB"/>
        </w:rPr>
      </w:pPr>
      <w:r>
        <w:rPr>
          <w:rFonts w:asciiTheme="minorHAnsi" w:hAnsiTheme="minorHAnsi" w:cstheme="minorHAnsi"/>
          <w:sz w:val="22"/>
          <w:szCs w:val="22"/>
          <w:u w:val="single"/>
          <w:lang w:val="en-GB"/>
        </w:rPr>
        <w:t>Delayed naming task</w:t>
      </w:r>
    </w:p>
    <w:p w14:paraId="736EBE23" w14:textId="77777777" w:rsidR="007A73DB" w:rsidRDefault="007A73DB" w:rsidP="00DB0408">
      <w:pPr>
        <w:keepNext/>
        <w:spacing w:line="360" w:lineRule="auto"/>
        <w:rPr>
          <w:rFonts w:asciiTheme="minorHAnsi" w:hAnsiTheme="minorHAnsi" w:cstheme="minorHAnsi"/>
          <w:sz w:val="22"/>
          <w:szCs w:val="22"/>
          <w:lang w:val="en-GB"/>
        </w:rPr>
      </w:pPr>
    </w:p>
    <w:p w14:paraId="7A812718" w14:textId="77777777" w:rsidR="00975EE6" w:rsidRDefault="006150FB" w:rsidP="0086002B">
      <w:pPr>
        <w:keepNext/>
        <w:spacing w:line="360" w:lineRule="auto"/>
        <w:rPr>
          <w:rFonts w:asciiTheme="minorHAnsi" w:hAnsiTheme="minorHAnsi" w:cstheme="minorHAnsi"/>
          <w:sz w:val="22"/>
          <w:szCs w:val="22"/>
          <w:lang w:val="en-GB"/>
        </w:rPr>
      </w:pPr>
      <w:r>
        <w:rPr>
          <w:rFonts w:asciiTheme="minorHAnsi" w:hAnsiTheme="minorHAnsi" w:cstheme="minorHAnsi"/>
          <w:sz w:val="22"/>
          <w:szCs w:val="22"/>
          <w:lang w:val="en-GB"/>
        </w:rPr>
        <w:tab/>
        <w:t>During the delayed naming procedure, we displayed every test picture</w:t>
      </w:r>
      <w:del w:id="360" w:author="Pam" w:date="2020-07-29T14:56:00Z">
        <w:r w:rsidDel="00BC5465">
          <w:rPr>
            <w:rFonts w:asciiTheme="minorHAnsi" w:hAnsiTheme="minorHAnsi" w:cstheme="minorHAnsi"/>
            <w:sz w:val="22"/>
            <w:szCs w:val="22"/>
            <w:lang w:val="en-GB"/>
          </w:rPr>
          <w:delText>s</w:delText>
        </w:r>
      </w:del>
      <w:r>
        <w:rPr>
          <w:rFonts w:asciiTheme="minorHAnsi" w:hAnsiTheme="minorHAnsi" w:cstheme="minorHAnsi"/>
          <w:sz w:val="22"/>
          <w:szCs w:val="22"/>
          <w:lang w:val="en-GB"/>
        </w:rPr>
        <w:t xml:space="preserve"> (90) used during the experiment. The task of the participants was to wait for a signal to produce the name of the picture. A trial was as follow</w:t>
      </w:r>
      <w:ins w:id="361" w:author="Pam" w:date="2020-07-29T14:56:00Z">
        <w:r w:rsidR="00BC5465">
          <w:rPr>
            <w:rFonts w:asciiTheme="minorHAnsi" w:hAnsiTheme="minorHAnsi" w:cstheme="minorHAnsi"/>
            <w:sz w:val="22"/>
            <w:szCs w:val="22"/>
            <w:lang w:val="en-GB"/>
          </w:rPr>
          <w:t>s</w:t>
        </w:r>
      </w:ins>
      <w:r>
        <w:rPr>
          <w:rFonts w:asciiTheme="minorHAnsi" w:hAnsiTheme="minorHAnsi" w:cstheme="minorHAnsi"/>
          <w:sz w:val="22"/>
          <w:szCs w:val="22"/>
          <w:lang w:val="en-GB"/>
        </w:rPr>
        <w:t xml:space="preserve"> (see Figure 1): a fixation cross was presented </w:t>
      </w:r>
      <w:del w:id="362" w:author="Pam" w:date="2020-07-29T14:56:00Z">
        <w:r w:rsidDel="00BC5465">
          <w:rPr>
            <w:rFonts w:asciiTheme="minorHAnsi" w:hAnsiTheme="minorHAnsi" w:cstheme="minorHAnsi"/>
            <w:sz w:val="22"/>
            <w:szCs w:val="22"/>
            <w:lang w:val="en-GB"/>
          </w:rPr>
          <w:delText xml:space="preserve">during </w:delText>
        </w:r>
      </w:del>
      <w:ins w:id="363" w:author="Pam" w:date="2020-07-29T14:56:00Z">
        <w:r w:rsidR="00BC5465">
          <w:rPr>
            <w:rFonts w:asciiTheme="minorHAnsi" w:hAnsiTheme="minorHAnsi" w:cstheme="minorHAnsi"/>
            <w:sz w:val="22"/>
            <w:szCs w:val="22"/>
            <w:lang w:val="en-GB"/>
          </w:rPr>
          <w:t xml:space="preserve">for </w:t>
        </w:r>
      </w:ins>
      <w:r>
        <w:rPr>
          <w:rFonts w:asciiTheme="minorHAnsi" w:hAnsiTheme="minorHAnsi" w:cstheme="minorHAnsi"/>
          <w:sz w:val="22"/>
          <w:szCs w:val="22"/>
          <w:lang w:val="en-GB"/>
        </w:rPr>
        <w:t xml:space="preserve">700 </w:t>
      </w:r>
      <w:proofErr w:type="spellStart"/>
      <w:r>
        <w:rPr>
          <w:rFonts w:asciiTheme="minorHAnsi" w:hAnsiTheme="minorHAnsi" w:cstheme="minorHAnsi"/>
          <w:sz w:val="22"/>
          <w:szCs w:val="22"/>
          <w:lang w:val="en-GB"/>
        </w:rPr>
        <w:t>ms</w:t>
      </w:r>
      <w:proofErr w:type="spellEnd"/>
      <w:r>
        <w:rPr>
          <w:rFonts w:asciiTheme="minorHAnsi" w:hAnsiTheme="minorHAnsi" w:cstheme="minorHAnsi"/>
          <w:sz w:val="22"/>
          <w:szCs w:val="22"/>
          <w:lang w:val="en-GB"/>
        </w:rPr>
        <w:t xml:space="preserve">, and replaced by a picture for 1000 </w:t>
      </w:r>
      <w:proofErr w:type="spellStart"/>
      <w:r>
        <w:rPr>
          <w:rFonts w:asciiTheme="minorHAnsi" w:hAnsiTheme="minorHAnsi" w:cstheme="minorHAnsi"/>
          <w:sz w:val="22"/>
          <w:szCs w:val="22"/>
          <w:lang w:val="en-GB"/>
        </w:rPr>
        <w:t>ms</w:t>
      </w:r>
      <w:proofErr w:type="spellEnd"/>
      <w:r>
        <w:rPr>
          <w:rFonts w:asciiTheme="minorHAnsi" w:hAnsiTheme="minorHAnsi" w:cstheme="minorHAnsi"/>
          <w:sz w:val="22"/>
          <w:szCs w:val="22"/>
          <w:lang w:val="en-GB"/>
        </w:rPr>
        <w:t>. A blank interval</w:t>
      </w:r>
      <w:r w:rsidR="00975EE6">
        <w:rPr>
          <w:rFonts w:asciiTheme="minorHAnsi" w:hAnsiTheme="minorHAnsi" w:cstheme="minorHAnsi"/>
          <w:sz w:val="22"/>
          <w:szCs w:val="22"/>
          <w:lang w:val="en-GB"/>
        </w:rPr>
        <w:t>,</w:t>
      </w:r>
      <w:r>
        <w:rPr>
          <w:rFonts w:asciiTheme="minorHAnsi" w:hAnsiTheme="minorHAnsi" w:cstheme="minorHAnsi"/>
          <w:sz w:val="22"/>
          <w:szCs w:val="22"/>
          <w:lang w:val="en-GB"/>
        </w:rPr>
        <w:t xml:space="preserve"> </w:t>
      </w:r>
      <w:r w:rsidR="00975EE6">
        <w:rPr>
          <w:rFonts w:asciiTheme="minorHAnsi" w:hAnsiTheme="minorHAnsi" w:cstheme="minorHAnsi"/>
          <w:sz w:val="22"/>
          <w:szCs w:val="22"/>
          <w:lang w:val="en-GB"/>
        </w:rPr>
        <w:t xml:space="preserve">with a random duration </w:t>
      </w:r>
      <w:r>
        <w:rPr>
          <w:rFonts w:asciiTheme="minorHAnsi" w:hAnsiTheme="minorHAnsi" w:cstheme="minorHAnsi"/>
          <w:sz w:val="22"/>
          <w:szCs w:val="22"/>
          <w:lang w:val="en-GB"/>
        </w:rPr>
        <w:t xml:space="preserve">ranging from 1200 to 2000 </w:t>
      </w:r>
      <w:proofErr w:type="spellStart"/>
      <w:r>
        <w:rPr>
          <w:rFonts w:asciiTheme="minorHAnsi" w:hAnsiTheme="minorHAnsi" w:cstheme="minorHAnsi"/>
          <w:sz w:val="22"/>
          <w:szCs w:val="22"/>
          <w:lang w:val="en-GB"/>
        </w:rPr>
        <w:t>ms</w:t>
      </w:r>
      <w:proofErr w:type="spellEnd"/>
      <w:r>
        <w:rPr>
          <w:rFonts w:asciiTheme="minorHAnsi" w:hAnsiTheme="minorHAnsi" w:cstheme="minorHAnsi"/>
          <w:sz w:val="22"/>
          <w:szCs w:val="22"/>
          <w:lang w:val="en-GB"/>
        </w:rPr>
        <w:t xml:space="preserve"> followed, and was </w:t>
      </w:r>
      <w:r>
        <w:rPr>
          <w:rFonts w:asciiTheme="minorHAnsi" w:hAnsiTheme="minorHAnsi" w:cstheme="minorHAnsi"/>
          <w:sz w:val="22"/>
          <w:szCs w:val="22"/>
          <w:lang w:val="en-GB"/>
        </w:rPr>
        <w:lastRenderedPageBreak/>
        <w:t xml:space="preserve">replaced by a blue circle for 1500 </w:t>
      </w:r>
      <w:proofErr w:type="spellStart"/>
      <w:r>
        <w:rPr>
          <w:rFonts w:asciiTheme="minorHAnsi" w:hAnsiTheme="minorHAnsi" w:cstheme="minorHAnsi"/>
          <w:sz w:val="22"/>
          <w:szCs w:val="22"/>
          <w:lang w:val="en-GB"/>
        </w:rPr>
        <w:t>ms</w:t>
      </w:r>
      <w:proofErr w:type="spellEnd"/>
      <w:r>
        <w:rPr>
          <w:rFonts w:asciiTheme="minorHAnsi" w:hAnsiTheme="minorHAnsi" w:cstheme="minorHAnsi"/>
          <w:sz w:val="22"/>
          <w:szCs w:val="22"/>
          <w:lang w:val="en-GB"/>
        </w:rPr>
        <w:t xml:space="preserve">. An </w:t>
      </w:r>
      <w:proofErr w:type="spellStart"/>
      <w:r>
        <w:rPr>
          <w:rFonts w:asciiTheme="minorHAnsi" w:hAnsiTheme="minorHAnsi" w:cstheme="minorHAnsi"/>
          <w:sz w:val="22"/>
          <w:szCs w:val="22"/>
          <w:lang w:val="en-GB"/>
        </w:rPr>
        <w:t>inter</w:t>
      </w:r>
      <w:del w:id="364" w:author="Pam" w:date="2020-07-29T14:57:00Z">
        <w:r w:rsidDel="00BC5465">
          <w:rPr>
            <w:rFonts w:asciiTheme="minorHAnsi" w:hAnsiTheme="minorHAnsi" w:cstheme="minorHAnsi"/>
            <w:sz w:val="22"/>
            <w:szCs w:val="22"/>
            <w:lang w:val="en-GB"/>
          </w:rPr>
          <w:delText xml:space="preserve"> </w:delText>
        </w:r>
      </w:del>
      <w:r>
        <w:rPr>
          <w:rFonts w:asciiTheme="minorHAnsi" w:hAnsiTheme="minorHAnsi" w:cstheme="minorHAnsi"/>
          <w:sz w:val="22"/>
          <w:szCs w:val="22"/>
          <w:lang w:val="en-GB"/>
        </w:rPr>
        <w:t>stimulus</w:t>
      </w:r>
      <w:proofErr w:type="spellEnd"/>
      <w:r>
        <w:rPr>
          <w:rFonts w:asciiTheme="minorHAnsi" w:hAnsiTheme="minorHAnsi" w:cstheme="minorHAnsi"/>
          <w:sz w:val="22"/>
          <w:szCs w:val="22"/>
          <w:lang w:val="en-GB"/>
        </w:rPr>
        <w:t xml:space="preserve"> interval of 300 </w:t>
      </w:r>
      <w:proofErr w:type="spellStart"/>
      <w:r>
        <w:rPr>
          <w:rFonts w:asciiTheme="minorHAnsi" w:hAnsiTheme="minorHAnsi" w:cstheme="minorHAnsi"/>
          <w:sz w:val="22"/>
          <w:szCs w:val="22"/>
          <w:lang w:val="en-GB"/>
        </w:rPr>
        <w:t>ms</w:t>
      </w:r>
      <w:proofErr w:type="spellEnd"/>
      <w:r>
        <w:rPr>
          <w:rFonts w:asciiTheme="minorHAnsi" w:hAnsiTheme="minorHAnsi" w:cstheme="minorHAnsi"/>
          <w:sz w:val="22"/>
          <w:szCs w:val="22"/>
          <w:lang w:val="en-GB"/>
        </w:rPr>
        <w:t xml:space="preserve"> followed. Participants had to give the name of the picture only at the onset of the blue circle. They were instructed to avoid any articulatory preparation when waiting for the blue circle to appear.</w:t>
      </w:r>
      <w:r w:rsidR="00975EE6">
        <w:rPr>
          <w:rFonts w:asciiTheme="minorHAnsi" w:hAnsiTheme="minorHAnsi" w:cstheme="minorHAnsi"/>
          <w:sz w:val="22"/>
          <w:szCs w:val="22"/>
          <w:lang w:val="en-GB"/>
        </w:rPr>
        <w:t xml:space="preserve"> Vocal responses were recorded and we manually corrected for the onset latencies by using </w:t>
      </w:r>
      <w:proofErr w:type="spellStart"/>
      <w:ins w:id="365" w:author="Pam" w:date="2020-07-29T14:57:00Z">
        <w:r w:rsidR="00BC5465">
          <w:rPr>
            <w:rFonts w:asciiTheme="minorHAnsi" w:hAnsiTheme="minorHAnsi" w:cstheme="minorHAnsi"/>
            <w:sz w:val="22"/>
            <w:szCs w:val="22"/>
            <w:lang w:val="en-GB"/>
          </w:rPr>
          <w:t>P</w:t>
        </w:r>
      </w:ins>
      <w:del w:id="366" w:author="Pam" w:date="2020-07-29T14:57:00Z">
        <w:r w:rsidR="00975EE6" w:rsidDel="00BC5465">
          <w:rPr>
            <w:rFonts w:asciiTheme="minorHAnsi" w:hAnsiTheme="minorHAnsi" w:cstheme="minorHAnsi"/>
            <w:sz w:val="22"/>
            <w:szCs w:val="22"/>
            <w:lang w:val="en-GB"/>
          </w:rPr>
          <w:delText>p</w:delText>
        </w:r>
      </w:del>
      <w:r w:rsidR="00975EE6">
        <w:rPr>
          <w:rFonts w:asciiTheme="minorHAnsi" w:hAnsiTheme="minorHAnsi" w:cstheme="minorHAnsi"/>
          <w:sz w:val="22"/>
          <w:szCs w:val="22"/>
          <w:lang w:val="en-GB"/>
        </w:rPr>
        <w:t>raat</w:t>
      </w:r>
      <w:proofErr w:type="spellEnd"/>
      <w:r w:rsidR="00975EE6">
        <w:rPr>
          <w:rFonts w:asciiTheme="minorHAnsi" w:hAnsiTheme="minorHAnsi" w:cstheme="minorHAnsi"/>
          <w:sz w:val="22"/>
          <w:szCs w:val="22"/>
          <w:lang w:val="en-GB"/>
        </w:rPr>
        <w:t>.</w:t>
      </w:r>
      <w:r w:rsidR="0086002B">
        <w:rPr>
          <w:rFonts w:asciiTheme="minorHAnsi" w:hAnsiTheme="minorHAnsi" w:cstheme="minorHAnsi"/>
          <w:sz w:val="22"/>
          <w:szCs w:val="22"/>
          <w:lang w:val="en-GB"/>
        </w:rPr>
        <w:t xml:space="preserve"> </w:t>
      </w:r>
      <w:r w:rsidR="0086002B">
        <w:rPr>
          <w:rFonts w:asciiTheme="minorHAnsi" w:hAnsiTheme="minorHAnsi" w:cstheme="minorHAnsi"/>
          <w:sz w:val="22"/>
          <w:szCs w:val="22"/>
        </w:rPr>
        <w:t xml:space="preserve">Vocal responses were recorded at a sampling rate of 44100 Hz and for a duration of 2000 </w:t>
      </w:r>
      <w:proofErr w:type="spellStart"/>
      <w:r w:rsidR="0086002B">
        <w:rPr>
          <w:rFonts w:asciiTheme="minorHAnsi" w:hAnsiTheme="minorHAnsi" w:cstheme="minorHAnsi"/>
          <w:sz w:val="22"/>
          <w:szCs w:val="22"/>
        </w:rPr>
        <w:t>ms.</w:t>
      </w:r>
      <w:proofErr w:type="spellEnd"/>
    </w:p>
    <w:p w14:paraId="47C5B097" w14:textId="77777777" w:rsidR="006150FB" w:rsidRDefault="006150FB" w:rsidP="00DB0408">
      <w:pPr>
        <w:keepNext/>
        <w:spacing w:line="360" w:lineRule="auto"/>
        <w:rPr>
          <w:rFonts w:asciiTheme="minorHAnsi" w:hAnsiTheme="minorHAnsi" w:cstheme="minorHAnsi"/>
          <w:sz w:val="22"/>
          <w:szCs w:val="22"/>
          <w:lang w:val="en-GB"/>
        </w:rPr>
      </w:pPr>
    </w:p>
    <w:p w14:paraId="061467DA" w14:textId="77777777" w:rsidR="006150FB" w:rsidRPr="00DB0408" w:rsidRDefault="006150FB" w:rsidP="006150FB">
      <w:pPr>
        <w:spacing w:line="360" w:lineRule="auto"/>
        <w:rPr>
          <w:rFonts w:asciiTheme="minorHAnsi" w:hAnsiTheme="minorHAnsi" w:cstheme="minorHAnsi"/>
          <w:sz w:val="22"/>
          <w:szCs w:val="22"/>
          <w:u w:val="single"/>
          <w:lang w:val="en-GB"/>
        </w:rPr>
      </w:pPr>
      <w:r>
        <w:rPr>
          <w:rFonts w:asciiTheme="minorHAnsi" w:hAnsiTheme="minorHAnsi" w:cstheme="minorHAnsi"/>
          <w:sz w:val="22"/>
          <w:szCs w:val="22"/>
          <w:u w:val="single"/>
          <w:lang w:val="en-GB"/>
        </w:rPr>
        <w:t>Reading task</w:t>
      </w:r>
    </w:p>
    <w:p w14:paraId="57E0C540" w14:textId="77777777" w:rsidR="006150FB" w:rsidRDefault="006150FB" w:rsidP="00DB0408">
      <w:pPr>
        <w:keepNext/>
        <w:spacing w:line="360" w:lineRule="auto"/>
      </w:pPr>
    </w:p>
    <w:p w14:paraId="64FC04C9" w14:textId="77777777" w:rsidR="00975EE6" w:rsidRPr="0086002B" w:rsidRDefault="00975EE6" w:rsidP="00975EE6">
      <w:pPr>
        <w:keepNext/>
        <w:spacing w:line="360" w:lineRule="auto"/>
        <w:rPr>
          <w:rFonts w:asciiTheme="minorHAnsi" w:hAnsiTheme="minorHAnsi" w:cstheme="minorHAnsi"/>
          <w:sz w:val="22"/>
          <w:szCs w:val="22"/>
        </w:rPr>
      </w:pPr>
      <w:r>
        <w:rPr>
          <w:rFonts w:asciiTheme="minorHAnsi" w:hAnsiTheme="minorHAnsi" w:cstheme="minorHAnsi"/>
          <w:sz w:val="22"/>
          <w:szCs w:val="22"/>
        </w:rPr>
        <w:tab/>
        <w:t xml:space="preserve">In the reading task a fixation cross first appeared for 700 </w:t>
      </w:r>
      <w:proofErr w:type="spellStart"/>
      <w:r>
        <w:rPr>
          <w:rFonts w:asciiTheme="minorHAnsi" w:hAnsiTheme="minorHAnsi" w:cstheme="minorHAnsi"/>
          <w:sz w:val="22"/>
          <w:szCs w:val="22"/>
        </w:rPr>
        <w:t>ms.</w:t>
      </w:r>
      <w:proofErr w:type="spellEnd"/>
      <w:r>
        <w:rPr>
          <w:rFonts w:asciiTheme="minorHAnsi" w:hAnsiTheme="minorHAnsi" w:cstheme="minorHAnsi"/>
          <w:sz w:val="22"/>
          <w:szCs w:val="22"/>
        </w:rPr>
        <w:t xml:space="preserve"> It was replaced by a word. This word corresponded to one of the distractor used for the test items during the PWI procedure. The position on the screen of the word was the same as the one we used for the PWI items. Participants had a maximum of 1500 </w:t>
      </w:r>
      <w:proofErr w:type="spellStart"/>
      <w:r>
        <w:rPr>
          <w:rFonts w:asciiTheme="minorHAnsi" w:hAnsiTheme="minorHAnsi" w:cstheme="minorHAnsi"/>
          <w:sz w:val="22"/>
          <w:szCs w:val="22"/>
        </w:rPr>
        <w:t>ms</w:t>
      </w:r>
      <w:proofErr w:type="spellEnd"/>
      <w:r>
        <w:rPr>
          <w:rFonts w:asciiTheme="minorHAnsi" w:hAnsiTheme="minorHAnsi" w:cstheme="minorHAnsi"/>
          <w:sz w:val="22"/>
          <w:szCs w:val="22"/>
        </w:rPr>
        <w:t xml:space="preserve"> to read aloud the word. Then an inter-stimulus interval of a random duration, ranging from 1200 to 2000 </w:t>
      </w:r>
      <w:proofErr w:type="spellStart"/>
      <w:r>
        <w:rPr>
          <w:rFonts w:asciiTheme="minorHAnsi" w:hAnsiTheme="minorHAnsi" w:cstheme="minorHAnsi"/>
          <w:sz w:val="22"/>
          <w:szCs w:val="22"/>
        </w:rPr>
        <w:t>ms</w:t>
      </w:r>
      <w:proofErr w:type="spellEnd"/>
      <w:r>
        <w:rPr>
          <w:rFonts w:asciiTheme="minorHAnsi" w:hAnsiTheme="minorHAnsi" w:cstheme="minorHAnsi"/>
          <w:sz w:val="22"/>
          <w:szCs w:val="22"/>
        </w:rPr>
        <w:t xml:space="preserve"> followed. </w:t>
      </w:r>
      <w:r>
        <w:rPr>
          <w:rFonts w:asciiTheme="minorHAnsi" w:hAnsiTheme="minorHAnsi" w:cstheme="minorHAnsi"/>
          <w:sz w:val="22"/>
          <w:szCs w:val="22"/>
          <w:lang w:val="en-GB"/>
        </w:rPr>
        <w:t xml:space="preserve">Vocal responses were recorded </w:t>
      </w:r>
      <w:r w:rsidR="0086002B">
        <w:rPr>
          <w:rFonts w:asciiTheme="minorHAnsi" w:hAnsiTheme="minorHAnsi" w:cstheme="minorHAnsi"/>
          <w:sz w:val="22"/>
          <w:szCs w:val="22"/>
        </w:rPr>
        <w:t xml:space="preserve">at a sampling rate of 44100 Hz and for a duration of 2000 </w:t>
      </w:r>
      <w:proofErr w:type="spellStart"/>
      <w:r w:rsidR="0086002B">
        <w:rPr>
          <w:rFonts w:asciiTheme="minorHAnsi" w:hAnsiTheme="minorHAnsi" w:cstheme="minorHAnsi"/>
          <w:sz w:val="22"/>
          <w:szCs w:val="22"/>
        </w:rPr>
        <w:t>ms</w:t>
      </w:r>
      <w:proofErr w:type="spellEnd"/>
      <w:r w:rsidR="0086002B">
        <w:rPr>
          <w:rFonts w:asciiTheme="minorHAnsi" w:hAnsiTheme="minorHAnsi" w:cstheme="minorHAnsi"/>
          <w:sz w:val="22"/>
          <w:szCs w:val="22"/>
          <w:lang w:val="en-GB"/>
        </w:rPr>
        <w:t xml:space="preserve">, </w:t>
      </w:r>
      <w:r>
        <w:rPr>
          <w:rFonts w:asciiTheme="minorHAnsi" w:hAnsiTheme="minorHAnsi" w:cstheme="minorHAnsi"/>
          <w:sz w:val="22"/>
          <w:szCs w:val="22"/>
          <w:lang w:val="en-GB"/>
        </w:rPr>
        <w:t xml:space="preserve">and we manually corrected for the onset latencies by using </w:t>
      </w:r>
      <w:proofErr w:type="spellStart"/>
      <w:r>
        <w:rPr>
          <w:rFonts w:asciiTheme="minorHAnsi" w:hAnsiTheme="minorHAnsi" w:cstheme="minorHAnsi"/>
          <w:sz w:val="22"/>
          <w:szCs w:val="22"/>
          <w:lang w:val="en-GB"/>
        </w:rPr>
        <w:t>praat</w:t>
      </w:r>
      <w:proofErr w:type="spellEnd"/>
      <w:r>
        <w:rPr>
          <w:rFonts w:asciiTheme="minorHAnsi" w:hAnsiTheme="minorHAnsi" w:cstheme="minorHAnsi"/>
          <w:sz w:val="22"/>
          <w:szCs w:val="22"/>
          <w:lang w:val="en-GB"/>
        </w:rPr>
        <w:t>.</w:t>
      </w:r>
      <w:r w:rsidR="0086002B">
        <w:rPr>
          <w:rFonts w:asciiTheme="minorHAnsi" w:hAnsiTheme="minorHAnsi" w:cstheme="minorHAnsi"/>
          <w:sz w:val="22"/>
          <w:szCs w:val="22"/>
          <w:lang w:val="en-GB"/>
        </w:rPr>
        <w:t xml:space="preserve"> </w:t>
      </w:r>
    </w:p>
    <w:p w14:paraId="3350795F" w14:textId="77777777" w:rsidR="007E7AF7" w:rsidRDefault="007E7AF7" w:rsidP="00975EE6">
      <w:pPr>
        <w:keepNext/>
        <w:spacing w:line="360" w:lineRule="auto"/>
        <w:rPr>
          <w:rFonts w:asciiTheme="minorHAnsi" w:hAnsiTheme="minorHAnsi" w:cstheme="minorHAnsi"/>
          <w:sz w:val="22"/>
          <w:szCs w:val="22"/>
          <w:lang w:val="en-GB"/>
        </w:rPr>
      </w:pPr>
    </w:p>
    <w:p w14:paraId="314D0FFF" w14:textId="77777777" w:rsidR="00975EE6" w:rsidRPr="007E7AF7" w:rsidRDefault="007E7AF7" w:rsidP="00975EE6">
      <w:pPr>
        <w:keepNext/>
        <w:spacing w:line="360" w:lineRule="auto"/>
        <w:rPr>
          <w:rFonts w:asciiTheme="minorHAnsi" w:hAnsiTheme="minorHAnsi" w:cstheme="minorHAnsi"/>
          <w:sz w:val="22"/>
          <w:szCs w:val="22"/>
          <w:u w:val="single"/>
          <w:lang w:val="en-GB"/>
        </w:rPr>
      </w:pPr>
      <w:r w:rsidRPr="007E7AF7">
        <w:rPr>
          <w:rFonts w:asciiTheme="minorHAnsi" w:hAnsiTheme="minorHAnsi" w:cstheme="minorHAnsi"/>
          <w:sz w:val="22"/>
          <w:szCs w:val="22"/>
          <w:u w:val="single"/>
          <w:lang w:val="en-GB"/>
        </w:rPr>
        <w:t>Second session tasks: updating, inhibiting and sustained attention tasks</w:t>
      </w:r>
    </w:p>
    <w:p w14:paraId="746B8559" w14:textId="77777777" w:rsidR="00AF24BA" w:rsidRDefault="000D2D21" w:rsidP="00F82406">
      <w:pPr>
        <w:autoSpaceDE w:val="0"/>
        <w:autoSpaceDN w:val="0"/>
        <w:adjustRightInd w:val="0"/>
        <w:spacing w:line="360" w:lineRule="auto"/>
        <w:ind w:firstLine="720"/>
        <w:rPr>
          <w:rFonts w:asciiTheme="minorHAnsi" w:hAnsiTheme="minorHAnsi" w:cstheme="minorHAnsi"/>
        </w:rPr>
      </w:pPr>
      <w:r w:rsidRPr="00D23D20">
        <w:rPr>
          <w:rFonts w:ascii="Calibri" w:hAnsi="Calibri" w:cs="Calibri"/>
        </w:rPr>
        <w:t>Following previous work</w:t>
      </w:r>
      <w:r w:rsidR="00AF24BA">
        <w:rPr>
          <w:rFonts w:ascii="Calibri" w:hAnsi="Calibri" w:cs="Calibri"/>
        </w:rPr>
        <w:t>s</w:t>
      </w:r>
      <w:r w:rsidRPr="00D23D20">
        <w:rPr>
          <w:rFonts w:ascii="Calibri" w:hAnsi="Calibri" w:cs="Calibri"/>
        </w:rPr>
        <w:t xml:space="preserve"> on the relationship between language production and domain-</w:t>
      </w:r>
      <w:r w:rsidRPr="000D2D21">
        <w:rPr>
          <w:rFonts w:asciiTheme="minorHAnsi" w:hAnsiTheme="minorHAnsi" w:cstheme="minorHAnsi"/>
        </w:rPr>
        <w:t>general co</w:t>
      </w:r>
      <w:r w:rsidR="00AF24BA">
        <w:rPr>
          <w:rFonts w:asciiTheme="minorHAnsi" w:hAnsiTheme="minorHAnsi" w:cstheme="minorHAnsi"/>
        </w:rPr>
        <w:t xml:space="preserve">gnitive abilities, we included tasks to measure </w:t>
      </w:r>
      <w:ins w:id="367" w:author="Pam" w:date="2020-07-29T14:58:00Z">
        <w:r w:rsidR="00BC5465">
          <w:rPr>
            <w:rFonts w:asciiTheme="minorHAnsi" w:hAnsiTheme="minorHAnsi" w:cstheme="minorHAnsi"/>
          </w:rPr>
          <w:t xml:space="preserve">participants’ </w:t>
        </w:r>
      </w:ins>
      <w:del w:id="368" w:author="Pam" w:date="2020-07-29T14:58:00Z">
        <w:r w:rsidR="00AF24BA" w:rsidDel="00BC5465">
          <w:rPr>
            <w:rFonts w:asciiTheme="minorHAnsi" w:hAnsiTheme="minorHAnsi" w:cstheme="minorHAnsi"/>
          </w:rPr>
          <w:delText xml:space="preserve">the </w:delText>
        </w:r>
      </w:del>
      <w:r>
        <w:rPr>
          <w:rFonts w:asciiTheme="minorHAnsi" w:hAnsiTheme="minorHAnsi" w:cstheme="minorHAnsi"/>
        </w:rPr>
        <w:t>updating, sustained attention</w:t>
      </w:r>
      <w:r w:rsidRPr="000D2D21">
        <w:rPr>
          <w:rFonts w:asciiTheme="minorHAnsi" w:hAnsiTheme="minorHAnsi" w:cstheme="minorHAnsi"/>
        </w:rPr>
        <w:t>, and inhibition</w:t>
      </w:r>
      <w:r w:rsidR="00AF24BA">
        <w:rPr>
          <w:rFonts w:asciiTheme="minorHAnsi" w:hAnsiTheme="minorHAnsi" w:cstheme="minorHAnsi"/>
        </w:rPr>
        <w:t xml:space="preserve"> abilities</w:t>
      </w:r>
      <w:r w:rsidRPr="000D2D21">
        <w:rPr>
          <w:rFonts w:asciiTheme="minorHAnsi" w:hAnsiTheme="minorHAnsi" w:cstheme="minorHAnsi"/>
        </w:rPr>
        <w:t>.</w:t>
      </w:r>
      <w:r w:rsidR="001D2CB7">
        <w:rPr>
          <w:rFonts w:asciiTheme="minorHAnsi" w:hAnsiTheme="minorHAnsi" w:cstheme="minorHAnsi"/>
        </w:rPr>
        <w:t xml:space="preserve"> </w:t>
      </w:r>
      <w:r w:rsidR="000B6387">
        <w:rPr>
          <w:rFonts w:asciiTheme="minorHAnsi" w:hAnsiTheme="minorHAnsi" w:cstheme="minorHAnsi"/>
        </w:rPr>
        <w:t xml:space="preserve">The </w:t>
      </w:r>
      <w:r>
        <w:rPr>
          <w:rFonts w:asciiTheme="minorHAnsi" w:hAnsiTheme="minorHAnsi" w:cstheme="minorHAnsi"/>
        </w:rPr>
        <w:t xml:space="preserve">choice of tasks used for measuring these abilities is not straightforward, either because these tasks have been shown to poorly correlate </w:t>
      </w:r>
      <w:del w:id="369" w:author="Pam" w:date="2020-07-29T14:58:00Z">
        <w:r w:rsidDel="00BC5465">
          <w:rPr>
            <w:rFonts w:asciiTheme="minorHAnsi" w:hAnsiTheme="minorHAnsi" w:cstheme="minorHAnsi"/>
          </w:rPr>
          <w:delText>together</w:delText>
        </w:r>
        <w:r w:rsidR="005A621C" w:rsidDel="00BC5465">
          <w:rPr>
            <w:rFonts w:asciiTheme="minorHAnsi" w:hAnsiTheme="minorHAnsi" w:cstheme="minorHAnsi"/>
          </w:rPr>
          <w:delText xml:space="preserve"> </w:delText>
        </w:r>
      </w:del>
      <w:ins w:id="370" w:author="Pam" w:date="2020-07-29T14:58:00Z">
        <w:r w:rsidR="00BC5465">
          <w:rPr>
            <w:rFonts w:asciiTheme="minorHAnsi" w:hAnsiTheme="minorHAnsi" w:cstheme="minorHAnsi"/>
          </w:rPr>
          <w:t xml:space="preserve">with each other </w:t>
        </w:r>
      </w:ins>
      <w:r w:rsidR="005A621C">
        <w:rPr>
          <w:rFonts w:asciiTheme="minorHAnsi" w:hAnsiTheme="minorHAnsi" w:cstheme="minorHAnsi"/>
        </w:rPr>
        <w:t>while being supposed to measure a similar underlying construct</w:t>
      </w:r>
      <w:r>
        <w:rPr>
          <w:rFonts w:asciiTheme="minorHAnsi" w:hAnsiTheme="minorHAnsi" w:cstheme="minorHAnsi"/>
        </w:rPr>
        <w:t xml:space="preserve">, or because the metrics that can be assessed with these tasks can suffer in </w:t>
      </w:r>
      <w:r w:rsidR="00AF24BA">
        <w:rPr>
          <w:rFonts w:asciiTheme="minorHAnsi" w:hAnsiTheme="minorHAnsi" w:cstheme="minorHAnsi"/>
        </w:rPr>
        <w:t xml:space="preserve">their abilities to capture </w:t>
      </w:r>
      <w:r>
        <w:rPr>
          <w:rFonts w:asciiTheme="minorHAnsi" w:hAnsiTheme="minorHAnsi" w:cstheme="minorHAnsi"/>
        </w:rPr>
        <w:t>inter-individual variability.</w:t>
      </w:r>
    </w:p>
    <w:p w14:paraId="5BE78DC2" w14:textId="77777777" w:rsidR="00AF24BA" w:rsidRDefault="00AF24BA" w:rsidP="00F82406">
      <w:pPr>
        <w:autoSpaceDE w:val="0"/>
        <w:autoSpaceDN w:val="0"/>
        <w:adjustRightInd w:val="0"/>
        <w:spacing w:line="360" w:lineRule="auto"/>
        <w:ind w:firstLine="720"/>
        <w:rPr>
          <w:rFonts w:asciiTheme="minorHAnsi" w:hAnsiTheme="minorHAnsi" w:cstheme="minorHAnsi"/>
        </w:rPr>
      </w:pPr>
      <w:r>
        <w:rPr>
          <w:rFonts w:asciiTheme="minorHAnsi" w:hAnsiTheme="minorHAnsi" w:cstheme="minorHAnsi"/>
        </w:rPr>
        <w:t>T</w:t>
      </w:r>
      <w:r w:rsidR="000D2D21">
        <w:rPr>
          <w:rFonts w:asciiTheme="minorHAnsi" w:hAnsiTheme="minorHAnsi" w:cstheme="minorHAnsi"/>
        </w:rPr>
        <w:t xml:space="preserve">he rationale </w:t>
      </w:r>
      <w:r w:rsidR="000B6387">
        <w:rPr>
          <w:rFonts w:asciiTheme="minorHAnsi" w:hAnsiTheme="minorHAnsi" w:cstheme="minorHAnsi"/>
        </w:rPr>
        <w:t xml:space="preserve">for </w:t>
      </w:r>
      <w:r w:rsidR="000D2D21">
        <w:rPr>
          <w:rFonts w:asciiTheme="minorHAnsi" w:hAnsiTheme="minorHAnsi" w:cstheme="minorHAnsi"/>
        </w:rPr>
        <w:t>the selection of tasks was as follow</w:t>
      </w:r>
      <w:ins w:id="371" w:author="Pam" w:date="2020-07-29T14:59:00Z">
        <w:r w:rsidR="00BC5465">
          <w:rPr>
            <w:rFonts w:asciiTheme="minorHAnsi" w:hAnsiTheme="minorHAnsi" w:cstheme="minorHAnsi"/>
          </w:rPr>
          <w:t>s</w:t>
        </w:r>
      </w:ins>
      <w:r w:rsidR="000D2D21">
        <w:rPr>
          <w:rFonts w:asciiTheme="minorHAnsi" w:hAnsiTheme="minorHAnsi" w:cstheme="minorHAnsi"/>
        </w:rPr>
        <w:t xml:space="preserve">: in order to replicate and extend </w:t>
      </w:r>
      <w:r>
        <w:rPr>
          <w:rFonts w:asciiTheme="minorHAnsi" w:hAnsiTheme="minorHAnsi" w:cstheme="minorHAnsi"/>
        </w:rPr>
        <w:t xml:space="preserve">previous </w:t>
      </w:r>
      <w:r w:rsidR="000D2D21">
        <w:rPr>
          <w:rFonts w:asciiTheme="minorHAnsi" w:hAnsiTheme="minorHAnsi" w:cstheme="minorHAnsi"/>
        </w:rPr>
        <w:t>finding in the word production literature,</w:t>
      </w:r>
      <w:r>
        <w:rPr>
          <w:rFonts w:asciiTheme="minorHAnsi" w:hAnsiTheme="minorHAnsi" w:cstheme="minorHAnsi"/>
        </w:rPr>
        <w:t xml:space="preserve"> we included tasks that have been previously used</w:t>
      </w:r>
      <w:r w:rsidR="000D2D21">
        <w:rPr>
          <w:rFonts w:asciiTheme="minorHAnsi" w:hAnsiTheme="minorHAnsi" w:cstheme="minorHAnsi"/>
        </w:rPr>
        <w:t>.</w:t>
      </w:r>
      <w:r>
        <w:rPr>
          <w:rFonts w:asciiTheme="minorHAnsi" w:hAnsiTheme="minorHAnsi" w:cstheme="minorHAnsi"/>
        </w:rPr>
        <w:t xml:space="preserve"> Moreover, we followed </w:t>
      </w:r>
      <w:r w:rsidR="00B17CD4">
        <w:rPr>
          <w:rFonts w:asciiTheme="minorHAnsi" w:hAnsiTheme="minorHAnsi" w:cstheme="minorHAnsi"/>
        </w:rPr>
        <w:t>recent recommendation</w:t>
      </w:r>
      <w:ins w:id="372" w:author="Pam" w:date="2020-07-29T14:59:00Z">
        <w:r w:rsidR="00BC5465">
          <w:rPr>
            <w:rFonts w:asciiTheme="minorHAnsi" w:hAnsiTheme="minorHAnsi" w:cstheme="minorHAnsi"/>
          </w:rPr>
          <w:t>s</w:t>
        </w:r>
      </w:ins>
      <w:r w:rsidR="00B17CD4">
        <w:rPr>
          <w:rFonts w:asciiTheme="minorHAnsi" w:hAnsiTheme="minorHAnsi" w:cstheme="minorHAnsi"/>
        </w:rPr>
        <w:t xml:space="preserve"> originating from the literature </w:t>
      </w:r>
      <w:del w:id="373" w:author="Pam" w:date="2020-07-29T14:59:00Z">
        <w:r w:rsidR="00B17CD4" w:rsidDel="00BC5465">
          <w:rPr>
            <w:rFonts w:asciiTheme="minorHAnsi" w:hAnsiTheme="minorHAnsi" w:cstheme="minorHAnsi"/>
          </w:rPr>
          <w:delText>concerned by</w:delText>
        </w:r>
      </w:del>
      <w:ins w:id="374" w:author="Pam" w:date="2020-07-29T14:59:00Z">
        <w:r w:rsidR="00BC5465">
          <w:rPr>
            <w:rFonts w:asciiTheme="minorHAnsi" w:hAnsiTheme="minorHAnsi" w:cstheme="minorHAnsi"/>
          </w:rPr>
          <w:t>on</w:t>
        </w:r>
      </w:ins>
      <w:r w:rsidR="00B17CD4">
        <w:rPr>
          <w:rFonts w:asciiTheme="minorHAnsi" w:hAnsiTheme="minorHAnsi" w:cstheme="minorHAnsi"/>
        </w:rPr>
        <w:t xml:space="preserve"> the cognitive functions we are interested in. As a result</w:t>
      </w:r>
      <w:del w:id="375" w:author="Pam" w:date="2020-07-29T14:59:00Z">
        <w:r w:rsidR="00B17CD4" w:rsidDel="00BC5465">
          <w:rPr>
            <w:rFonts w:asciiTheme="minorHAnsi" w:hAnsiTheme="minorHAnsi" w:cstheme="minorHAnsi"/>
          </w:rPr>
          <w:delText>s</w:delText>
        </w:r>
      </w:del>
      <w:r w:rsidR="005A621C">
        <w:rPr>
          <w:rFonts w:asciiTheme="minorHAnsi" w:hAnsiTheme="minorHAnsi" w:cstheme="minorHAnsi"/>
        </w:rPr>
        <w:t>,</w:t>
      </w:r>
      <w:r w:rsidR="00B17CD4">
        <w:rPr>
          <w:rFonts w:asciiTheme="minorHAnsi" w:hAnsiTheme="minorHAnsi" w:cstheme="minorHAnsi"/>
        </w:rPr>
        <w:t xml:space="preserve"> we relied on additional tasks </w:t>
      </w:r>
      <w:r w:rsidR="005A621C">
        <w:rPr>
          <w:rFonts w:asciiTheme="minorHAnsi" w:hAnsiTheme="minorHAnsi" w:cstheme="minorHAnsi"/>
        </w:rPr>
        <w:t xml:space="preserve">compared to the one previously used in the literature, and we also derived from these tasks different </w:t>
      </w:r>
      <w:r w:rsidR="00B17CD4">
        <w:rPr>
          <w:rFonts w:asciiTheme="minorHAnsi" w:hAnsiTheme="minorHAnsi" w:cstheme="minorHAnsi"/>
        </w:rPr>
        <w:t>metrics</w:t>
      </w:r>
      <w:r w:rsidR="005A621C">
        <w:rPr>
          <w:rFonts w:asciiTheme="minorHAnsi" w:hAnsiTheme="minorHAnsi" w:cstheme="minorHAnsi"/>
        </w:rPr>
        <w:t xml:space="preserve"> compared to what has been previously used</w:t>
      </w:r>
      <w:r w:rsidR="00B17CD4">
        <w:rPr>
          <w:rFonts w:asciiTheme="minorHAnsi" w:hAnsiTheme="minorHAnsi" w:cstheme="minorHAnsi"/>
        </w:rPr>
        <w:t>.</w:t>
      </w:r>
    </w:p>
    <w:p w14:paraId="5D363101" w14:textId="77777777" w:rsidR="00B17CD4" w:rsidRDefault="00B17CD4" w:rsidP="00F82406">
      <w:pPr>
        <w:autoSpaceDE w:val="0"/>
        <w:autoSpaceDN w:val="0"/>
        <w:adjustRightInd w:val="0"/>
        <w:spacing w:line="360" w:lineRule="auto"/>
        <w:ind w:firstLine="720"/>
        <w:rPr>
          <w:ins w:id="376" w:author="Pam" w:date="2020-07-29T15:01:00Z"/>
          <w:rFonts w:asciiTheme="minorHAnsi" w:hAnsiTheme="minorHAnsi" w:cstheme="minorHAnsi"/>
        </w:rPr>
      </w:pPr>
      <w:r>
        <w:rPr>
          <w:rFonts w:asciiTheme="minorHAnsi" w:hAnsiTheme="minorHAnsi" w:cstheme="minorHAnsi"/>
        </w:rPr>
        <w:t xml:space="preserve">In the following part we will give a brief overview of our rationale </w:t>
      </w:r>
      <w:del w:id="377" w:author="Pam" w:date="2020-07-29T15:00:00Z">
        <w:r w:rsidDel="00BC5465">
          <w:rPr>
            <w:rFonts w:asciiTheme="minorHAnsi" w:hAnsiTheme="minorHAnsi" w:cstheme="minorHAnsi"/>
          </w:rPr>
          <w:delText xml:space="preserve">in </w:delText>
        </w:r>
      </w:del>
      <w:ins w:id="378" w:author="Pam" w:date="2020-07-29T15:00:00Z">
        <w:r w:rsidR="00BC5465">
          <w:rPr>
            <w:rFonts w:asciiTheme="minorHAnsi" w:hAnsiTheme="minorHAnsi" w:cstheme="minorHAnsi"/>
          </w:rPr>
          <w:t xml:space="preserve">for </w:t>
        </w:r>
      </w:ins>
      <w:r>
        <w:rPr>
          <w:rFonts w:asciiTheme="minorHAnsi" w:hAnsiTheme="minorHAnsi" w:cstheme="minorHAnsi"/>
        </w:rPr>
        <w:t>the selection of the task</w:t>
      </w:r>
      <w:ins w:id="379" w:author="Pam" w:date="2020-07-29T15:00:00Z">
        <w:r w:rsidR="00BC5465">
          <w:rPr>
            <w:rFonts w:asciiTheme="minorHAnsi" w:hAnsiTheme="minorHAnsi" w:cstheme="minorHAnsi"/>
          </w:rPr>
          <w:t>s</w:t>
        </w:r>
      </w:ins>
      <w:r>
        <w:rPr>
          <w:rFonts w:asciiTheme="minorHAnsi" w:hAnsiTheme="minorHAnsi" w:cstheme="minorHAnsi"/>
        </w:rPr>
        <w:t xml:space="preserve"> we </w:t>
      </w:r>
      <w:del w:id="380" w:author="Pam" w:date="2020-07-29T15:00:00Z">
        <w:r w:rsidDel="00BC5465">
          <w:rPr>
            <w:rFonts w:asciiTheme="minorHAnsi" w:hAnsiTheme="minorHAnsi" w:cstheme="minorHAnsi"/>
          </w:rPr>
          <w:delText xml:space="preserve">relied </w:delText>
        </w:r>
      </w:del>
      <w:ins w:id="381" w:author="Pam" w:date="2020-07-29T15:00:00Z">
        <w:r w:rsidR="00BC5465">
          <w:rPr>
            <w:rFonts w:asciiTheme="minorHAnsi" w:hAnsiTheme="minorHAnsi" w:cstheme="minorHAnsi"/>
          </w:rPr>
          <w:t xml:space="preserve">used to measure </w:t>
        </w:r>
      </w:ins>
      <w:del w:id="382" w:author="Pam" w:date="2020-07-29T15:00:00Z">
        <w:r w:rsidDel="00BC5465">
          <w:rPr>
            <w:rFonts w:asciiTheme="minorHAnsi" w:hAnsiTheme="minorHAnsi" w:cstheme="minorHAnsi"/>
          </w:rPr>
          <w:delText xml:space="preserve">on for </w:delText>
        </w:r>
      </w:del>
      <w:r>
        <w:rPr>
          <w:rFonts w:asciiTheme="minorHAnsi" w:hAnsiTheme="minorHAnsi" w:cstheme="minorHAnsi"/>
        </w:rPr>
        <w:t xml:space="preserve">each </w:t>
      </w:r>
      <w:del w:id="383" w:author="Pam" w:date="2020-07-29T15:00:00Z">
        <w:r w:rsidDel="00BC5465">
          <w:rPr>
            <w:rFonts w:asciiTheme="minorHAnsi" w:hAnsiTheme="minorHAnsi" w:cstheme="minorHAnsi"/>
          </w:rPr>
          <w:delText xml:space="preserve">of the </w:delText>
        </w:r>
      </w:del>
      <w:r>
        <w:rPr>
          <w:rFonts w:asciiTheme="minorHAnsi" w:hAnsiTheme="minorHAnsi" w:cstheme="minorHAnsi"/>
        </w:rPr>
        <w:t>cognitive function (updating, inhibition,</w:t>
      </w:r>
      <w:ins w:id="384" w:author="Pam" w:date="2020-07-29T15:00:00Z">
        <w:r w:rsidR="00BC5465">
          <w:rPr>
            <w:rFonts w:asciiTheme="minorHAnsi" w:hAnsiTheme="minorHAnsi" w:cstheme="minorHAnsi"/>
          </w:rPr>
          <w:t xml:space="preserve"> and</w:t>
        </w:r>
      </w:ins>
      <w:r>
        <w:rPr>
          <w:rFonts w:asciiTheme="minorHAnsi" w:hAnsiTheme="minorHAnsi" w:cstheme="minorHAnsi"/>
        </w:rPr>
        <w:t xml:space="preserve"> sustained </w:t>
      </w:r>
      <w:r>
        <w:rPr>
          <w:rFonts w:asciiTheme="minorHAnsi" w:hAnsiTheme="minorHAnsi" w:cstheme="minorHAnsi"/>
        </w:rPr>
        <w:lastRenderedPageBreak/>
        <w:t xml:space="preserve">attention), and </w:t>
      </w:r>
      <w:del w:id="385" w:author="Pam" w:date="2020-07-29T15:01:00Z">
        <w:r w:rsidDel="00BC5465">
          <w:rPr>
            <w:rFonts w:asciiTheme="minorHAnsi" w:hAnsiTheme="minorHAnsi" w:cstheme="minorHAnsi"/>
          </w:rPr>
          <w:delText xml:space="preserve">on </w:delText>
        </w:r>
      </w:del>
      <w:ins w:id="386" w:author="Pam" w:date="2020-07-29T15:01:00Z">
        <w:r w:rsidR="00BC5465">
          <w:rPr>
            <w:rFonts w:asciiTheme="minorHAnsi" w:hAnsiTheme="minorHAnsi" w:cstheme="minorHAnsi"/>
          </w:rPr>
          <w:t xml:space="preserve">for </w:t>
        </w:r>
      </w:ins>
      <w:r>
        <w:rPr>
          <w:rFonts w:asciiTheme="minorHAnsi" w:hAnsiTheme="minorHAnsi" w:cstheme="minorHAnsi"/>
        </w:rPr>
        <w:t>the way we computed metrics for each</w:t>
      </w:r>
      <w:del w:id="387" w:author="Pam" w:date="2020-07-29T15:01:00Z">
        <w:r w:rsidDel="00BC5465">
          <w:rPr>
            <w:rFonts w:asciiTheme="minorHAnsi" w:hAnsiTheme="minorHAnsi" w:cstheme="minorHAnsi"/>
          </w:rPr>
          <w:delText xml:space="preserve"> of these cognitive functions</w:delText>
        </w:r>
      </w:del>
      <w:r>
        <w:rPr>
          <w:rFonts w:asciiTheme="minorHAnsi" w:hAnsiTheme="minorHAnsi" w:cstheme="minorHAnsi"/>
        </w:rPr>
        <w:t xml:space="preserve">. The issue with this approach is that it leads to an inflation of the number of the statistical tests than can be conducted. For this reason, we will </w:t>
      </w:r>
      <w:del w:id="388" w:author="Pam" w:date="2020-07-29T15:01:00Z">
        <w:r w:rsidDel="007D1E52">
          <w:rPr>
            <w:rFonts w:asciiTheme="minorHAnsi" w:hAnsiTheme="minorHAnsi" w:cstheme="minorHAnsi"/>
          </w:rPr>
          <w:delText xml:space="preserve">precise </w:delText>
        </w:r>
      </w:del>
      <w:ins w:id="389" w:author="Pam" w:date="2020-07-29T15:01:00Z">
        <w:r w:rsidR="007D1E52">
          <w:rPr>
            <w:rFonts w:asciiTheme="minorHAnsi" w:hAnsiTheme="minorHAnsi" w:cstheme="minorHAnsi"/>
          </w:rPr>
          <w:t xml:space="preserve">specify </w:t>
        </w:r>
      </w:ins>
      <w:r>
        <w:rPr>
          <w:rFonts w:asciiTheme="minorHAnsi" w:hAnsiTheme="minorHAnsi" w:cstheme="minorHAnsi"/>
        </w:rPr>
        <w:t xml:space="preserve">which tests and metrics are </w:t>
      </w:r>
      <w:del w:id="390" w:author="Pam" w:date="2020-07-29T15:01:00Z">
        <w:r w:rsidDel="007D1E52">
          <w:rPr>
            <w:rFonts w:asciiTheme="minorHAnsi" w:hAnsiTheme="minorHAnsi" w:cstheme="minorHAnsi"/>
          </w:rPr>
          <w:delText xml:space="preserve">used in the </w:delText>
        </w:r>
      </w:del>
      <w:r>
        <w:rPr>
          <w:rFonts w:asciiTheme="minorHAnsi" w:hAnsiTheme="minorHAnsi" w:cstheme="minorHAnsi"/>
        </w:rPr>
        <w:t xml:space="preserve">planned </w:t>
      </w:r>
      <w:del w:id="391" w:author="Pam" w:date="2020-07-29T15:01:00Z">
        <w:r w:rsidDel="007D1E52">
          <w:rPr>
            <w:rFonts w:asciiTheme="minorHAnsi" w:hAnsiTheme="minorHAnsi" w:cstheme="minorHAnsi"/>
          </w:rPr>
          <w:delText xml:space="preserve">part of the </w:delText>
        </w:r>
      </w:del>
      <w:r>
        <w:rPr>
          <w:rFonts w:asciiTheme="minorHAnsi" w:hAnsiTheme="minorHAnsi" w:cstheme="minorHAnsi"/>
        </w:rPr>
        <w:t>analys</w:t>
      </w:r>
      <w:ins w:id="392" w:author="Pam" w:date="2020-07-29T15:01:00Z">
        <w:r w:rsidR="007D1E52">
          <w:rPr>
            <w:rFonts w:asciiTheme="minorHAnsi" w:hAnsiTheme="minorHAnsi" w:cstheme="minorHAnsi"/>
          </w:rPr>
          <w:t>e</w:t>
        </w:r>
      </w:ins>
      <w:del w:id="393" w:author="Pam" w:date="2020-07-29T15:01:00Z">
        <w:r w:rsidDel="007D1E52">
          <w:rPr>
            <w:rFonts w:asciiTheme="minorHAnsi" w:hAnsiTheme="minorHAnsi" w:cstheme="minorHAnsi"/>
          </w:rPr>
          <w:delText>i</w:delText>
        </w:r>
      </w:del>
      <w:r>
        <w:rPr>
          <w:rFonts w:asciiTheme="minorHAnsi" w:hAnsiTheme="minorHAnsi" w:cstheme="minorHAnsi"/>
        </w:rPr>
        <w:t>s</w:t>
      </w:r>
      <w:del w:id="394" w:author="Pam" w:date="2020-07-29T15:01:00Z">
        <w:r w:rsidDel="007D1E52">
          <w:rPr>
            <w:rFonts w:asciiTheme="minorHAnsi" w:hAnsiTheme="minorHAnsi" w:cstheme="minorHAnsi"/>
          </w:rPr>
          <w:delText>,</w:delText>
        </w:r>
      </w:del>
      <w:r>
        <w:rPr>
          <w:rFonts w:asciiTheme="minorHAnsi" w:hAnsiTheme="minorHAnsi" w:cstheme="minorHAnsi"/>
        </w:rPr>
        <w:t xml:space="preserve"> and which are </w:t>
      </w:r>
      <w:del w:id="395" w:author="Pam" w:date="2020-07-29T15:01:00Z">
        <w:r w:rsidDel="007D1E52">
          <w:rPr>
            <w:rFonts w:asciiTheme="minorHAnsi" w:hAnsiTheme="minorHAnsi" w:cstheme="minorHAnsi"/>
          </w:rPr>
          <w:delText xml:space="preserve">used in the </w:delText>
        </w:r>
      </w:del>
      <w:r>
        <w:rPr>
          <w:rFonts w:asciiTheme="minorHAnsi" w:hAnsiTheme="minorHAnsi" w:cstheme="minorHAnsi"/>
        </w:rPr>
        <w:t>exploratory</w:t>
      </w:r>
      <w:ins w:id="396" w:author="Pam" w:date="2020-07-29T15:01:00Z">
        <w:r w:rsidR="007D1E52">
          <w:rPr>
            <w:rFonts w:asciiTheme="minorHAnsi" w:hAnsiTheme="minorHAnsi" w:cstheme="minorHAnsi"/>
          </w:rPr>
          <w:t>.</w:t>
        </w:r>
      </w:ins>
      <w:del w:id="397" w:author="Pam" w:date="2020-07-29T15:01:00Z">
        <w:r w:rsidDel="007D1E52">
          <w:rPr>
            <w:rFonts w:asciiTheme="minorHAnsi" w:hAnsiTheme="minorHAnsi" w:cstheme="minorHAnsi"/>
          </w:rPr>
          <w:delText xml:space="preserve"> part of the analysis:</w:delText>
        </w:r>
      </w:del>
    </w:p>
    <w:p w14:paraId="0302D1ED" w14:textId="77777777" w:rsidR="007D1E52" w:rsidRDefault="007D1E52" w:rsidP="00F82406">
      <w:pPr>
        <w:autoSpaceDE w:val="0"/>
        <w:autoSpaceDN w:val="0"/>
        <w:adjustRightInd w:val="0"/>
        <w:spacing w:line="360" w:lineRule="auto"/>
        <w:ind w:firstLine="720"/>
        <w:rPr>
          <w:rFonts w:asciiTheme="minorHAnsi" w:hAnsiTheme="minorHAnsi" w:cstheme="minorHAnsi"/>
        </w:rPr>
      </w:pPr>
    </w:p>
    <w:p w14:paraId="1E3C2D6B" w14:textId="77777777" w:rsidR="00975EE6" w:rsidRPr="00B17CD4" w:rsidRDefault="00B17CD4" w:rsidP="00F82406">
      <w:pPr>
        <w:spacing w:line="360" w:lineRule="auto"/>
        <w:rPr>
          <w:rFonts w:asciiTheme="minorHAnsi" w:hAnsiTheme="minorHAnsi" w:cstheme="minorHAnsi"/>
          <w:sz w:val="22"/>
          <w:szCs w:val="22"/>
          <w:u w:val="single"/>
        </w:rPr>
      </w:pPr>
      <w:r w:rsidRPr="00B17CD4">
        <w:rPr>
          <w:rFonts w:asciiTheme="minorHAnsi" w:hAnsiTheme="minorHAnsi" w:cstheme="minorHAnsi"/>
          <w:sz w:val="22"/>
          <w:szCs w:val="22"/>
          <w:u w:val="single"/>
        </w:rPr>
        <w:t xml:space="preserve">Tasks measuring </w:t>
      </w:r>
      <w:del w:id="398" w:author="Pam" w:date="2020-07-29T15:02:00Z">
        <w:r w:rsidRPr="00B17CD4" w:rsidDel="007D1E52">
          <w:rPr>
            <w:rFonts w:asciiTheme="minorHAnsi" w:hAnsiTheme="minorHAnsi" w:cstheme="minorHAnsi"/>
            <w:sz w:val="22"/>
            <w:szCs w:val="22"/>
            <w:u w:val="single"/>
          </w:rPr>
          <w:delText xml:space="preserve">the </w:delText>
        </w:r>
      </w:del>
      <w:r w:rsidRPr="00B17CD4">
        <w:rPr>
          <w:rFonts w:asciiTheme="minorHAnsi" w:hAnsiTheme="minorHAnsi" w:cstheme="minorHAnsi"/>
          <w:sz w:val="22"/>
          <w:szCs w:val="22"/>
          <w:u w:val="single"/>
        </w:rPr>
        <w:t xml:space="preserve">updating </w:t>
      </w:r>
      <w:del w:id="399" w:author="Pam" w:date="2020-07-29T15:02:00Z">
        <w:r w:rsidRPr="00B17CD4" w:rsidDel="007D1E52">
          <w:rPr>
            <w:rFonts w:asciiTheme="minorHAnsi" w:hAnsiTheme="minorHAnsi" w:cstheme="minorHAnsi"/>
            <w:sz w:val="22"/>
            <w:szCs w:val="22"/>
            <w:u w:val="single"/>
          </w:rPr>
          <w:delText xml:space="preserve">abilities </w:delText>
        </w:r>
      </w:del>
      <w:ins w:id="400" w:author="Pam" w:date="2020-07-29T15:02:00Z">
        <w:r w:rsidR="007D1E52">
          <w:rPr>
            <w:rFonts w:asciiTheme="minorHAnsi" w:hAnsiTheme="minorHAnsi" w:cstheme="minorHAnsi"/>
            <w:sz w:val="22"/>
            <w:szCs w:val="22"/>
            <w:u w:val="single"/>
          </w:rPr>
          <w:t>ability</w:t>
        </w:r>
        <w:r w:rsidR="007D1E52" w:rsidRPr="00B17CD4">
          <w:rPr>
            <w:rFonts w:asciiTheme="minorHAnsi" w:hAnsiTheme="minorHAnsi" w:cstheme="minorHAnsi"/>
            <w:sz w:val="22"/>
            <w:szCs w:val="22"/>
            <w:u w:val="single"/>
          </w:rPr>
          <w:t xml:space="preserve"> </w:t>
        </w:r>
      </w:ins>
      <w:r w:rsidRPr="00B17CD4">
        <w:rPr>
          <w:rFonts w:asciiTheme="minorHAnsi" w:hAnsiTheme="minorHAnsi" w:cstheme="minorHAnsi"/>
          <w:sz w:val="22"/>
          <w:szCs w:val="22"/>
          <w:u w:val="single"/>
        </w:rPr>
        <w:t xml:space="preserve">and metrics used for characterizing </w:t>
      </w:r>
      <w:ins w:id="401" w:author="Pam" w:date="2020-07-29T15:02:00Z">
        <w:r w:rsidR="007D1E52">
          <w:rPr>
            <w:rFonts w:asciiTheme="minorHAnsi" w:hAnsiTheme="minorHAnsi" w:cstheme="minorHAnsi"/>
            <w:sz w:val="22"/>
            <w:szCs w:val="22"/>
            <w:u w:val="single"/>
          </w:rPr>
          <w:t>it</w:t>
        </w:r>
      </w:ins>
      <w:del w:id="402" w:author="Pam" w:date="2020-07-29T15:02:00Z">
        <w:r w:rsidRPr="00B17CD4" w:rsidDel="007D1E52">
          <w:rPr>
            <w:rFonts w:asciiTheme="minorHAnsi" w:hAnsiTheme="minorHAnsi" w:cstheme="minorHAnsi"/>
            <w:sz w:val="22"/>
            <w:szCs w:val="22"/>
            <w:u w:val="single"/>
          </w:rPr>
          <w:delText>this ability</w:delText>
        </w:r>
      </w:del>
    </w:p>
    <w:p w14:paraId="05A71DD2" w14:textId="77777777" w:rsidR="00B17CD4" w:rsidRDefault="00B17CD4" w:rsidP="00F82406">
      <w:pPr>
        <w:spacing w:line="360" w:lineRule="auto"/>
        <w:rPr>
          <w:rFonts w:asciiTheme="minorHAnsi" w:hAnsiTheme="minorHAnsi" w:cstheme="minorHAnsi"/>
          <w:sz w:val="22"/>
          <w:szCs w:val="22"/>
        </w:rPr>
      </w:pPr>
    </w:p>
    <w:p w14:paraId="772FB164" w14:textId="77777777" w:rsidR="00B17CD4" w:rsidRPr="00B17CD4" w:rsidRDefault="00B17CD4" w:rsidP="00F82406">
      <w:pPr>
        <w:spacing w:line="360" w:lineRule="auto"/>
        <w:ind w:firstLine="720"/>
        <w:rPr>
          <w:rFonts w:asciiTheme="minorHAnsi" w:hAnsiTheme="minorHAnsi" w:cstheme="minorHAnsi"/>
          <w:sz w:val="22"/>
          <w:szCs w:val="22"/>
        </w:rPr>
      </w:pPr>
      <w:r w:rsidRPr="00B17CD4">
        <w:rPr>
          <w:rFonts w:asciiTheme="minorHAnsi" w:hAnsiTheme="minorHAnsi" w:cstheme="minorHAnsi"/>
          <w:sz w:val="22"/>
          <w:szCs w:val="22"/>
        </w:rPr>
        <w:t>Working</w:t>
      </w:r>
      <w:r w:rsidR="005A621C">
        <w:rPr>
          <w:rFonts w:asciiTheme="minorHAnsi" w:hAnsiTheme="minorHAnsi" w:cstheme="minorHAnsi"/>
          <w:sz w:val="22"/>
          <w:szCs w:val="22"/>
        </w:rPr>
        <w:t xml:space="preserve"> memory</w:t>
      </w:r>
      <w:r w:rsidRPr="00B17CD4">
        <w:rPr>
          <w:rFonts w:asciiTheme="minorHAnsi" w:hAnsiTheme="minorHAnsi" w:cstheme="minorHAnsi"/>
          <w:sz w:val="22"/>
          <w:szCs w:val="22"/>
        </w:rPr>
        <w:t xml:space="preserve"> is often evaluated using span tasks (e.g.,</w:t>
      </w:r>
      <w:r w:rsidR="0012552D">
        <w:rPr>
          <w:rFonts w:asciiTheme="minorHAnsi" w:hAnsiTheme="minorHAnsi" w:cstheme="minorHAnsi"/>
          <w:sz w:val="22"/>
          <w:szCs w:val="22"/>
        </w:rPr>
        <w:t xml:space="preserve"> </w:t>
      </w:r>
      <w:r w:rsidR="0012552D">
        <w:rPr>
          <w:rFonts w:asciiTheme="minorHAnsi" w:hAnsiTheme="minorHAnsi" w:cstheme="minorHAnsi"/>
          <w:sz w:val="22"/>
          <w:szCs w:val="22"/>
        </w:rPr>
        <w:fldChar w:fldCharType="begin"/>
      </w:r>
      <w:r w:rsidR="0012552D">
        <w:rPr>
          <w:rFonts w:asciiTheme="minorHAnsi" w:hAnsiTheme="minorHAnsi" w:cstheme="minorHAnsi"/>
          <w:sz w:val="22"/>
          <w:szCs w:val="22"/>
        </w:rPr>
        <w:instrText xml:space="preserve"> ADDIN ZOTERO_ITEM CSL_CITATION {"citationID":"B8QE7lQy","properties":{"formattedCitation":"(Conway et al., 2005)","plainCitation":"(Conway et al., 2005)","noteIndex":0},"citationItems":[{"id":320,"uris":["http://zotero.org/users/local/5BDxAAQf/items/U7P7A7NZ"],"uri":["http://zotero.org/users/local/5BDxAAQf/items/U7P7A7NZ"],"itemData":{"id":320,"type":"article-journal","title":"Working memory span tasks: A methodological review and user’s guide","container-title":"Psychonomic bulletin &amp; review","page":"769-786","volume":"12","issue":"5","author":[{"family":"Conway","given":"Andrew RA"},{"family":"Kane","given":"Michael J."},{"family":"Bunting","given":"Michael F."},{"family":"Hambrick","given":"D. Zach"},{"family":"Wilhelm","given":"Oliver"},{"family":"Engle","given":"Randall W."}],"issued":{"date-parts":[["2005"]]}}}],"schema":"https://github.com/citation-style-language/schema/raw/master/csl-citation.json"} </w:instrText>
      </w:r>
      <w:r w:rsidR="0012552D">
        <w:rPr>
          <w:rFonts w:asciiTheme="minorHAnsi" w:hAnsiTheme="minorHAnsi" w:cstheme="minorHAnsi"/>
          <w:sz w:val="22"/>
          <w:szCs w:val="22"/>
        </w:rPr>
        <w:fldChar w:fldCharType="separate"/>
      </w:r>
      <w:r w:rsidR="0012552D" w:rsidRPr="0012552D">
        <w:rPr>
          <w:rFonts w:ascii="Calibri" w:hAnsi="Calibri" w:cs="Calibri"/>
          <w:sz w:val="22"/>
        </w:rPr>
        <w:t>(Conway et al., 2005)</w:t>
      </w:r>
      <w:r w:rsidR="0012552D">
        <w:rPr>
          <w:rFonts w:asciiTheme="minorHAnsi" w:hAnsiTheme="minorHAnsi" w:cstheme="minorHAnsi"/>
          <w:sz w:val="22"/>
          <w:szCs w:val="22"/>
        </w:rPr>
        <w:fldChar w:fldCharType="end"/>
      </w:r>
      <w:r w:rsidRPr="00B17CD4">
        <w:rPr>
          <w:rFonts w:asciiTheme="minorHAnsi" w:hAnsiTheme="minorHAnsi" w:cstheme="minorHAnsi"/>
          <w:sz w:val="22"/>
          <w:szCs w:val="22"/>
        </w:rPr>
        <w:t>). In such tasks, participants are asked to remember target items (e.g., letters) whose presentation alternates with the presentation of a secondary and demanding independent task (i.e., distractor items, e.g., resolving arithmetic problems). As suggested by various authors</w:t>
      </w:r>
      <w:r w:rsidR="0012552D">
        <w:rPr>
          <w:rFonts w:asciiTheme="minorHAnsi" w:hAnsiTheme="minorHAnsi" w:cstheme="minorHAnsi"/>
          <w:sz w:val="22"/>
          <w:szCs w:val="22"/>
        </w:rPr>
        <w:t xml:space="preserve"> </w:t>
      </w:r>
      <w:r w:rsidR="0012552D">
        <w:rPr>
          <w:rFonts w:asciiTheme="minorHAnsi" w:hAnsiTheme="minorHAnsi" w:cstheme="minorHAnsi"/>
          <w:sz w:val="22"/>
          <w:szCs w:val="22"/>
        </w:rPr>
        <w:fldChar w:fldCharType="begin"/>
      </w:r>
      <w:r w:rsidR="0012552D">
        <w:rPr>
          <w:rFonts w:asciiTheme="minorHAnsi" w:hAnsiTheme="minorHAnsi" w:cstheme="minorHAnsi"/>
          <w:sz w:val="22"/>
          <w:szCs w:val="22"/>
        </w:rPr>
        <w:instrText xml:space="preserve"> ADDIN ZOTERO_ITEM CSL_CITATION {"citationID":"VOHZcqWi","properties":{"formattedCitation":"(Conway et al., 2005; Engle et al., 1999; Shipstead et al., 2012)","plainCitation":"(Conway et al., 2005; Engle et al., 1999; Shipstead et al., 2012)","noteIndex":0},"citationItems":[{"id":320,"uris":["http://zotero.org/users/local/5BDxAAQf/items/U7P7A7NZ"],"uri":["http://zotero.org/users/local/5BDxAAQf/items/U7P7A7NZ"],"itemData":{"id":320,"type":"article-journal","title":"Working memory span tasks: A methodological review and user’s guide","container-title":"Psychonomic bulletin &amp; review","page":"769-786","volume":"12","issue":"5","author":[{"family":"Conway","given":"Andrew RA"},{"family":"Kane","given":"Michael J."},{"family":"Bunting","given":"Michael F."},{"family":"Hambrick","given":"D. Zach"},{"family":"Wilhelm","given":"Oliver"},{"family":"Engle","given":"Randall W."}],"issued":{"date-parts":[["2005"]]}}},{"id":338,"uris":["http://zotero.org/users/local/5BDxAAQf/items/LC7HEA6I"],"uri":["http://zotero.org/users/local/5BDxAAQf/items/LC7HEA6I"],"itemData":{"id":338,"type":"article-journal","title":"Working memory, short-term memory, and general fluid intelligence: a latent-variable approach.","container-title":"Journal of experimental psychology: General","page":"309","volume":"128","issue":"3","author":[{"family":"Engle","given":"Randall W."},{"family":"Tuholski","given":"Stephen W."},{"family":"Laughlin","given":"James E."},{"family":"Conway","given":"Andrew RA"}],"issued":{"date-parts":[["1999"]]}}},{"id":339,"uris":["http://zotero.org/users/local/5BDxAAQf/items/JIYMFNNC"],"uri":["http://zotero.org/users/local/5BDxAAQf/items/JIYMFNNC"],"itemData":{"id":339,"type":"article-journal","title":"Is working memory training effective?","container-title":"Psychological bulletin","page":"628","volume":"138","issue":"4","author":[{"family":"Shipstead","given":"Zach"},{"family":"Redick","given":"Thomas S."},{"family":"Engle","given":"Randall W."}],"issued":{"date-parts":[["2012"]]}}}],"schema":"https://github.com/citation-style-language/schema/raw/master/csl-citation.json"} </w:instrText>
      </w:r>
      <w:r w:rsidR="0012552D">
        <w:rPr>
          <w:rFonts w:asciiTheme="minorHAnsi" w:hAnsiTheme="minorHAnsi" w:cstheme="minorHAnsi"/>
          <w:sz w:val="22"/>
          <w:szCs w:val="22"/>
        </w:rPr>
        <w:fldChar w:fldCharType="separate"/>
      </w:r>
      <w:r w:rsidR="0012552D" w:rsidRPr="0012552D">
        <w:rPr>
          <w:rFonts w:ascii="Calibri" w:hAnsi="Calibri" w:cs="Calibri"/>
          <w:sz w:val="22"/>
        </w:rPr>
        <w:t>(Conway et al., 2005; Engle et al., 1999; Shipstead et al., 2012)</w:t>
      </w:r>
      <w:r w:rsidR="0012552D">
        <w:rPr>
          <w:rFonts w:asciiTheme="minorHAnsi" w:hAnsiTheme="minorHAnsi" w:cstheme="minorHAnsi"/>
          <w:sz w:val="22"/>
          <w:szCs w:val="22"/>
        </w:rPr>
        <w:fldChar w:fldCharType="end"/>
      </w:r>
      <w:r w:rsidR="0012552D">
        <w:rPr>
          <w:rFonts w:asciiTheme="minorHAnsi" w:hAnsiTheme="minorHAnsi" w:cstheme="minorHAnsi"/>
          <w:sz w:val="22"/>
          <w:szCs w:val="22"/>
        </w:rPr>
        <w:t xml:space="preserve"> </w:t>
      </w:r>
      <w:r w:rsidRPr="00B17CD4">
        <w:rPr>
          <w:rFonts w:asciiTheme="minorHAnsi" w:hAnsiTheme="minorHAnsi" w:cstheme="minorHAnsi"/>
          <w:sz w:val="22"/>
          <w:szCs w:val="22"/>
        </w:rPr>
        <w:t xml:space="preserve">, participants </w:t>
      </w:r>
      <w:r w:rsidR="001A0FD0" w:rsidRPr="00B17CD4">
        <w:rPr>
          <w:rFonts w:asciiTheme="minorHAnsi" w:hAnsiTheme="minorHAnsi" w:cstheme="minorHAnsi"/>
          <w:sz w:val="22"/>
          <w:szCs w:val="22"/>
        </w:rPr>
        <w:t>score</w:t>
      </w:r>
      <w:r w:rsidRPr="00B17CD4">
        <w:rPr>
          <w:rFonts w:asciiTheme="minorHAnsi" w:hAnsiTheme="minorHAnsi" w:cstheme="minorHAnsi"/>
          <w:sz w:val="22"/>
          <w:szCs w:val="22"/>
        </w:rPr>
        <w:t xml:space="preserve"> in such tasks are not independent from the intrinsic properties of the task. For instance, two participants with the same working memory capacities but different arithmetic skills will likely obtain different sc</w:t>
      </w:r>
      <w:r w:rsidR="001A0FD0">
        <w:rPr>
          <w:rFonts w:asciiTheme="minorHAnsi" w:hAnsiTheme="minorHAnsi" w:cstheme="minorHAnsi"/>
          <w:sz w:val="22"/>
          <w:szCs w:val="22"/>
        </w:rPr>
        <w:t>ores in the operation span task</w:t>
      </w:r>
      <w:r w:rsidRPr="00B17CD4">
        <w:rPr>
          <w:rFonts w:asciiTheme="minorHAnsi" w:hAnsiTheme="minorHAnsi" w:cstheme="minorHAnsi"/>
          <w:sz w:val="22"/>
          <w:szCs w:val="22"/>
        </w:rPr>
        <w:t>. To decrease the influence of participant-specific skills in the secondary task, we administered three span different tasks, name</w:t>
      </w:r>
      <w:r w:rsidR="0012552D">
        <w:rPr>
          <w:rFonts w:asciiTheme="minorHAnsi" w:hAnsiTheme="minorHAnsi" w:cstheme="minorHAnsi"/>
          <w:sz w:val="22"/>
          <w:szCs w:val="22"/>
        </w:rPr>
        <w:t xml:space="preserve">ly the operation span task (e.g. </w:t>
      </w:r>
      <w:r w:rsidR="0012552D">
        <w:rPr>
          <w:rFonts w:asciiTheme="minorHAnsi" w:hAnsiTheme="minorHAnsi" w:cstheme="minorHAnsi"/>
          <w:sz w:val="22"/>
          <w:szCs w:val="22"/>
        </w:rPr>
        <w:fldChar w:fldCharType="begin"/>
      </w:r>
      <w:r w:rsidR="0012552D">
        <w:rPr>
          <w:rFonts w:asciiTheme="minorHAnsi" w:hAnsiTheme="minorHAnsi" w:cstheme="minorHAnsi"/>
          <w:sz w:val="22"/>
          <w:szCs w:val="22"/>
        </w:rPr>
        <w:instrText xml:space="preserve"> ADDIN ZOTERO_ITEM CSL_CITATION {"citationID":"5iIQ93EU","properties":{"formattedCitation":"(Unsworth et al., 2005)","plainCitation":"(Unsworth et al., 2005)","noteIndex":0},"citationItems":[{"id":136,"uris":["http://zotero.org/users/local/5BDxAAQf/items/3MSWG6V7"],"uri":["http://zotero.org/users/local/5BDxAAQf/items/3MSWG6V7"],"itemData":{"id":136,"type":"article-journal","title":"An automated version of the operation span task","container-title":"Behavior research methods","page":"498-505","volume":"37","issue":"3","author":[{"family":"Unsworth","given":"Nash"},{"family":"Heitz","given":"Richard P."},{"family":"Schrock","given":"Josef C."},{"family":"Engle","given":"Randall W."}],"issued":{"date-parts":[["2005"]]}}}],"schema":"https://github.com/citation-style-language/schema/raw/master/csl-citation.json"} </w:instrText>
      </w:r>
      <w:r w:rsidR="0012552D">
        <w:rPr>
          <w:rFonts w:asciiTheme="minorHAnsi" w:hAnsiTheme="minorHAnsi" w:cstheme="minorHAnsi"/>
          <w:sz w:val="22"/>
          <w:szCs w:val="22"/>
        </w:rPr>
        <w:fldChar w:fldCharType="separate"/>
      </w:r>
      <w:r w:rsidR="0012552D" w:rsidRPr="0012552D">
        <w:rPr>
          <w:rFonts w:ascii="Calibri" w:hAnsi="Calibri" w:cs="Calibri"/>
          <w:sz w:val="22"/>
        </w:rPr>
        <w:t>(Unsworth et al., 2005)</w:t>
      </w:r>
      <w:r w:rsidR="0012552D">
        <w:rPr>
          <w:rFonts w:asciiTheme="minorHAnsi" w:hAnsiTheme="minorHAnsi" w:cstheme="minorHAnsi"/>
          <w:sz w:val="22"/>
          <w:szCs w:val="22"/>
        </w:rPr>
        <w:fldChar w:fldCharType="end"/>
      </w:r>
      <w:r w:rsidRPr="00B17CD4">
        <w:rPr>
          <w:rFonts w:asciiTheme="minorHAnsi" w:hAnsiTheme="minorHAnsi" w:cstheme="minorHAnsi"/>
          <w:sz w:val="22"/>
          <w:szCs w:val="22"/>
        </w:rPr>
        <w:t>, the symmetry span task (e.g.</w:t>
      </w:r>
      <w:r w:rsidR="0012552D">
        <w:rPr>
          <w:rFonts w:asciiTheme="minorHAnsi" w:hAnsiTheme="minorHAnsi" w:cstheme="minorHAnsi"/>
          <w:sz w:val="22"/>
          <w:szCs w:val="22"/>
        </w:rPr>
        <w:t xml:space="preserve"> </w:t>
      </w:r>
      <w:r w:rsidR="0012552D">
        <w:rPr>
          <w:rFonts w:asciiTheme="minorHAnsi" w:hAnsiTheme="minorHAnsi" w:cstheme="minorHAnsi"/>
          <w:sz w:val="22"/>
          <w:szCs w:val="22"/>
        </w:rPr>
        <w:fldChar w:fldCharType="begin"/>
      </w:r>
      <w:r w:rsidR="0012552D">
        <w:rPr>
          <w:rFonts w:asciiTheme="minorHAnsi" w:hAnsiTheme="minorHAnsi" w:cstheme="minorHAnsi"/>
          <w:sz w:val="22"/>
          <w:szCs w:val="22"/>
        </w:rPr>
        <w:instrText xml:space="preserve"> ADDIN ZOTERO_ITEM CSL_CITATION {"citationID":"ULhpcMCi","properties":{"formattedCitation":"(Unsworth et al., 2009)","plainCitation":"(Unsworth et al., 2009)","noteIndex":0},"citationItems":[{"id":137,"uris":["http://zotero.org/users/local/5BDxAAQf/items/MQT5AUR4"],"uri":["http://zotero.org/users/local/5BDxAAQf/items/MQT5AUR4"],"itemData":{"id":137,"type":"article-journal","title":"Complex working memory span tasks and higher-order cognition: A latent-variable analysis of the relationship between processing and storage","container-title":"Memory","page":"635-654","volume":"17","issue":"6","author":[{"family":"Unsworth","given":"Nash"},{"family":"Redick","given":"Thomas S."},{"family":"Heitz","given":"Richard P."},{"family":"Broadway","given":"James M."},{"family":"Engle","given":"Randall W."}],"issued":{"date-parts":[["2009"]]}}}],"schema":"https://github.com/citation-style-language/schema/raw/master/csl-citation.json"} </w:instrText>
      </w:r>
      <w:r w:rsidR="0012552D">
        <w:rPr>
          <w:rFonts w:asciiTheme="minorHAnsi" w:hAnsiTheme="minorHAnsi" w:cstheme="minorHAnsi"/>
          <w:sz w:val="22"/>
          <w:szCs w:val="22"/>
        </w:rPr>
        <w:fldChar w:fldCharType="separate"/>
      </w:r>
      <w:r w:rsidR="0012552D" w:rsidRPr="0012552D">
        <w:rPr>
          <w:rFonts w:ascii="Calibri" w:hAnsi="Calibri" w:cs="Calibri"/>
          <w:sz w:val="22"/>
        </w:rPr>
        <w:t>(Unsworth et al., 2009)</w:t>
      </w:r>
      <w:r w:rsidR="0012552D">
        <w:rPr>
          <w:rFonts w:asciiTheme="minorHAnsi" w:hAnsiTheme="minorHAnsi" w:cstheme="minorHAnsi"/>
          <w:sz w:val="22"/>
          <w:szCs w:val="22"/>
        </w:rPr>
        <w:fldChar w:fldCharType="end"/>
      </w:r>
      <w:r w:rsidRPr="00B17CD4">
        <w:rPr>
          <w:rFonts w:asciiTheme="minorHAnsi" w:hAnsiTheme="minorHAnsi" w:cstheme="minorHAnsi"/>
          <w:sz w:val="22"/>
          <w:szCs w:val="22"/>
        </w:rPr>
        <w:t>, and the rotation span task</w:t>
      </w:r>
      <w:r w:rsidR="0012552D">
        <w:rPr>
          <w:rFonts w:asciiTheme="minorHAnsi" w:hAnsiTheme="minorHAnsi" w:cstheme="minorHAnsi"/>
          <w:sz w:val="22"/>
          <w:szCs w:val="22"/>
        </w:rPr>
        <w:t xml:space="preserve"> </w:t>
      </w:r>
      <w:r w:rsidR="0012552D">
        <w:rPr>
          <w:rFonts w:asciiTheme="minorHAnsi" w:hAnsiTheme="minorHAnsi" w:cstheme="minorHAnsi"/>
          <w:sz w:val="22"/>
          <w:szCs w:val="22"/>
        </w:rPr>
        <w:fldChar w:fldCharType="begin"/>
      </w:r>
      <w:r w:rsidR="0012552D">
        <w:rPr>
          <w:rFonts w:asciiTheme="minorHAnsi" w:hAnsiTheme="minorHAnsi" w:cstheme="minorHAnsi"/>
          <w:sz w:val="22"/>
          <w:szCs w:val="22"/>
        </w:rPr>
        <w:instrText xml:space="preserve"> ADDIN ZOTERO_ITEM CSL_CITATION {"citationID":"mc1RKIid","properties":{"formattedCitation":"(Harrison et al., 2013)","plainCitation":"(Harrison et al., 2013)","noteIndex":0},"citationItems":[{"id":138,"uris":["http://zotero.org/users/local/5BDxAAQf/items/RUFKJ6Z6"],"uri":["http://zotero.org/users/local/5BDxAAQf/items/RUFKJ6Z6"],"itemData":{"id":138,"type":"article-journal","title":"Working memory training may increase working memory capacity but not fluid intelligence","container-title":"Psychological Science","page":"2409-2419","volume":"24","issue":"12","author":[{"family":"Harrison","given":"Tyler L."},{"family":"Shipstead","given":"Zach"},{"family":"Hicks","given":"Kenny L."},{"family":"Hambrick","given":"David Z."},{"family":"Redick","given":"Thomas S."},{"family":"Engle","given":"Randall W."}],"issued":{"date-parts":[["2013"]]}}}],"schema":"https://github.com/citation-style-language/schema/raw/master/csl-citation.json"} </w:instrText>
      </w:r>
      <w:r w:rsidR="0012552D">
        <w:rPr>
          <w:rFonts w:asciiTheme="minorHAnsi" w:hAnsiTheme="minorHAnsi" w:cstheme="minorHAnsi"/>
          <w:sz w:val="22"/>
          <w:szCs w:val="22"/>
        </w:rPr>
        <w:fldChar w:fldCharType="separate"/>
      </w:r>
      <w:r w:rsidR="0012552D" w:rsidRPr="0012552D">
        <w:rPr>
          <w:rFonts w:ascii="Calibri" w:hAnsi="Calibri" w:cs="Calibri"/>
          <w:sz w:val="22"/>
        </w:rPr>
        <w:t>(Harrison et al., 2013)</w:t>
      </w:r>
      <w:r w:rsidR="0012552D">
        <w:rPr>
          <w:rFonts w:asciiTheme="minorHAnsi" w:hAnsiTheme="minorHAnsi" w:cstheme="minorHAnsi"/>
          <w:sz w:val="22"/>
          <w:szCs w:val="22"/>
        </w:rPr>
        <w:fldChar w:fldCharType="end"/>
      </w:r>
      <w:r w:rsidRPr="00B17CD4">
        <w:rPr>
          <w:rFonts w:asciiTheme="minorHAnsi" w:hAnsiTheme="minorHAnsi" w:cstheme="minorHAnsi"/>
          <w:sz w:val="22"/>
          <w:szCs w:val="22"/>
        </w:rPr>
        <w:t>,</w:t>
      </w:r>
      <w:r w:rsidR="001A0FD0">
        <w:rPr>
          <w:rFonts w:asciiTheme="minorHAnsi" w:hAnsiTheme="minorHAnsi" w:cstheme="minorHAnsi"/>
          <w:sz w:val="22"/>
          <w:szCs w:val="22"/>
        </w:rPr>
        <w:t xml:space="preserve"> </w:t>
      </w:r>
      <w:r w:rsidRPr="00B17CD4">
        <w:rPr>
          <w:rFonts w:asciiTheme="minorHAnsi" w:hAnsiTheme="minorHAnsi" w:cstheme="minorHAnsi"/>
          <w:sz w:val="22"/>
          <w:szCs w:val="22"/>
        </w:rPr>
        <w:t xml:space="preserve">and computed a composite score of these tasks. We administrated two blocks of each of these tasks, following the </w:t>
      </w:r>
      <w:r w:rsidR="001A0FD0" w:rsidRPr="00B17CD4">
        <w:rPr>
          <w:rFonts w:asciiTheme="minorHAnsi" w:hAnsiTheme="minorHAnsi" w:cstheme="minorHAnsi"/>
          <w:sz w:val="22"/>
          <w:szCs w:val="22"/>
        </w:rPr>
        <w:t>recommendations</w:t>
      </w:r>
      <w:r w:rsidRPr="00B17CD4">
        <w:rPr>
          <w:rFonts w:asciiTheme="minorHAnsi" w:hAnsiTheme="minorHAnsi" w:cstheme="minorHAnsi"/>
          <w:sz w:val="22"/>
          <w:szCs w:val="22"/>
        </w:rPr>
        <w:t xml:space="preserve"> of</w:t>
      </w:r>
      <w:r w:rsidR="001A0FD0">
        <w:rPr>
          <w:rFonts w:asciiTheme="minorHAnsi" w:hAnsiTheme="minorHAnsi" w:cstheme="minorHAnsi"/>
          <w:sz w:val="22"/>
          <w:szCs w:val="22"/>
        </w:rPr>
        <w:t xml:space="preserve"> </w:t>
      </w:r>
      <w:r w:rsidR="0012552D">
        <w:rPr>
          <w:rFonts w:asciiTheme="minorHAnsi" w:hAnsiTheme="minorHAnsi" w:cstheme="minorHAnsi"/>
          <w:sz w:val="22"/>
          <w:szCs w:val="22"/>
        </w:rPr>
        <w:t xml:space="preserve"> </w:t>
      </w:r>
      <w:r w:rsidR="0012552D">
        <w:rPr>
          <w:rFonts w:asciiTheme="minorHAnsi" w:hAnsiTheme="minorHAnsi" w:cstheme="minorHAnsi"/>
          <w:sz w:val="22"/>
          <w:szCs w:val="22"/>
        </w:rPr>
        <w:fldChar w:fldCharType="begin"/>
      </w:r>
      <w:r w:rsidR="0012552D">
        <w:rPr>
          <w:rFonts w:asciiTheme="minorHAnsi" w:hAnsiTheme="minorHAnsi" w:cstheme="minorHAnsi"/>
          <w:sz w:val="22"/>
          <w:szCs w:val="22"/>
        </w:rPr>
        <w:instrText xml:space="preserve"> ADDIN ZOTERO_ITEM CSL_CITATION {"citationID":"4LjdcVr6","properties":{"formattedCitation":"(Foster et al., 2015)","plainCitation":"(Foster et al., 2015)","noteIndex":0},"citationItems":[{"id":343,"uris":["http://zotero.org/users/local/5BDxAAQf/items/W7WJGBE3"],"uri":["http://zotero.org/users/local/5BDxAAQf/items/W7WJGBE3"],"itemData":{"id":343,"type":"article-journal","title":"Shortened complex span tasks can reliably measure working memory capacity","container-title":"Memory &amp; cognition","page":"226-236","volume":"43","issue":"2","author":[{"family":"Foster","given":"Jeffrey L."},{"family":"Shipstead","given":"Zach"},{"family":"Harrison","given":"Tyler L."},{"family":"Hicks","given":"Kenny L."},{"family":"Redick","given":"Thomas S."},{"family":"Engle","given":"Randall W."}],"issued":{"date-parts":[["2015"]]}}}],"schema":"https://github.com/citation-style-language/schema/raw/master/csl-citation.json"} </w:instrText>
      </w:r>
      <w:r w:rsidR="0012552D">
        <w:rPr>
          <w:rFonts w:asciiTheme="minorHAnsi" w:hAnsiTheme="minorHAnsi" w:cstheme="minorHAnsi"/>
          <w:sz w:val="22"/>
          <w:szCs w:val="22"/>
        </w:rPr>
        <w:fldChar w:fldCharType="separate"/>
      </w:r>
      <w:r w:rsidR="0012552D" w:rsidRPr="0012552D">
        <w:rPr>
          <w:rFonts w:ascii="Calibri" w:hAnsi="Calibri" w:cs="Calibri"/>
          <w:sz w:val="22"/>
        </w:rPr>
        <w:t>(Foster et al., 2015)</w:t>
      </w:r>
      <w:r w:rsidR="0012552D">
        <w:rPr>
          <w:rFonts w:asciiTheme="minorHAnsi" w:hAnsiTheme="minorHAnsi" w:cstheme="minorHAnsi"/>
          <w:sz w:val="22"/>
          <w:szCs w:val="22"/>
        </w:rPr>
        <w:fldChar w:fldCharType="end"/>
      </w:r>
      <w:r w:rsidRPr="001A0FD0">
        <w:rPr>
          <w:rStyle w:val="FootnoteReference"/>
          <w:rFonts w:asciiTheme="minorHAnsi" w:hAnsiTheme="minorHAnsi" w:cstheme="minorHAnsi"/>
          <w:sz w:val="22"/>
          <w:szCs w:val="22"/>
        </w:rPr>
        <w:footnoteReference w:id="1"/>
      </w:r>
      <w:r w:rsidRPr="001A0FD0">
        <w:rPr>
          <w:rFonts w:asciiTheme="minorHAnsi" w:hAnsiTheme="minorHAnsi" w:cstheme="minorHAnsi"/>
          <w:sz w:val="22"/>
          <w:szCs w:val="22"/>
        </w:rPr>
        <w:t xml:space="preserve">.  </w:t>
      </w:r>
      <w:r w:rsidRPr="00B17CD4">
        <w:rPr>
          <w:rFonts w:asciiTheme="minorHAnsi" w:hAnsiTheme="minorHAnsi" w:cstheme="minorHAnsi"/>
          <w:sz w:val="22"/>
          <w:szCs w:val="22"/>
        </w:rPr>
        <w:t xml:space="preserve">Each task consists in sequences of target (i.e., to be remembered) items and distractor items. After each distractor item, participants must provide an answer. At the end of each sequence, they must recall all target items, in the order in which they were presented during the sequence. In the </w:t>
      </w:r>
      <w:r w:rsidRPr="00B17CD4">
        <w:rPr>
          <w:rFonts w:asciiTheme="minorHAnsi" w:hAnsiTheme="minorHAnsi" w:cstheme="minorHAnsi"/>
          <w:i/>
          <w:sz w:val="22"/>
          <w:szCs w:val="22"/>
        </w:rPr>
        <w:t>operation span task</w:t>
      </w:r>
      <w:r w:rsidRPr="00B17CD4">
        <w:rPr>
          <w:rFonts w:asciiTheme="minorHAnsi" w:hAnsiTheme="minorHAnsi" w:cstheme="minorHAnsi"/>
          <w:sz w:val="22"/>
          <w:szCs w:val="22"/>
        </w:rPr>
        <w:t xml:space="preserve">, a sequence consists in the alternative presentation of an arithmetic problem and a letter. The letters are the to-be-remembered items while the arithmetic problems are the distractor items. Participants have to provide a response for each arithmetic problem. After each sequence, participants are asked to recall all letters. In the </w:t>
      </w:r>
      <w:r w:rsidRPr="00B17CD4">
        <w:rPr>
          <w:rFonts w:asciiTheme="minorHAnsi" w:hAnsiTheme="minorHAnsi" w:cstheme="minorHAnsi"/>
          <w:i/>
          <w:sz w:val="22"/>
          <w:szCs w:val="22"/>
        </w:rPr>
        <w:t>symmetry span task</w:t>
      </w:r>
      <w:r w:rsidRPr="00B17CD4">
        <w:rPr>
          <w:rFonts w:asciiTheme="minorHAnsi" w:hAnsiTheme="minorHAnsi" w:cstheme="minorHAnsi"/>
          <w:sz w:val="22"/>
          <w:szCs w:val="22"/>
        </w:rPr>
        <w:t xml:space="preserve">, a sequence consists in the alternative presentation of a geometrical shape that can be or not be symmetrical relatively to the vertical axis, and a 4x4 grid containing a single square. The positions of the squares in the 4x4 grid are the target items, while the geometrical shapes, symmetrical or asymmetrical, are the distractor items. After each geometrical shape, participants must determine whether the shape was symmetrical or not. After each </w:t>
      </w:r>
      <w:r w:rsidRPr="00B17CD4">
        <w:rPr>
          <w:rFonts w:asciiTheme="minorHAnsi" w:hAnsiTheme="minorHAnsi" w:cstheme="minorHAnsi"/>
          <w:sz w:val="22"/>
          <w:szCs w:val="22"/>
        </w:rPr>
        <w:lastRenderedPageBreak/>
        <w:t xml:space="preserve">sequence, participants are asked to recall, the positions of the squares in the 4x4 grid. In the </w:t>
      </w:r>
      <w:r w:rsidRPr="00B17CD4">
        <w:rPr>
          <w:rFonts w:asciiTheme="minorHAnsi" w:hAnsiTheme="minorHAnsi" w:cstheme="minorHAnsi"/>
          <w:i/>
          <w:sz w:val="22"/>
          <w:szCs w:val="22"/>
        </w:rPr>
        <w:t>rotation span task</w:t>
      </w:r>
      <w:r w:rsidRPr="00B17CD4">
        <w:rPr>
          <w:rFonts w:asciiTheme="minorHAnsi" w:hAnsiTheme="minorHAnsi" w:cstheme="minorHAnsi"/>
          <w:sz w:val="22"/>
          <w:szCs w:val="22"/>
        </w:rPr>
        <w:t xml:space="preserve">, a sequence consists in the alternative presentation of a rotated letter that can be vertically reversed or not and of an arrow pointing in one of 8 possible directions. Arrows can be long or short. Their lengths and directions are the target items, while rotated letters, vertically or not reversed, are the distractor items. After each distractor item, participants must determine whether the letter was reversed or not. Following the presentation of a sequence, participants are asked to recall the lengths and directions of the arrows. The length of a sequence is usually referred as the set size. Set sizes </w:t>
      </w:r>
      <w:r w:rsidR="00D47915">
        <w:rPr>
          <w:rFonts w:asciiTheme="minorHAnsi" w:hAnsiTheme="minorHAnsi" w:cstheme="minorHAnsi"/>
          <w:sz w:val="22"/>
          <w:szCs w:val="22"/>
        </w:rPr>
        <w:t xml:space="preserve">followed the recommendations of </w:t>
      </w:r>
      <w:r w:rsidR="00D47915">
        <w:rPr>
          <w:rFonts w:asciiTheme="minorHAnsi" w:hAnsiTheme="minorHAnsi" w:cstheme="minorHAnsi"/>
          <w:sz w:val="22"/>
          <w:szCs w:val="22"/>
        </w:rPr>
        <w:fldChar w:fldCharType="begin"/>
      </w:r>
      <w:r w:rsidR="00D47915">
        <w:rPr>
          <w:rFonts w:asciiTheme="minorHAnsi" w:hAnsiTheme="minorHAnsi" w:cstheme="minorHAnsi"/>
          <w:sz w:val="22"/>
          <w:szCs w:val="22"/>
        </w:rPr>
        <w:instrText xml:space="preserve"> ADDIN ZOTERO_ITEM CSL_CITATION {"citationID":"vPrJIOix","properties":{"formattedCitation":"(Draheim et al., 2018)","plainCitation":"(Draheim et al., 2018)","noteIndex":0},"citationItems":[{"id":345,"uris":["http://zotero.org/users/local/5BDxAAQf/items/8MNZAIWJ"],"uri":["http://zotero.org/users/local/5BDxAAQf/items/8MNZAIWJ"],"itemData":{"id":345,"type":"article-journal","title":"What item response theory can tell us about the complex span tasks.","container-title":"Psychological assessment","page":"116","volume":"30","issue":"1","author":[{"family":"Draheim","given":"Christopher"},{"family":"Harrison","given":"Tyler L."},{"family":"Embretson","given":"Susan E."},{"family":"Engle","given":"Randall W."}],"issued":{"date-parts":[["2018"]]}}}],"schema":"https://github.com/citation-style-language/schema/raw/master/csl-citation.json"} </w:instrText>
      </w:r>
      <w:r w:rsidR="00D47915">
        <w:rPr>
          <w:rFonts w:asciiTheme="minorHAnsi" w:hAnsiTheme="minorHAnsi" w:cstheme="minorHAnsi"/>
          <w:sz w:val="22"/>
          <w:szCs w:val="22"/>
        </w:rPr>
        <w:fldChar w:fldCharType="separate"/>
      </w:r>
      <w:r w:rsidR="00D47915" w:rsidRPr="00D47915">
        <w:rPr>
          <w:rFonts w:ascii="Calibri" w:hAnsi="Calibri" w:cs="Calibri"/>
          <w:sz w:val="22"/>
        </w:rPr>
        <w:t>(Draheim et al., 2018)</w:t>
      </w:r>
      <w:r w:rsidR="00D47915">
        <w:rPr>
          <w:rFonts w:asciiTheme="minorHAnsi" w:hAnsiTheme="minorHAnsi" w:cstheme="minorHAnsi"/>
          <w:sz w:val="22"/>
          <w:szCs w:val="22"/>
        </w:rPr>
        <w:fldChar w:fldCharType="end"/>
      </w:r>
      <w:r w:rsidR="00D47915">
        <w:rPr>
          <w:rFonts w:asciiTheme="minorHAnsi" w:hAnsiTheme="minorHAnsi" w:cstheme="minorHAnsi"/>
          <w:sz w:val="22"/>
          <w:szCs w:val="22"/>
        </w:rPr>
        <w:t xml:space="preserve">. </w:t>
      </w:r>
      <w:r w:rsidRPr="00B17CD4">
        <w:rPr>
          <w:rFonts w:asciiTheme="minorHAnsi" w:hAnsiTheme="minorHAnsi" w:cstheme="minorHAnsi"/>
          <w:sz w:val="22"/>
          <w:szCs w:val="22"/>
        </w:rPr>
        <w:t>In the operation span task, the set size varied from 3 to 8 items. In the symmetry span task, the set size varied from 2 to 6 items. In the rotation span task, the set size varied from 2 to 5 items. Each block consists in the full set size of items. For instance, a block in the operation span task consisted in sets varying from 3 to 8 items. And these blocks were repeated twice for each task.</w:t>
      </w:r>
    </w:p>
    <w:p w14:paraId="7BB53AB1" w14:textId="77777777" w:rsidR="00B17CD4" w:rsidRPr="00B17CD4" w:rsidRDefault="00B17CD4" w:rsidP="00F82406">
      <w:pPr>
        <w:spacing w:line="360" w:lineRule="auto"/>
        <w:ind w:firstLine="720"/>
        <w:rPr>
          <w:rFonts w:asciiTheme="minorHAnsi" w:hAnsiTheme="minorHAnsi" w:cstheme="minorHAnsi"/>
          <w:sz w:val="22"/>
          <w:szCs w:val="22"/>
        </w:rPr>
      </w:pPr>
      <w:r w:rsidRPr="00B17CD4">
        <w:rPr>
          <w:rFonts w:asciiTheme="minorHAnsi" w:hAnsiTheme="minorHAnsi" w:cstheme="minorHAnsi"/>
          <w:sz w:val="22"/>
          <w:szCs w:val="22"/>
        </w:rPr>
        <w:t xml:space="preserve">For each task, participant </w:t>
      </w:r>
      <w:r w:rsidRPr="001A0FD0">
        <w:rPr>
          <w:rFonts w:asciiTheme="minorHAnsi" w:hAnsiTheme="minorHAnsi" w:cstheme="minorHAnsi"/>
          <w:sz w:val="22"/>
          <w:szCs w:val="22"/>
        </w:rPr>
        <w:t>and block,</w:t>
      </w:r>
      <w:r w:rsidRPr="00B17CD4">
        <w:rPr>
          <w:rFonts w:asciiTheme="minorHAnsi" w:hAnsiTheme="minorHAnsi" w:cstheme="minorHAnsi"/>
          <w:sz w:val="22"/>
          <w:szCs w:val="22"/>
        </w:rPr>
        <w:t xml:space="preserve"> a partial unit score was computed (PCU;</w:t>
      </w:r>
      <w:r w:rsidR="00D47915">
        <w:rPr>
          <w:rFonts w:asciiTheme="minorHAnsi" w:hAnsiTheme="minorHAnsi" w:cstheme="minorHAnsi"/>
          <w:sz w:val="22"/>
          <w:szCs w:val="22"/>
        </w:rPr>
        <w:t xml:space="preserve"> </w:t>
      </w:r>
      <w:r w:rsidR="00D47915">
        <w:rPr>
          <w:rFonts w:asciiTheme="minorHAnsi" w:hAnsiTheme="minorHAnsi" w:cstheme="minorHAnsi"/>
          <w:sz w:val="22"/>
          <w:szCs w:val="22"/>
        </w:rPr>
        <w:fldChar w:fldCharType="begin"/>
      </w:r>
      <w:r w:rsidR="00D47915">
        <w:rPr>
          <w:rFonts w:asciiTheme="minorHAnsi" w:hAnsiTheme="minorHAnsi" w:cstheme="minorHAnsi"/>
          <w:sz w:val="22"/>
          <w:szCs w:val="22"/>
        </w:rPr>
        <w:instrText xml:space="preserve"> ADDIN ZOTERO_ITEM CSL_CITATION {"citationID":"qP5jrd8l","properties":{"formattedCitation":"(Conway et al., 2005)","plainCitation":"(Conway et al., 2005)","noteIndex":0},"citationItems":[{"id":320,"uris":["http://zotero.org/users/local/5BDxAAQf/items/U7P7A7NZ"],"uri":["http://zotero.org/users/local/5BDxAAQf/items/U7P7A7NZ"],"itemData":{"id":320,"type":"article-journal","title":"Working memory span tasks: A methodological review and user’s guide","container-title":"Psychonomic bulletin &amp; review","page":"769-786","volume":"12","issue":"5","author":[{"family":"Conway","given":"Andrew RA"},{"family":"Kane","given":"Michael J."},{"family":"Bunting","given":"Michael F."},{"family":"Hambrick","given":"D. Zach"},{"family":"Wilhelm","given":"Oliver"},{"family":"Engle","given":"Randall W."}],"issued":{"date-parts":[["2005"]]}}}],"schema":"https://github.com/citation-style-language/schema/raw/master/csl-citation.json"} </w:instrText>
      </w:r>
      <w:r w:rsidR="00D47915">
        <w:rPr>
          <w:rFonts w:asciiTheme="minorHAnsi" w:hAnsiTheme="minorHAnsi" w:cstheme="minorHAnsi"/>
          <w:sz w:val="22"/>
          <w:szCs w:val="22"/>
        </w:rPr>
        <w:fldChar w:fldCharType="separate"/>
      </w:r>
      <w:r w:rsidR="00D47915" w:rsidRPr="00D47915">
        <w:rPr>
          <w:rFonts w:ascii="Calibri" w:hAnsi="Calibri" w:cs="Calibri"/>
          <w:sz w:val="22"/>
        </w:rPr>
        <w:t>(Conway et al., 2005)</w:t>
      </w:r>
      <w:r w:rsidR="00D47915">
        <w:rPr>
          <w:rFonts w:asciiTheme="minorHAnsi" w:hAnsiTheme="minorHAnsi" w:cstheme="minorHAnsi"/>
          <w:sz w:val="22"/>
          <w:szCs w:val="22"/>
        </w:rPr>
        <w:fldChar w:fldCharType="end"/>
      </w:r>
      <w:r w:rsidRPr="00B17CD4">
        <w:rPr>
          <w:rFonts w:asciiTheme="minorHAnsi" w:hAnsiTheme="minorHAnsi" w:cstheme="minorHAnsi"/>
          <w:sz w:val="22"/>
          <w:szCs w:val="22"/>
        </w:rPr>
        <w:t xml:space="preserve">). We then averaged these </w:t>
      </w:r>
      <w:r w:rsidRPr="001A0FD0">
        <w:rPr>
          <w:rFonts w:asciiTheme="minorHAnsi" w:hAnsiTheme="minorHAnsi" w:cstheme="minorHAnsi"/>
          <w:sz w:val="22"/>
          <w:szCs w:val="22"/>
        </w:rPr>
        <w:t>measures, over blocks and tasks,</w:t>
      </w:r>
      <w:r w:rsidRPr="00B17CD4">
        <w:rPr>
          <w:rFonts w:asciiTheme="minorHAnsi" w:hAnsiTheme="minorHAnsi" w:cstheme="minorHAnsi"/>
          <w:sz w:val="22"/>
          <w:szCs w:val="22"/>
        </w:rPr>
        <w:t xml:space="preserve"> to obtain a unique for each participant, which we</w:t>
      </w:r>
      <w:r w:rsidRPr="00B17CD4">
        <w:rPr>
          <w:rStyle w:val="citationref"/>
          <w:rFonts w:asciiTheme="minorHAnsi" w:hAnsiTheme="minorHAnsi" w:cstheme="minorHAnsi"/>
          <w:sz w:val="22"/>
          <w:szCs w:val="22"/>
        </w:rPr>
        <w:t xml:space="preserve"> used as a pre</w:t>
      </w:r>
      <w:r w:rsidR="00DB3EF0">
        <w:rPr>
          <w:rStyle w:val="citationref"/>
          <w:rFonts w:asciiTheme="minorHAnsi" w:hAnsiTheme="minorHAnsi" w:cstheme="minorHAnsi"/>
          <w:sz w:val="22"/>
          <w:szCs w:val="22"/>
        </w:rPr>
        <w:t>dictor in our statistical model in a planned analysis. For the exploratory analysis we limited the updating abilities to performances in the orthographic span task (as in</w:t>
      </w:r>
      <w:r w:rsidR="00D47915">
        <w:rPr>
          <w:rStyle w:val="citationref"/>
          <w:rFonts w:asciiTheme="minorHAnsi" w:hAnsiTheme="minorHAnsi" w:cstheme="minorHAnsi"/>
          <w:sz w:val="22"/>
          <w:szCs w:val="22"/>
        </w:rPr>
        <w:t xml:space="preserve"> </w:t>
      </w:r>
      <w:r w:rsidR="00D47915">
        <w:rPr>
          <w:rStyle w:val="citationref"/>
          <w:rFonts w:asciiTheme="minorHAnsi" w:hAnsiTheme="minorHAnsi" w:cstheme="minorHAnsi"/>
          <w:sz w:val="22"/>
          <w:szCs w:val="22"/>
        </w:rPr>
        <w:fldChar w:fldCharType="begin"/>
      </w:r>
      <w:r w:rsidR="00D47915">
        <w:rPr>
          <w:rStyle w:val="citationref"/>
          <w:rFonts w:asciiTheme="minorHAnsi" w:hAnsiTheme="minorHAnsi" w:cstheme="minorHAnsi"/>
          <w:sz w:val="22"/>
          <w:szCs w:val="22"/>
        </w:rPr>
        <w:instrText xml:space="preserve"> ADDIN ZOTERO_ITEM CSL_CITATION {"citationID":"BuvG5uUy","properties":{"formattedCitation":"(Shao et al., 2012)","plainCitation":"(Shao et al., 2012)","noteIndex":0},"citationItems":[{"id":76,"uris":["http://zotero.org/users/local/5BDxAAQf/items/LUGPNWP8"],"uri":["http://zotero.org/users/local/5BDxAAQf/items/LUGPNWP8"],"itemData":{"id":76,"type":"article-journal","title":"Sources of individual differences in the speed of naming objects and actions: The contribution of executive control","container-title":"The Quarterly Journal of Experimental Psychology","page":"1927-1944","volume":"65","issue":"10","author":[{"family":"Shao","given":"Zeshu"},{"family":"Roelofs","given":"Ardi"},{"family":"Meyer","given":"Antje S."}],"issued":{"date-parts":[["2012"]]}}}],"schema":"https://github.com/citation-style-language/schema/raw/master/csl-citation.json"} </w:instrText>
      </w:r>
      <w:r w:rsidR="00D47915">
        <w:rPr>
          <w:rStyle w:val="citationref"/>
          <w:rFonts w:asciiTheme="minorHAnsi" w:hAnsiTheme="minorHAnsi" w:cstheme="minorHAnsi"/>
          <w:sz w:val="22"/>
          <w:szCs w:val="22"/>
        </w:rPr>
        <w:fldChar w:fldCharType="separate"/>
      </w:r>
      <w:r w:rsidR="00D47915" w:rsidRPr="00D47915">
        <w:rPr>
          <w:rFonts w:ascii="Calibri" w:hAnsi="Calibri" w:cs="Calibri"/>
          <w:sz w:val="22"/>
        </w:rPr>
        <w:t>(Shao et al., 2012)</w:t>
      </w:r>
      <w:r w:rsidR="00D47915">
        <w:rPr>
          <w:rStyle w:val="citationref"/>
          <w:rFonts w:asciiTheme="minorHAnsi" w:hAnsiTheme="minorHAnsi" w:cstheme="minorHAnsi"/>
          <w:sz w:val="22"/>
          <w:szCs w:val="22"/>
        </w:rPr>
        <w:fldChar w:fldCharType="end"/>
      </w:r>
      <w:r w:rsidR="00DB3EF0">
        <w:rPr>
          <w:rStyle w:val="citationref"/>
          <w:rFonts w:asciiTheme="minorHAnsi" w:hAnsiTheme="minorHAnsi" w:cstheme="minorHAnsi"/>
          <w:sz w:val="22"/>
          <w:szCs w:val="22"/>
        </w:rPr>
        <w:t>).</w:t>
      </w:r>
    </w:p>
    <w:p w14:paraId="729991C2" w14:textId="77777777" w:rsidR="00B17CD4" w:rsidRDefault="00B17CD4" w:rsidP="00F82406">
      <w:pPr>
        <w:spacing w:line="360" w:lineRule="auto"/>
        <w:rPr>
          <w:rFonts w:asciiTheme="minorHAnsi" w:hAnsiTheme="minorHAnsi" w:cstheme="minorHAnsi"/>
          <w:sz w:val="22"/>
          <w:szCs w:val="22"/>
        </w:rPr>
      </w:pPr>
    </w:p>
    <w:p w14:paraId="0879AA41" w14:textId="77777777" w:rsidR="001A0FD0" w:rsidRPr="00B17CD4" w:rsidRDefault="001A0FD0" w:rsidP="00F82406">
      <w:pPr>
        <w:spacing w:line="360" w:lineRule="auto"/>
        <w:rPr>
          <w:rFonts w:asciiTheme="minorHAnsi" w:hAnsiTheme="minorHAnsi" w:cstheme="minorHAnsi"/>
          <w:sz w:val="22"/>
          <w:szCs w:val="22"/>
          <w:u w:val="single"/>
        </w:rPr>
      </w:pPr>
      <w:r w:rsidRPr="00B17CD4">
        <w:rPr>
          <w:rFonts w:asciiTheme="minorHAnsi" w:hAnsiTheme="minorHAnsi" w:cstheme="minorHAnsi"/>
          <w:sz w:val="22"/>
          <w:szCs w:val="22"/>
          <w:u w:val="single"/>
        </w:rPr>
        <w:t xml:space="preserve">Tasks measuring </w:t>
      </w:r>
      <w:r>
        <w:rPr>
          <w:rFonts w:asciiTheme="minorHAnsi" w:hAnsiTheme="minorHAnsi" w:cstheme="minorHAnsi"/>
          <w:sz w:val="22"/>
          <w:szCs w:val="22"/>
          <w:u w:val="single"/>
        </w:rPr>
        <w:t>inhibition</w:t>
      </w:r>
      <w:r w:rsidRPr="00B17CD4">
        <w:rPr>
          <w:rFonts w:asciiTheme="minorHAnsi" w:hAnsiTheme="minorHAnsi" w:cstheme="minorHAnsi"/>
          <w:sz w:val="22"/>
          <w:szCs w:val="22"/>
          <w:u w:val="single"/>
        </w:rPr>
        <w:t xml:space="preserve"> and metrics used for characterizing this ability</w:t>
      </w:r>
    </w:p>
    <w:p w14:paraId="3E852CF2" w14:textId="77777777" w:rsidR="00905675" w:rsidRDefault="00905675" w:rsidP="00F82406">
      <w:pPr>
        <w:spacing w:line="360" w:lineRule="auto"/>
        <w:rPr>
          <w:rFonts w:asciiTheme="minorHAnsi" w:hAnsiTheme="minorHAnsi" w:cstheme="minorHAnsi"/>
          <w:sz w:val="22"/>
          <w:szCs w:val="22"/>
        </w:rPr>
      </w:pPr>
    </w:p>
    <w:p w14:paraId="161A15A3" w14:textId="77777777" w:rsidR="001C7CBB" w:rsidRDefault="001C7CBB" w:rsidP="00F82406">
      <w:pPr>
        <w:spacing w:line="360" w:lineRule="auto"/>
        <w:ind w:firstLine="720"/>
        <w:rPr>
          <w:rFonts w:asciiTheme="minorHAnsi" w:hAnsiTheme="minorHAnsi" w:cstheme="minorHAnsi"/>
          <w:sz w:val="22"/>
          <w:szCs w:val="22"/>
        </w:rPr>
      </w:pPr>
      <w:r w:rsidRPr="001C7CBB">
        <w:rPr>
          <w:rFonts w:asciiTheme="minorHAnsi" w:hAnsiTheme="minorHAnsi" w:cstheme="minorHAnsi"/>
          <w:sz w:val="22"/>
          <w:szCs w:val="22"/>
        </w:rPr>
        <w:t>Inhibition is described as the ability to resolve conflicts and suppress irrelevant information. Recent studies suggest that inhibition is not a unitary construct</w:t>
      </w:r>
      <w:r w:rsidR="00D47915">
        <w:rPr>
          <w:rFonts w:asciiTheme="minorHAnsi" w:hAnsiTheme="minorHAnsi" w:cstheme="minorHAnsi"/>
          <w:sz w:val="22"/>
          <w:szCs w:val="22"/>
        </w:rPr>
        <w:t xml:space="preserve"> </w:t>
      </w:r>
      <w:r w:rsidR="00D47915">
        <w:rPr>
          <w:rFonts w:asciiTheme="minorHAnsi" w:hAnsiTheme="minorHAnsi" w:cstheme="minorHAnsi"/>
          <w:sz w:val="22"/>
          <w:szCs w:val="22"/>
        </w:rPr>
        <w:fldChar w:fldCharType="begin"/>
      </w:r>
      <w:r w:rsidR="00D47915">
        <w:rPr>
          <w:rFonts w:asciiTheme="minorHAnsi" w:hAnsiTheme="minorHAnsi" w:cstheme="minorHAnsi"/>
          <w:sz w:val="22"/>
          <w:szCs w:val="22"/>
        </w:rPr>
        <w:instrText xml:space="preserve"> ADDIN ZOTERO_ITEM CSL_CITATION {"citationID":"Hmjn4yMk","properties":{"formattedCitation":"(Rey-Mermet &amp; Gade, 2018; Rouder &amp; Haaf, 2019)","plainCitation":"(Rey-Mermet &amp; Gade, 2018; Rouder &amp; Haaf, 2019)","noteIndex":0},"citationItems":[{"id":274,"uris":["http://zotero.org/users/local/5BDxAAQf/items/MP989QX2"],"uri":["http://zotero.org/users/local/5BDxAAQf/items/MP989QX2"],"itemData":{"id":274,"type":"article-journal","title":"Inhibition in aging: What is preserved? What declines? A meta-analysis","container-title":"Psychonomic bulletin &amp; review","page":"1695-1716","volume":"25","issue":"5","author":[{"family":"Rey-Mermet","given":"Alodie"},{"family":"Gade","given":"Miriam"}],"issued":{"date-parts":[["2018"]]}}},{"id":347,"uris":["http://zotero.org/users/local/5BDxAAQf/items/8B4489WE"],"uri":["http://zotero.org/users/local/5BDxAAQf/items/8B4489WE"],"itemData":{"id":347,"type":"article-journal","title":"A psychometrics of individual differences in experimental tasks","container-title":"Psychonomic bulletin &amp; review","page":"452-467","volume":"26","issue":"2","author":[{"family":"Rouder","given":"Jeffrey N."},{"family":"Haaf","given":"Julia M."}],"issued":{"date-parts":[["2019"]]}}}],"schema":"https://github.com/citation-style-language/schema/raw/master/csl-citation.json"} </w:instrText>
      </w:r>
      <w:r w:rsidR="00D47915">
        <w:rPr>
          <w:rFonts w:asciiTheme="minorHAnsi" w:hAnsiTheme="minorHAnsi" w:cstheme="minorHAnsi"/>
          <w:sz w:val="22"/>
          <w:szCs w:val="22"/>
        </w:rPr>
        <w:fldChar w:fldCharType="separate"/>
      </w:r>
      <w:r w:rsidR="00D47915" w:rsidRPr="00D47915">
        <w:rPr>
          <w:rFonts w:ascii="Calibri" w:hAnsi="Calibri" w:cs="Calibri"/>
          <w:sz w:val="22"/>
        </w:rPr>
        <w:t>(Rey-Mermet &amp; Gade, 2018; Rouder &amp; Haaf, 2019)</w:t>
      </w:r>
      <w:r w:rsidR="00D47915">
        <w:rPr>
          <w:rFonts w:asciiTheme="minorHAnsi" w:hAnsiTheme="minorHAnsi" w:cstheme="minorHAnsi"/>
          <w:sz w:val="22"/>
          <w:szCs w:val="22"/>
        </w:rPr>
        <w:fldChar w:fldCharType="end"/>
      </w:r>
      <w:r w:rsidRPr="001C7CBB">
        <w:rPr>
          <w:rFonts w:asciiTheme="minorHAnsi" w:hAnsiTheme="minorHAnsi" w:cstheme="minorHAnsi"/>
          <w:sz w:val="22"/>
          <w:szCs w:val="22"/>
        </w:rPr>
        <w:t>. For instance, inhibition can be characterized as being selectiv</w:t>
      </w:r>
      <w:r>
        <w:rPr>
          <w:rFonts w:asciiTheme="minorHAnsi" w:hAnsiTheme="minorHAnsi" w:cstheme="minorHAnsi"/>
          <w:sz w:val="22"/>
          <w:szCs w:val="22"/>
        </w:rPr>
        <w:t>e</w:t>
      </w:r>
      <w:r w:rsidRPr="001C7CBB">
        <w:rPr>
          <w:rFonts w:asciiTheme="minorHAnsi" w:hAnsiTheme="minorHAnsi" w:cstheme="minorHAnsi"/>
          <w:sz w:val="22"/>
          <w:szCs w:val="22"/>
        </w:rPr>
        <w:t xml:space="preserve"> or non-selective </w:t>
      </w:r>
      <w:r w:rsidRPr="00155804">
        <w:rPr>
          <w:rFonts w:asciiTheme="minorHAnsi" w:hAnsiTheme="minorHAnsi" w:cstheme="minorHAnsi"/>
          <w:sz w:val="22"/>
          <w:szCs w:val="22"/>
        </w:rPr>
        <w:t>(i.e.,</w:t>
      </w:r>
      <w:r w:rsidR="00D47915">
        <w:rPr>
          <w:rFonts w:asciiTheme="minorHAnsi" w:hAnsiTheme="minorHAnsi" w:cstheme="minorHAnsi"/>
          <w:sz w:val="22"/>
          <w:szCs w:val="22"/>
        </w:rPr>
        <w:t xml:space="preserve"> </w:t>
      </w:r>
      <w:r w:rsidR="00D47915">
        <w:rPr>
          <w:rFonts w:asciiTheme="minorHAnsi" w:hAnsiTheme="minorHAnsi" w:cstheme="minorHAnsi"/>
          <w:sz w:val="22"/>
          <w:szCs w:val="22"/>
        </w:rPr>
        <w:fldChar w:fldCharType="begin"/>
      </w:r>
      <w:r w:rsidR="00D47915">
        <w:rPr>
          <w:rFonts w:asciiTheme="minorHAnsi" w:hAnsiTheme="minorHAnsi" w:cstheme="minorHAnsi"/>
          <w:sz w:val="22"/>
          <w:szCs w:val="22"/>
        </w:rPr>
        <w:instrText xml:space="preserve"> ADDIN ZOTERO_ITEM CSL_CITATION {"citationID":"x6OzhWxA","properties":{"formattedCitation":"(Shao et al., 2013, 2015)","plainCitation":"(Shao et al., 2013, 2015)","noteIndex":0},"citationItems":[{"id":77,"uris":["http://zotero.org/users/local/5BDxAAQf/items/IEZ6FRIP"],"uri":["http://zotero.org/users/local/5BDxAAQf/items/IEZ6FRIP"],"itemData":{"id":77,"type":"article-journal","title":"Selective and nonselective inhibition of competitors in picture naming","container-title":"Memory &amp; cognition","page":"1200-1211","volume":"41","issue":"8","author":[{"family":"Shao","given":"Zeshu"},{"family":"Meyer","given":"Antje S."},{"family":"Roelofs","given":"Ardi"}],"issued":{"date-parts":[["2013"]]}}},{"id":80,"uris":["http://zotero.org/users/local/5BDxAAQf/items/UG6AFFQ2"],"uri":["http://zotero.org/users/local/5BDxAAQf/items/UG6AFFQ2"],"itemData":{"id":80,"type":"article-journal","title":"Selective inhibition and naming performance in semantic blocking, picture-word interference, and color–word Stroop tasks.","container-title":"Journal of Experimental Psychology: Learning, Memory, and Cognition","page":"1806","volume":"41","issue":"6","author":[{"family":"Shao","given":"Zeshu"},{"family":"Roelofs","given":"Ardi"},{"family":"Martin","given":"Randi C."},{"family":"Meyer","given":"Antje S."}],"issued":{"date-parts":[["2015"]]}}}],"schema":"https://github.com/citation-style-language/schema/raw/master/csl-citation.json"} </w:instrText>
      </w:r>
      <w:r w:rsidR="00D47915">
        <w:rPr>
          <w:rFonts w:asciiTheme="minorHAnsi" w:hAnsiTheme="minorHAnsi" w:cstheme="minorHAnsi"/>
          <w:sz w:val="22"/>
          <w:szCs w:val="22"/>
        </w:rPr>
        <w:fldChar w:fldCharType="separate"/>
      </w:r>
      <w:r w:rsidR="00D47915" w:rsidRPr="00D47915">
        <w:rPr>
          <w:rFonts w:ascii="Calibri" w:hAnsi="Calibri" w:cs="Calibri"/>
          <w:sz w:val="22"/>
        </w:rPr>
        <w:t>(Shao et al., 2013, 2015)</w:t>
      </w:r>
      <w:r w:rsidR="00D47915">
        <w:rPr>
          <w:rFonts w:asciiTheme="minorHAnsi" w:hAnsiTheme="minorHAnsi" w:cstheme="minorHAnsi"/>
          <w:sz w:val="22"/>
          <w:szCs w:val="22"/>
        </w:rPr>
        <w:fldChar w:fldCharType="end"/>
      </w:r>
      <w:r w:rsidRPr="001C7CBB">
        <w:rPr>
          <w:rFonts w:asciiTheme="minorHAnsi" w:hAnsiTheme="minorHAnsi" w:cstheme="minorHAnsi"/>
          <w:sz w:val="22"/>
          <w:szCs w:val="22"/>
        </w:rPr>
        <w:t>). Several authors further describe several types of selective inhibition, with a distinction being made between stimulus-stimulus conflict and stimulus-response conflict</w:t>
      </w:r>
      <w:r w:rsidR="00D47915">
        <w:rPr>
          <w:rFonts w:asciiTheme="minorHAnsi" w:hAnsiTheme="minorHAnsi" w:cstheme="minorHAnsi"/>
          <w:sz w:val="22"/>
          <w:szCs w:val="22"/>
        </w:rPr>
        <w:t xml:space="preserve"> </w:t>
      </w:r>
      <w:r w:rsidR="00D47915">
        <w:rPr>
          <w:rFonts w:asciiTheme="minorHAnsi" w:hAnsiTheme="minorHAnsi" w:cstheme="minorHAnsi"/>
          <w:sz w:val="22"/>
          <w:szCs w:val="22"/>
        </w:rPr>
        <w:fldChar w:fldCharType="begin"/>
      </w:r>
      <w:r w:rsidR="00D47915">
        <w:rPr>
          <w:rFonts w:asciiTheme="minorHAnsi" w:hAnsiTheme="minorHAnsi" w:cstheme="minorHAnsi"/>
          <w:sz w:val="22"/>
          <w:szCs w:val="22"/>
        </w:rPr>
        <w:instrText xml:space="preserve"> ADDIN ZOTERO_ITEM CSL_CITATION {"citationID":"Psdfoera","properties":{"formattedCitation":"(Hommel, 1997; Kornblum, 1994; Scerrati et al., 2017)","plainCitation":"(Hommel, 1997; Kornblum, 1994; Scerrati et al., 2017)","noteIndex":0},"citationItems":[{"id":131,"uris":["http://zotero.org/users/local/5BDxAAQf/items/CHPXQ33Y"],"uri":["http://zotero.org/users/local/5BDxAAQf/items/CHPXQ33Y"],"itemData":{"id":131,"type":"article-journal","title":"Interactions between stimulus-stimulus congruence and stimulus-response compatibility","container-title":"Psychological Research","page":"248-260","volume":"59","issue":"4","author":[{"family":"Hommel","given":"Bernhard"}],"issued":{"date-parts":[["1997"]]}}},{"id":132,"uris":["http://zotero.org/users/local/5BDxAAQf/items/WL5Y4TKB"],"uri":["http://zotero.org/users/local/5BDxAAQf/items/WL5Y4TKB"],"itemData":{"id":132,"type":"article-journal","title":"The way irrelevant dimensions are processed depends on what they overlap with: The case of Stroop-and Simon-like stimuli","container-title":"Psychological Research","page":"130-135","volume":"56","issue":"3","author":[{"family":"Kornblum","given":"Sylvan"}],"issued":{"date-parts":[["1994"]]}}},{"id":133,"uris":["http://zotero.org/users/local/5BDxAAQf/items/9RNTU9GK"],"uri":["http://zotero.org/users/local/5BDxAAQf/items/9RNTU9GK"],"itemData":{"id":133,"type":"article-journal","title":"Comparing Stroop-like and Simon effects on perceptual features","container-title":"Scientific reports","page":"17815","volume":"7","issue":"1","author":[{"family":"Scerrati","given":"Elisa"},{"family":"Lugli","given":"Luisa"},{"family":"Nicoletti","given":"Roberto"},{"family":"Umiltà","given":"Carlo"}],"issued":{"date-parts":[["2017"]]}}}],"schema":"https://github.com/citation-style-language/schema/raw/master/csl-citation.json"} </w:instrText>
      </w:r>
      <w:r w:rsidR="00D47915">
        <w:rPr>
          <w:rFonts w:asciiTheme="minorHAnsi" w:hAnsiTheme="minorHAnsi" w:cstheme="minorHAnsi"/>
          <w:sz w:val="22"/>
          <w:szCs w:val="22"/>
        </w:rPr>
        <w:fldChar w:fldCharType="separate"/>
      </w:r>
      <w:r w:rsidR="00D47915" w:rsidRPr="00D47915">
        <w:rPr>
          <w:rFonts w:ascii="Calibri" w:hAnsi="Calibri" w:cs="Calibri"/>
          <w:sz w:val="22"/>
        </w:rPr>
        <w:t>(Hommel, 1997; Kornblum, 1994; Scerrati et al., 2017)</w:t>
      </w:r>
      <w:r w:rsidR="00D47915">
        <w:rPr>
          <w:rFonts w:asciiTheme="minorHAnsi" w:hAnsiTheme="minorHAnsi" w:cstheme="minorHAnsi"/>
          <w:sz w:val="22"/>
          <w:szCs w:val="22"/>
        </w:rPr>
        <w:fldChar w:fldCharType="end"/>
      </w:r>
      <w:r w:rsidR="00D47915">
        <w:rPr>
          <w:rFonts w:asciiTheme="minorHAnsi" w:hAnsiTheme="minorHAnsi" w:cstheme="minorHAnsi"/>
          <w:sz w:val="22"/>
          <w:szCs w:val="22"/>
        </w:rPr>
        <w:t xml:space="preserve">. </w:t>
      </w:r>
      <w:r w:rsidRPr="001C7CBB">
        <w:rPr>
          <w:rFonts w:asciiTheme="minorHAnsi" w:hAnsiTheme="minorHAnsi" w:cstheme="minorHAnsi"/>
          <w:sz w:val="22"/>
          <w:szCs w:val="22"/>
        </w:rPr>
        <w:t xml:space="preserve">Stimulus-stimulus conflicts arise from an incompatibility between overlapping task-relevant and task-irrelevant features of the stimulus to be processed, while stimulus-response conflicts arise from an overlap of incongruent stimulus and response features </w:t>
      </w:r>
      <w:r w:rsidR="00D47915">
        <w:rPr>
          <w:rFonts w:asciiTheme="minorHAnsi" w:hAnsiTheme="minorHAnsi" w:cstheme="minorHAnsi"/>
          <w:sz w:val="22"/>
          <w:szCs w:val="22"/>
        </w:rPr>
        <w:fldChar w:fldCharType="begin"/>
      </w:r>
      <w:r w:rsidR="00D47915">
        <w:rPr>
          <w:rFonts w:asciiTheme="minorHAnsi" w:hAnsiTheme="minorHAnsi" w:cstheme="minorHAnsi"/>
          <w:sz w:val="22"/>
          <w:szCs w:val="22"/>
        </w:rPr>
        <w:instrText xml:space="preserve"> ADDIN ZOTERO_ITEM CSL_CITATION {"citationID":"rXBJ0szS","properties":{"formattedCitation":"(Kornblum, 1994)","plainCitation":"(Kornblum, 1994)","noteIndex":0},"citationItems":[{"id":132,"uris":["http://zotero.org/users/local/5BDxAAQf/items/WL5Y4TKB"],"uri":["http://zotero.org/users/local/5BDxAAQf/items/WL5Y4TKB"],"itemData":{"id":132,"type":"article-journal","title":"The way irrelevant dimensions are processed depends on what they overlap with: The case of Stroop-and Simon-like stimuli","container-title":"Psychological Research","page":"130-135","volume":"56","issue":"3","author":[{"family":"Kornblum","given":"Sylvan"}],"issued":{"date-parts":[["1994"]]}}}],"schema":"https://github.com/citation-style-language/schema/raw/master/csl-citation.json"} </w:instrText>
      </w:r>
      <w:r w:rsidR="00D47915">
        <w:rPr>
          <w:rFonts w:asciiTheme="minorHAnsi" w:hAnsiTheme="minorHAnsi" w:cstheme="minorHAnsi"/>
          <w:sz w:val="22"/>
          <w:szCs w:val="22"/>
        </w:rPr>
        <w:fldChar w:fldCharType="separate"/>
      </w:r>
      <w:r w:rsidR="00D47915" w:rsidRPr="00D47915">
        <w:rPr>
          <w:rFonts w:ascii="Calibri" w:hAnsi="Calibri" w:cs="Calibri"/>
          <w:sz w:val="22"/>
        </w:rPr>
        <w:t>(Kornblum, 1994)</w:t>
      </w:r>
      <w:r w:rsidR="00D47915">
        <w:rPr>
          <w:rFonts w:asciiTheme="minorHAnsi" w:hAnsiTheme="minorHAnsi" w:cstheme="minorHAnsi"/>
          <w:sz w:val="22"/>
          <w:szCs w:val="22"/>
        </w:rPr>
        <w:fldChar w:fldCharType="end"/>
      </w:r>
      <w:r w:rsidRPr="001C7CBB">
        <w:rPr>
          <w:rFonts w:asciiTheme="minorHAnsi" w:hAnsiTheme="minorHAnsi" w:cstheme="minorHAnsi"/>
          <w:sz w:val="22"/>
          <w:szCs w:val="22"/>
        </w:rPr>
        <w:t xml:space="preserve"> </w:t>
      </w:r>
      <w:r w:rsidR="00254978">
        <w:rPr>
          <w:rFonts w:asciiTheme="minorHAnsi" w:hAnsiTheme="minorHAnsi" w:cstheme="minorHAnsi"/>
          <w:sz w:val="22"/>
          <w:szCs w:val="22"/>
        </w:rPr>
        <w:t>.</w:t>
      </w:r>
    </w:p>
    <w:p w14:paraId="01BCB9E7" w14:textId="77777777" w:rsidR="005A621C" w:rsidRDefault="00D47915" w:rsidP="00F82406">
      <w:pPr>
        <w:spacing w:line="360" w:lineRule="auto"/>
        <w:ind w:firstLine="720"/>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ADDIN ZOTERO_ITEM CSL_CITATION {"citationID":"ftBh6P5g","properties":{"formattedCitation":"(Shao et al., 2012, 2013, 2015)","plainCitation":"(Shao et al., 2012, 2013, 2015)","noteIndex":0},"citationItems":[{"id":76,"uris":["http://zotero.org/users/local/5BDxAAQf/items/LUGPNWP8"],"uri":["http://zotero.org/users/local/5BDxAAQf/items/LUGPNWP8"],"itemData":{"id":76,"type":"article-journal","title":"Sources of individual differences in the speed of naming objects and actions: The contribution of executive control","container-title":"The Quarterly Journal of Experimental Psychology","page":"1927-1944","volume":"65","issue":"10","author":[{"family":"Shao","given":"Zeshu"},{"family":"Roelofs","given":"Ardi"},{"family":"Meyer","given":"Antje S."}],"issued":{"date-parts":[["2012"]]}}},{"id":77,"uris":["http://zotero.org/users/local/5BDxAAQf/items/IEZ6FRIP"],"uri":["http://zotero.org/users/local/5BDxAAQf/items/IEZ6FRIP"],"itemData":{"id":77,"type":"article-journal","title":"Selective and nonselective inhibition of competitors in picture naming","container-title":"Memory &amp; cognition","page":"1200-1211","volume":"41","issue":"8","author":[{"family":"Shao","given":"Zeshu"},{"family":"Meyer","given":"Antje S."},{"family":"Roelofs","given":"Ardi"}],"issued":{"date-parts":[["2013"]]}}},{"id":80,"uris":["http://zotero.org/users/local/5BDxAAQf/items/UG6AFFQ2"],"uri":["http://zotero.org/users/local/5BDxAAQf/items/UG6AFFQ2"],"itemData":{"id":80,"type":"article-journal","title":"Selective inhibition and naming performance in semantic blocking, picture-word interference, and color–word Stroop tasks.","container-title":"Journal of Experimental Psychology: Learning, Memory, and Cognition","page":"1806","volume":"41","issue":"6","author":[{"family":"Shao","given":"Zeshu"},{"family":"Roelofs","given":"Ardi"},{"family":"Martin","given":"Randi C."},{"family":"Meyer","given":"Antje S."}],"issued":{"date-parts":[["2015"]]}}}],"schema":"https://github.com/citation-style-language/schema/raw/master/csl-citation.json"} </w:instrText>
      </w:r>
      <w:r>
        <w:rPr>
          <w:rFonts w:asciiTheme="minorHAnsi" w:hAnsiTheme="minorHAnsi" w:cstheme="minorHAnsi"/>
          <w:sz w:val="22"/>
          <w:szCs w:val="22"/>
        </w:rPr>
        <w:fldChar w:fldCharType="separate"/>
      </w:r>
      <w:r w:rsidRPr="00D47915">
        <w:rPr>
          <w:rFonts w:ascii="Calibri" w:hAnsi="Calibri" w:cs="Calibri"/>
          <w:sz w:val="22"/>
        </w:rPr>
        <w:t>(Shao et al., 2012, 2013, 2015)</w:t>
      </w:r>
      <w:r>
        <w:rPr>
          <w:rFonts w:asciiTheme="minorHAnsi" w:hAnsiTheme="minorHAnsi" w:cstheme="minorHAnsi"/>
          <w:sz w:val="22"/>
          <w:szCs w:val="22"/>
        </w:rPr>
        <w:fldChar w:fldCharType="end"/>
      </w:r>
      <w:r>
        <w:rPr>
          <w:rFonts w:asciiTheme="minorHAnsi" w:hAnsiTheme="minorHAnsi" w:cstheme="minorHAnsi"/>
          <w:sz w:val="22"/>
          <w:szCs w:val="22"/>
        </w:rPr>
        <w:t xml:space="preserve"> </w:t>
      </w:r>
      <w:r w:rsidR="00254978">
        <w:rPr>
          <w:rFonts w:asciiTheme="minorHAnsi" w:hAnsiTheme="minorHAnsi" w:cstheme="minorHAnsi"/>
          <w:sz w:val="22"/>
          <w:szCs w:val="22"/>
        </w:rPr>
        <w:t>tested both type of inhibition, with non-selective inhibition being tested by relying on SSRT</w:t>
      </w:r>
      <w:r w:rsidR="000563FD">
        <w:rPr>
          <w:rFonts w:asciiTheme="minorHAnsi" w:hAnsiTheme="minorHAnsi" w:cstheme="minorHAnsi"/>
          <w:sz w:val="22"/>
          <w:szCs w:val="22"/>
        </w:rPr>
        <w:t>,</w:t>
      </w:r>
      <w:r w:rsidR="00254978">
        <w:rPr>
          <w:rFonts w:asciiTheme="minorHAnsi" w:hAnsiTheme="minorHAnsi" w:cstheme="minorHAnsi"/>
          <w:sz w:val="22"/>
          <w:szCs w:val="22"/>
        </w:rPr>
        <w:t xml:space="preserve"> and selective inhibition being tested by relying on a metric </w:t>
      </w:r>
      <w:r w:rsidR="00A90BE3">
        <w:rPr>
          <w:rFonts w:asciiTheme="minorHAnsi" w:hAnsiTheme="minorHAnsi" w:cstheme="minorHAnsi"/>
          <w:sz w:val="22"/>
          <w:szCs w:val="22"/>
        </w:rPr>
        <w:t xml:space="preserve">derived from </w:t>
      </w:r>
      <w:r w:rsidR="00254978">
        <w:rPr>
          <w:rFonts w:asciiTheme="minorHAnsi" w:hAnsiTheme="minorHAnsi" w:cstheme="minorHAnsi"/>
          <w:sz w:val="22"/>
          <w:szCs w:val="22"/>
        </w:rPr>
        <w:t>the PWI task (see below).</w:t>
      </w:r>
      <w:r w:rsidR="005A621C">
        <w:rPr>
          <w:rFonts w:asciiTheme="minorHAnsi" w:hAnsiTheme="minorHAnsi" w:cstheme="minorHAnsi"/>
          <w:sz w:val="22"/>
          <w:szCs w:val="22"/>
        </w:rPr>
        <w:t xml:space="preserve"> In the case of SSRT, the metric obtained is supposed to assess the ability to inhibit a prepotent manual response</w:t>
      </w:r>
      <w:r w:rsidR="0081795D">
        <w:rPr>
          <w:rFonts w:asciiTheme="minorHAnsi" w:hAnsiTheme="minorHAnsi" w:cstheme="minorHAnsi"/>
          <w:sz w:val="22"/>
          <w:szCs w:val="22"/>
        </w:rPr>
        <w:t>, therefore the</w:t>
      </w:r>
      <w:r w:rsidR="00E173F2">
        <w:rPr>
          <w:rFonts w:asciiTheme="minorHAnsi" w:hAnsiTheme="minorHAnsi" w:cstheme="minorHAnsi"/>
          <w:sz w:val="22"/>
          <w:szCs w:val="22"/>
        </w:rPr>
        <w:t xml:space="preserve"> metric </w:t>
      </w:r>
      <w:r w:rsidR="0081795D">
        <w:rPr>
          <w:rFonts w:asciiTheme="minorHAnsi" w:hAnsiTheme="minorHAnsi" w:cstheme="minorHAnsi"/>
          <w:sz w:val="22"/>
          <w:szCs w:val="22"/>
        </w:rPr>
        <w:t xml:space="preserve">obtained </w:t>
      </w:r>
      <w:r w:rsidR="005A621C">
        <w:rPr>
          <w:rFonts w:asciiTheme="minorHAnsi" w:hAnsiTheme="minorHAnsi" w:cstheme="minorHAnsi"/>
          <w:sz w:val="22"/>
          <w:szCs w:val="22"/>
        </w:rPr>
        <w:t xml:space="preserve">is </w:t>
      </w:r>
      <w:r w:rsidR="0081795D">
        <w:rPr>
          <w:rFonts w:asciiTheme="minorHAnsi" w:hAnsiTheme="minorHAnsi" w:cstheme="minorHAnsi"/>
          <w:sz w:val="22"/>
          <w:szCs w:val="22"/>
        </w:rPr>
        <w:t xml:space="preserve">not </w:t>
      </w:r>
      <w:r w:rsidR="005A621C">
        <w:rPr>
          <w:rFonts w:asciiTheme="minorHAnsi" w:hAnsiTheme="minorHAnsi" w:cstheme="minorHAnsi"/>
          <w:sz w:val="22"/>
          <w:szCs w:val="22"/>
        </w:rPr>
        <w:t>linguistic. In the case of the PWI</w:t>
      </w:r>
      <w:r w:rsidR="00E173F2">
        <w:rPr>
          <w:rFonts w:asciiTheme="minorHAnsi" w:hAnsiTheme="minorHAnsi" w:cstheme="minorHAnsi"/>
          <w:sz w:val="22"/>
          <w:szCs w:val="22"/>
        </w:rPr>
        <w:t xml:space="preserve">, the </w:t>
      </w:r>
      <w:r w:rsidR="00E173F2">
        <w:rPr>
          <w:rFonts w:asciiTheme="minorHAnsi" w:hAnsiTheme="minorHAnsi" w:cstheme="minorHAnsi"/>
          <w:sz w:val="22"/>
          <w:szCs w:val="22"/>
        </w:rPr>
        <w:lastRenderedPageBreak/>
        <w:t>metric used was</w:t>
      </w:r>
      <w:r w:rsidR="005A621C">
        <w:rPr>
          <w:rFonts w:asciiTheme="minorHAnsi" w:hAnsiTheme="minorHAnsi" w:cstheme="minorHAnsi"/>
          <w:sz w:val="22"/>
          <w:szCs w:val="22"/>
        </w:rPr>
        <w:t xml:space="preserve"> </w:t>
      </w:r>
      <w:r w:rsidR="00E173F2">
        <w:rPr>
          <w:rFonts w:asciiTheme="minorHAnsi" w:hAnsiTheme="minorHAnsi" w:cstheme="minorHAnsi"/>
          <w:sz w:val="22"/>
          <w:szCs w:val="22"/>
        </w:rPr>
        <w:t xml:space="preserve">obtained </w:t>
      </w:r>
      <w:r w:rsidR="005A621C">
        <w:rPr>
          <w:rFonts w:asciiTheme="minorHAnsi" w:hAnsiTheme="minorHAnsi" w:cstheme="minorHAnsi"/>
          <w:sz w:val="22"/>
          <w:szCs w:val="22"/>
        </w:rPr>
        <w:t>from naming latencies</w:t>
      </w:r>
      <w:r w:rsidR="00E173F2">
        <w:rPr>
          <w:rFonts w:asciiTheme="minorHAnsi" w:hAnsiTheme="minorHAnsi" w:cstheme="minorHAnsi"/>
          <w:sz w:val="22"/>
          <w:szCs w:val="22"/>
        </w:rPr>
        <w:t xml:space="preserve"> </w:t>
      </w:r>
      <w:r w:rsidR="0081795D">
        <w:rPr>
          <w:rFonts w:asciiTheme="minorHAnsi" w:hAnsiTheme="minorHAnsi" w:cstheme="minorHAnsi"/>
          <w:sz w:val="22"/>
          <w:szCs w:val="22"/>
        </w:rPr>
        <w:t xml:space="preserve">in the congruent and incongruent conditions, analyzed following the delta plot procedure </w:t>
      </w:r>
      <w:r w:rsidR="00E173F2">
        <w:rPr>
          <w:rFonts w:asciiTheme="minorHAnsi" w:hAnsiTheme="minorHAnsi" w:cstheme="minorHAnsi"/>
          <w:sz w:val="22"/>
          <w:szCs w:val="22"/>
        </w:rPr>
        <w:t>(</w:t>
      </w:r>
      <w:r w:rsidR="00582361">
        <w:rPr>
          <w:rFonts w:asciiTheme="minorHAnsi" w:hAnsiTheme="minorHAnsi" w:cstheme="minorHAnsi"/>
          <w:sz w:val="22"/>
          <w:szCs w:val="22"/>
        </w:rPr>
        <w:fldChar w:fldCharType="begin"/>
      </w:r>
      <w:r w:rsidR="00582361">
        <w:rPr>
          <w:rFonts w:asciiTheme="minorHAnsi" w:hAnsiTheme="minorHAnsi" w:cstheme="minorHAnsi"/>
          <w:sz w:val="22"/>
          <w:szCs w:val="22"/>
        </w:rPr>
        <w:instrText xml:space="preserve"> ADDIN ZOTERO_ITEM CSL_CITATION {"citationID":"p9UcSBJU","properties":{"formattedCitation":"(Ridderinkhof, 2002)","plainCitation":"(Ridderinkhof, 2002)","noteIndex":0},"citationItems":[{"id":141,"uris":["http://zotero.org/users/local/5BDxAAQf/items/54XFXJYN"],"uri":["http://zotero.org/users/local/5BDxAAQf/items/54XFXJYN"],"itemData":{"id":141,"type":"article-journal","title":"Activation and suppression in conflict tasks: Empirical clarification through distributional analyses","container-title":"Attention and performance XIX: Common mechanisms in perception and action","page":"494-519","author":[{"family":"Ridderinkhof","given":"K. Richard"}],"issued":{"date-parts":[["2002"]]}}}],"schema":"https://github.com/citation-style-language/schema/raw/master/csl-citation.json"} </w:instrText>
      </w:r>
      <w:r w:rsidR="00582361">
        <w:rPr>
          <w:rFonts w:asciiTheme="minorHAnsi" w:hAnsiTheme="minorHAnsi" w:cstheme="minorHAnsi"/>
          <w:sz w:val="22"/>
          <w:szCs w:val="22"/>
        </w:rPr>
        <w:fldChar w:fldCharType="separate"/>
      </w:r>
      <w:r w:rsidR="00582361" w:rsidRPr="00582361">
        <w:rPr>
          <w:rFonts w:ascii="Calibri" w:hAnsi="Calibri" w:cs="Calibri"/>
          <w:sz w:val="22"/>
        </w:rPr>
        <w:t>(Ridderinkhof, 2002)</w:t>
      </w:r>
      <w:r w:rsidR="00582361">
        <w:rPr>
          <w:rFonts w:asciiTheme="minorHAnsi" w:hAnsiTheme="minorHAnsi" w:cstheme="minorHAnsi"/>
          <w:sz w:val="22"/>
          <w:szCs w:val="22"/>
        </w:rPr>
        <w:fldChar w:fldCharType="end"/>
      </w:r>
      <w:r w:rsidR="0081795D">
        <w:rPr>
          <w:rFonts w:asciiTheme="minorHAnsi" w:hAnsiTheme="minorHAnsi" w:cstheme="minorHAnsi"/>
          <w:sz w:val="22"/>
          <w:szCs w:val="22"/>
        </w:rPr>
        <w:t xml:space="preserve">; </w:t>
      </w:r>
      <w:r w:rsidR="00E173F2">
        <w:rPr>
          <w:rFonts w:asciiTheme="minorHAnsi" w:hAnsiTheme="minorHAnsi" w:cstheme="minorHAnsi"/>
          <w:sz w:val="22"/>
          <w:szCs w:val="22"/>
        </w:rPr>
        <w:t xml:space="preserve">see </w:t>
      </w:r>
      <w:r w:rsidR="0081795D">
        <w:rPr>
          <w:rFonts w:asciiTheme="minorHAnsi" w:hAnsiTheme="minorHAnsi" w:cstheme="minorHAnsi"/>
          <w:sz w:val="22"/>
          <w:szCs w:val="22"/>
        </w:rPr>
        <w:t xml:space="preserve">details </w:t>
      </w:r>
      <w:r w:rsidR="00E173F2">
        <w:rPr>
          <w:rFonts w:asciiTheme="minorHAnsi" w:hAnsiTheme="minorHAnsi" w:cstheme="minorHAnsi"/>
          <w:sz w:val="22"/>
          <w:szCs w:val="22"/>
        </w:rPr>
        <w:t>below)</w:t>
      </w:r>
      <w:r w:rsidR="005A621C">
        <w:rPr>
          <w:rFonts w:asciiTheme="minorHAnsi" w:hAnsiTheme="minorHAnsi" w:cstheme="minorHAnsi"/>
          <w:sz w:val="22"/>
          <w:szCs w:val="22"/>
        </w:rPr>
        <w:t>,</w:t>
      </w:r>
      <w:r w:rsidR="00E173F2">
        <w:rPr>
          <w:rFonts w:asciiTheme="minorHAnsi" w:hAnsiTheme="minorHAnsi" w:cstheme="minorHAnsi"/>
          <w:sz w:val="22"/>
          <w:szCs w:val="22"/>
        </w:rPr>
        <w:t xml:space="preserve"> therefore the metric is</w:t>
      </w:r>
      <w:r w:rsidR="0081795D">
        <w:rPr>
          <w:rFonts w:asciiTheme="minorHAnsi" w:hAnsiTheme="minorHAnsi" w:cstheme="minorHAnsi"/>
          <w:sz w:val="22"/>
          <w:szCs w:val="22"/>
        </w:rPr>
        <w:t xml:space="preserve"> linguistic</w:t>
      </w:r>
      <w:r w:rsidR="00E173F2">
        <w:rPr>
          <w:rFonts w:asciiTheme="minorHAnsi" w:hAnsiTheme="minorHAnsi" w:cstheme="minorHAnsi"/>
          <w:sz w:val="22"/>
          <w:szCs w:val="22"/>
        </w:rPr>
        <w:t>.</w:t>
      </w:r>
      <w:r w:rsidR="005A621C">
        <w:rPr>
          <w:rFonts w:asciiTheme="minorHAnsi" w:hAnsiTheme="minorHAnsi" w:cstheme="minorHAnsi"/>
          <w:sz w:val="22"/>
          <w:szCs w:val="22"/>
        </w:rPr>
        <w:t xml:space="preserve"> Both of these metrics were correlated to measures (either raw naming latencies or effect size in the PWI) that were linguistic. </w:t>
      </w:r>
      <w:r w:rsidR="00E173F2">
        <w:rPr>
          <w:rFonts w:asciiTheme="minorHAnsi" w:hAnsiTheme="minorHAnsi" w:cstheme="minorHAnsi"/>
          <w:sz w:val="22"/>
          <w:szCs w:val="22"/>
        </w:rPr>
        <w:t>So, while</w:t>
      </w:r>
      <w:r w:rsidR="009253AC">
        <w:rPr>
          <w:rFonts w:asciiTheme="minorHAnsi" w:hAnsiTheme="minorHAnsi" w:cstheme="minorHAnsi"/>
          <w:sz w:val="22"/>
          <w:szCs w:val="22"/>
        </w:rPr>
        <w:t xml:space="preserve"> the correlation between PWI performances (and naming latencies) and the non-selective inhibition metrics tries to relate measures originating from two different domains, correlation between PWI performances (and naming latencies) and the selective inhi</w:t>
      </w:r>
      <w:r w:rsidR="001C4DB6">
        <w:rPr>
          <w:rFonts w:asciiTheme="minorHAnsi" w:hAnsiTheme="minorHAnsi" w:cstheme="minorHAnsi"/>
          <w:sz w:val="22"/>
          <w:szCs w:val="22"/>
        </w:rPr>
        <w:t>bition metrics tries to relate</w:t>
      </w:r>
      <w:r w:rsidR="009253AC">
        <w:rPr>
          <w:rFonts w:asciiTheme="minorHAnsi" w:hAnsiTheme="minorHAnsi" w:cstheme="minorHAnsi"/>
          <w:sz w:val="22"/>
          <w:szCs w:val="22"/>
        </w:rPr>
        <w:t xml:space="preserve"> measures originating from different domains. </w:t>
      </w:r>
    </w:p>
    <w:p w14:paraId="4034826C" w14:textId="77777777" w:rsidR="001C4DB6" w:rsidRDefault="009253AC" w:rsidP="00F82406">
      <w:pPr>
        <w:spacing w:line="360" w:lineRule="auto"/>
        <w:ind w:firstLine="720"/>
        <w:rPr>
          <w:rFonts w:asciiTheme="minorHAnsi" w:hAnsiTheme="minorHAnsi" w:cstheme="minorHAnsi"/>
          <w:sz w:val="22"/>
          <w:szCs w:val="22"/>
        </w:rPr>
      </w:pPr>
      <w:r>
        <w:rPr>
          <w:rFonts w:asciiTheme="minorHAnsi" w:hAnsiTheme="minorHAnsi" w:cstheme="minorHAnsi"/>
          <w:sz w:val="22"/>
          <w:szCs w:val="22"/>
        </w:rPr>
        <w:t xml:space="preserve">For these reasons, we made the choice of employing two different non-linguistic task </w:t>
      </w:r>
      <w:r w:rsidR="001C4DB6">
        <w:rPr>
          <w:rFonts w:asciiTheme="minorHAnsi" w:hAnsiTheme="minorHAnsi" w:cstheme="minorHAnsi"/>
          <w:sz w:val="22"/>
          <w:szCs w:val="22"/>
        </w:rPr>
        <w:t>to assess selective inhibition</w:t>
      </w:r>
      <w:r w:rsidR="0081795D">
        <w:rPr>
          <w:rFonts w:asciiTheme="minorHAnsi" w:hAnsiTheme="minorHAnsi" w:cstheme="minorHAnsi"/>
          <w:sz w:val="22"/>
          <w:szCs w:val="22"/>
        </w:rPr>
        <w:t xml:space="preserve"> outside of the linguistic domain</w:t>
      </w:r>
      <w:r w:rsidR="001C4DB6">
        <w:rPr>
          <w:rFonts w:asciiTheme="minorHAnsi" w:hAnsiTheme="minorHAnsi" w:cstheme="minorHAnsi"/>
          <w:sz w:val="22"/>
          <w:szCs w:val="22"/>
        </w:rPr>
        <w:t xml:space="preserve">, the Simon and the Flanker task. Additionally, we measured selective inhibition within the linguistic domain by relying on the PWI task and by employing the delta plot procedure, such as </w:t>
      </w:r>
      <w:r w:rsidR="00582361">
        <w:rPr>
          <w:rFonts w:asciiTheme="minorHAnsi" w:hAnsiTheme="minorHAnsi" w:cstheme="minorHAnsi"/>
          <w:sz w:val="22"/>
          <w:szCs w:val="22"/>
        </w:rPr>
        <w:fldChar w:fldCharType="begin"/>
      </w:r>
      <w:r w:rsidR="00582361">
        <w:rPr>
          <w:rFonts w:asciiTheme="minorHAnsi" w:hAnsiTheme="minorHAnsi" w:cstheme="minorHAnsi"/>
          <w:sz w:val="22"/>
          <w:szCs w:val="22"/>
        </w:rPr>
        <w:instrText xml:space="preserve"> ADDIN ZOTERO_ITEM CSL_CITATION {"citationID":"qrGV5TKT","properties":{"formattedCitation":"(Shao et al., 2013, 2015)","plainCitation":"(Shao et al., 2013, 2015)","noteIndex":0},"citationItems":[{"id":77,"uris":["http://zotero.org/users/local/5BDxAAQf/items/IEZ6FRIP"],"uri":["http://zotero.org/users/local/5BDxAAQf/items/IEZ6FRIP"],"itemData":{"id":77,"type":"article-journal","title":"Selective and nonselective inhibition of competitors in picture naming","container-title":"Memory &amp; cognition","page":"1200-1211","volume":"41","issue":"8","author":[{"family":"Shao","given":"Zeshu"},{"family":"Meyer","given":"Antje S."},{"family":"Roelofs","given":"Ardi"}],"issued":{"date-parts":[["2013"]]}}},{"id":80,"uris":["http://zotero.org/users/local/5BDxAAQf/items/UG6AFFQ2"],"uri":["http://zotero.org/users/local/5BDxAAQf/items/UG6AFFQ2"],"itemData":{"id":80,"type":"article-journal","title":"Selective inhibition and naming performance in semantic blocking, picture-word interference, and color–word Stroop tasks.","container-title":"Journal of Experimental Psychology: Learning, Memory, and Cognition","page":"1806","volume":"41","issue":"6","author":[{"family":"Shao","given":"Zeshu"},{"family":"Roelofs","given":"Ardi"},{"family":"Martin","given":"Randi C."},{"family":"Meyer","given":"Antje S."}],"issued":{"date-parts":[["2015"]]}}}],"schema":"https://github.com/citation-style-language/schema/raw/master/csl-citation.json"} </w:instrText>
      </w:r>
      <w:r w:rsidR="00582361">
        <w:rPr>
          <w:rFonts w:asciiTheme="minorHAnsi" w:hAnsiTheme="minorHAnsi" w:cstheme="minorHAnsi"/>
          <w:sz w:val="22"/>
          <w:szCs w:val="22"/>
        </w:rPr>
        <w:fldChar w:fldCharType="separate"/>
      </w:r>
      <w:r w:rsidR="00582361" w:rsidRPr="00582361">
        <w:rPr>
          <w:rFonts w:ascii="Calibri" w:hAnsi="Calibri" w:cs="Calibri"/>
          <w:sz w:val="22"/>
        </w:rPr>
        <w:t>(Shao et al., 2013, 2015)</w:t>
      </w:r>
      <w:r w:rsidR="00582361">
        <w:rPr>
          <w:rFonts w:asciiTheme="minorHAnsi" w:hAnsiTheme="minorHAnsi" w:cstheme="minorHAnsi"/>
          <w:sz w:val="22"/>
          <w:szCs w:val="22"/>
        </w:rPr>
        <w:fldChar w:fldCharType="end"/>
      </w:r>
      <w:r w:rsidR="00582361">
        <w:rPr>
          <w:rFonts w:asciiTheme="minorHAnsi" w:hAnsiTheme="minorHAnsi" w:cstheme="minorHAnsi"/>
          <w:sz w:val="22"/>
          <w:szCs w:val="22"/>
        </w:rPr>
        <w:t>.</w:t>
      </w:r>
      <w:ins w:id="403" w:author="Pam" w:date="2020-07-29T13:26:00Z">
        <w:r w:rsidR="00672D98">
          <w:rPr>
            <w:rFonts w:asciiTheme="minorHAnsi" w:hAnsiTheme="minorHAnsi" w:cstheme="minorHAnsi"/>
            <w:sz w:val="22"/>
            <w:szCs w:val="22"/>
          </w:rPr>
          <w:t xml:space="preserve"> </w:t>
        </w:r>
      </w:ins>
      <w:r w:rsidR="0081795D">
        <w:rPr>
          <w:rFonts w:asciiTheme="minorHAnsi" w:hAnsiTheme="minorHAnsi" w:cstheme="minorHAnsi"/>
          <w:sz w:val="22"/>
          <w:szCs w:val="22"/>
        </w:rPr>
        <w:t>Finally, w</w:t>
      </w:r>
      <w:r w:rsidR="001C4DB6">
        <w:rPr>
          <w:rFonts w:asciiTheme="minorHAnsi" w:hAnsiTheme="minorHAnsi" w:cstheme="minorHAnsi"/>
          <w:sz w:val="22"/>
          <w:szCs w:val="22"/>
        </w:rPr>
        <w:t>e also measured non-selective inhibi</w:t>
      </w:r>
      <w:r w:rsidR="00E50E4C">
        <w:rPr>
          <w:rFonts w:asciiTheme="minorHAnsi" w:hAnsiTheme="minorHAnsi" w:cstheme="minorHAnsi"/>
          <w:sz w:val="22"/>
          <w:szCs w:val="22"/>
        </w:rPr>
        <w:t xml:space="preserve">tion by making use of the SSRT </w:t>
      </w:r>
      <w:r w:rsidR="00E50E4C">
        <w:rPr>
          <w:rFonts w:asciiTheme="minorHAnsi" w:hAnsiTheme="minorHAnsi" w:cstheme="minorHAnsi"/>
          <w:sz w:val="22"/>
          <w:szCs w:val="22"/>
        </w:rPr>
        <w:fldChar w:fldCharType="begin"/>
      </w:r>
      <w:r w:rsidR="00E50E4C">
        <w:rPr>
          <w:rFonts w:asciiTheme="minorHAnsi" w:hAnsiTheme="minorHAnsi" w:cstheme="minorHAnsi"/>
          <w:sz w:val="22"/>
          <w:szCs w:val="22"/>
        </w:rPr>
        <w:instrText xml:space="preserve"> ADDIN ZOTERO_ITEM CSL_CITATION {"citationID":"zSvbwh95","properties":{"formattedCitation":"(Logan &amp; Cowan, 1984)","plainCitation":"(Logan &amp; Cowan, 1984)","noteIndex":0},"citationItems":[{"id":163,"uris":["http://zotero.org/users/local/5BDxAAQf/items/G869354M"],"uri":["http://zotero.org/users/local/5BDxAAQf/items/G869354M"],"itemData":{"id":163,"type":"article-journal","title":"On the ability to inhibit thought and action: A theory of an act of control.","container-title":"Psychological review","page":"295","volume":"91","issue":"3","author":[{"family":"Logan","given":"Gordon D."},{"family":"Cowan","given":"William B."}],"issued":{"date-parts":[["1984"]]}}}],"schema":"https://github.com/citation-style-language/schema/raw/master/csl-citation.json"} </w:instrText>
      </w:r>
      <w:r w:rsidR="00E50E4C">
        <w:rPr>
          <w:rFonts w:asciiTheme="minorHAnsi" w:hAnsiTheme="minorHAnsi" w:cstheme="minorHAnsi"/>
          <w:sz w:val="22"/>
          <w:szCs w:val="22"/>
        </w:rPr>
        <w:fldChar w:fldCharType="separate"/>
      </w:r>
      <w:r w:rsidR="00E50E4C" w:rsidRPr="00E50E4C">
        <w:rPr>
          <w:rFonts w:ascii="Calibri" w:hAnsi="Calibri" w:cs="Calibri"/>
          <w:sz w:val="22"/>
        </w:rPr>
        <w:t>(Logan &amp; Cowan, 1984)</w:t>
      </w:r>
      <w:r w:rsidR="00E50E4C">
        <w:rPr>
          <w:rFonts w:asciiTheme="minorHAnsi" w:hAnsiTheme="minorHAnsi" w:cstheme="minorHAnsi"/>
          <w:sz w:val="22"/>
          <w:szCs w:val="22"/>
        </w:rPr>
        <w:fldChar w:fldCharType="end"/>
      </w:r>
      <w:r w:rsidR="001C4DB6">
        <w:rPr>
          <w:rFonts w:asciiTheme="minorHAnsi" w:hAnsiTheme="minorHAnsi" w:cstheme="minorHAnsi"/>
          <w:sz w:val="22"/>
          <w:szCs w:val="22"/>
        </w:rPr>
        <w:t>.</w:t>
      </w:r>
    </w:p>
    <w:p w14:paraId="397C4938" w14:textId="77777777" w:rsidR="001C4DB6" w:rsidRDefault="001C4DB6" w:rsidP="00F82406">
      <w:pPr>
        <w:spacing w:line="360" w:lineRule="auto"/>
        <w:ind w:firstLine="720"/>
        <w:rPr>
          <w:rFonts w:asciiTheme="minorHAnsi" w:hAnsiTheme="minorHAnsi" w:cstheme="minorHAnsi"/>
          <w:sz w:val="22"/>
          <w:szCs w:val="22"/>
        </w:rPr>
      </w:pPr>
      <w:r w:rsidRPr="001C7CBB">
        <w:rPr>
          <w:rFonts w:asciiTheme="minorHAnsi" w:hAnsiTheme="minorHAnsi" w:cstheme="minorHAnsi"/>
          <w:sz w:val="22"/>
          <w:szCs w:val="22"/>
        </w:rPr>
        <w:t xml:space="preserve">In the Flanker task, an arrow pointing either to the left or to the right is presented at the center of the screen, and participants have to determine the direction of the arrow using the corresponding left or right keyboard key. This central arrow is flanked either by arrows pointing to the same direction (congruent condition), by arrows pointing to the opposite direction (incongruent condition), or by straight lines (neutral condition). Participants started with 18 training trials, six in each condition. There were four experimental blocks, each consisting in 46 congruent trials, 46 incongruent trials </w:t>
      </w:r>
      <w:r w:rsidR="0013321D">
        <w:rPr>
          <w:rFonts w:asciiTheme="minorHAnsi" w:hAnsiTheme="minorHAnsi" w:cstheme="minorHAnsi"/>
          <w:sz w:val="22"/>
          <w:szCs w:val="22"/>
        </w:rPr>
        <w:t xml:space="preserve">and 46 neutral trials (see </w:t>
      </w:r>
      <w:r w:rsidR="0013321D">
        <w:rPr>
          <w:rFonts w:asciiTheme="minorHAnsi" w:hAnsiTheme="minorHAnsi" w:cstheme="minorHAnsi"/>
          <w:sz w:val="22"/>
          <w:szCs w:val="22"/>
        </w:rPr>
        <w:fldChar w:fldCharType="begin"/>
      </w:r>
      <w:r w:rsidR="0013321D">
        <w:rPr>
          <w:rFonts w:asciiTheme="minorHAnsi" w:hAnsiTheme="minorHAnsi" w:cstheme="minorHAnsi"/>
          <w:sz w:val="22"/>
          <w:szCs w:val="22"/>
        </w:rPr>
        <w:instrText xml:space="preserve"> ADDIN ZOTERO_ITEM CSL_CITATION {"citationID":"hDZBrM0K","properties":{"formattedCitation":"(Hedge et al., 2018)","plainCitation":"(Hedge et al., 2018)","noteIndex":0},"citationItems":[{"id":352,"uris":["http://zotero.org/users/local/5BDxAAQf/items/CMUN78AW"],"uri":["http://zotero.org/users/local/5BDxAAQf/items/CMUN78AW"],"itemData":{"id":352,"type":"article-journal","title":"The reliability paradox: Why robust cognitive tasks do not produce reliable individual differences","container-title":"Behavior Research Methods","page":"1166-1186","volume":"50","issue":"3","author":[{"family":"Hedge","given":"Craig"},{"family":"Powell","given":"Georgina"},{"family":"Sumner","given":"Petroc"}],"issued":{"date-parts":[["2018"]]}}}],"schema":"https://github.com/citation-style-language/schema/raw/master/csl-citation.json"} </w:instrText>
      </w:r>
      <w:r w:rsidR="0013321D">
        <w:rPr>
          <w:rFonts w:asciiTheme="minorHAnsi" w:hAnsiTheme="minorHAnsi" w:cstheme="minorHAnsi"/>
          <w:sz w:val="22"/>
          <w:szCs w:val="22"/>
        </w:rPr>
        <w:fldChar w:fldCharType="separate"/>
      </w:r>
      <w:r w:rsidR="0013321D" w:rsidRPr="0013321D">
        <w:rPr>
          <w:rFonts w:ascii="Calibri" w:hAnsi="Calibri" w:cs="Calibri"/>
          <w:sz w:val="22"/>
        </w:rPr>
        <w:t>(Hedge et al., 2018)</w:t>
      </w:r>
      <w:r w:rsidR="0013321D">
        <w:rPr>
          <w:rFonts w:asciiTheme="minorHAnsi" w:hAnsiTheme="minorHAnsi" w:cstheme="minorHAnsi"/>
          <w:sz w:val="22"/>
          <w:szCs w:val="22"/>
        </w:rPr>
        <w:fldChar w:fldCharType="end"/>
      </w:r>
      <w:r w:rsidR="0013321D">
        <w:rPr>
          <w:rFonts w:asciiTheme="minorHAnsi" w:hAnsiTheme="minorHAnsi" w:cstheme="minorHAnsi"/>
          <w:sz w:val="22"/>
          <w:szCs w:val="22"/>
        </w:rPr>
        <w:t xml:space="preserve"> </w:t>
      </w:r>
      <w:r w:rsidRPr="001C7CBB">
        <w:rPr>
          <w:rFonts w:asciiTheme="minorHAnsi" w:hAnsiTheme="minorHAnsi" w:cstheme="minorHAnsi"/>
          <w:sz w:val="22"/>
          <w:szCs w:val="22"/>
        </w:rPr>
        <w:t>regarding the selection of trial number in this task).</w:t>
      </w:r>
    </w:p>
    <w:p w14:paraId="7011CDF8" w14:textId="77777777" w:rsidR="0081795D" w:rsidRDefault="001C4DB6" w:rsidP="00F82406">
      <w:pPr>
        <w:spacing w:line="360" w:lineRule="auto"/>
        <w:ind w:firstLine="720"/>
        <w:rPr>
          <w:rFonts w:asciiTheme="minorHAnsi" w:hAnsiTheme="minorHAnsi" w:cstheme="minorHAnsi"/>
          <w:sz w:val="22"/>
          <w:szCs w:val="22"/>
        </w:rPr>
      </w:pPr>
      <w:r w:rsidRPr="001C7CBB">
        <w:rPr>
          <w:rStyle w:val="citationref"/>
          <w:rFonts w:asciiTheme="minorHAnsi" w:hAnsiTheme="minorHAnsi" w:cstheme="minorHAnsi"/>
          <w:sz w:val="22"/>
          <w:szCs w:val="22"/>
        </w:rPr>
        <w:t>In the Simon task, participants started with a</w:t>
      </w:r>
      <w:r w:rsidRPr="001C7CBB">
        <w:rPr>
          <w:rFonts w:asciiTheme="minorHAnsi" w:hAnsiTheme="minorHAnsi" w:cstheme="minorHAnsi"/>
          <w:sz w:val="22"/>
          <w:szCs w:val="22"/>
        </w:rPr>
        <w:t xml:space="preserve"> familiarization phase of 40 trials. During this phase, a blue (50% of trials) or red circle appeared in the center of the screen. Participants had to press a key on the left hand side of the keyboard upon seeing a blue circle and on the right hand side upon seeing a red circle. They were asked to act as quickly as possible. The familiarization phase was followed by a practice phase with 56 trials. A trial started by the presentation of a fixation cross located at the center of the screen for 500 </w:t>
      </w:r>
      <w:proofErr w:type="spellStart"/>
      <w:r w:rsidRPr="001C7CBB">
        <w:rPr>
          <w:rFonts w:asciiTheme="minorHAnsi" w:hAnsiTheme="minorHAnsi" w:cstheme="minorHAnsi"/>
          <w:sz w:val="22"/>
          <w:szCs w:val="22"/>
        </w:rPr>
        <w:t>ms.</w:t>
      </w:r>
      <w:proofErr w:type="spellEnd"/>
      <w:r w:rsidRPr="001C7CBB">
        <w:rPr>
          <w:rFonts w:asciiTheme="minorHAnsi" w:hAnsiTheme="minorHAnsi" w:cstheme="minorHAnsi"/>
          <w:sz w:val="22"/>
          <w:szCs w:val="22"/>
        </w:rPr>
        <w:t xml:space="preserve"> Then a blue or red circle appeared either on the left-hand or right-hand side of the fixation cross. Trials with the blue circle appearing on the left-hand side or with a red circle appearing on the right hand side are called congruent trials, because the position of the circle and the correct response key are on the same side. Conversely, trials where the blue circle appears on the right-hand side or a red circle on the left-hand side are called incongruent trials. During this practice phase, there were 42 congruent trials (21 blue and 21 red circles), and 12 incongruent trials (6 blue and 6 red circles). After the practice phase, participants performed the same task in two experimental blocks of 120 trials </w:t>
      </w:r>
      <w:r w:rsidRPr="001C7CBB">
        <w:rPr>
          <w:rFonts w:asciiTheme="minorHAnsi" w:hAnsiTheme="minorHAnsi" w:cstheme="minorHAnsi"/>
          <w:sz w:val="22"/>
          <w:szCs w:val="22"/>
        </w:rPr>
        <w:lastRenderedPageBreak/>
        <w:t xml:space="preserve">each, with 90 congruent trials and 30 incongruent trials (see </w:t>
      </w:r>
      <w:r w:rsidR="009E4074">
        <w:rPr>
          <w:rFonts w:asciiTheme="minorHAnsi" w:hAnsiTheme="minorHAnsi" w:cstheme="minorHAnsi"/>
          <w:sz w:val="22"/>
          <w:szCs w:val="22"/>
        </w:rPr>
        <w:fldChar w:fldCharType="begin"/>
      </w:r>
      <w:r w:rsidR="009E4074">
        <w:rPr>
          <w:rFonts w:asciiTheme="minorHAnsi" w:hAnsiTheme="minorHAnsi" w:cstheme="minorHAnsi"/>
          <w:sz w:val="22"/>
          <w:szCs w:val="22"/>
        </w:rPr>
        <w:instrText xml:space="preserve"> ADDIN ZOTERO_ITEM CSL_CITATION {"citationID":"HlRVQkXj","properties":{"formattedCitation":"(W\\uc0\\u246{}stmann et al., 2013)","plainCitation":"(Wöstmann et al., 2013)","noteIndex":0},"citationItems":[{"id":354,"uris":["http://zotero.org/users/local/5BDxAAQf/items/SKKMTZTH"],"uri":["http://zotero.org/users/local/5BDxAAQf/items/SKKMTZTH"],"itemData":{"id":354,"type":"article-journal","title":"Reliability and plasticity of response inhibition and interference control","container-title":"Brain and cognition","page":"82-94","volume":"81","issue":"1","author":[{"family":"Wöstmann","given":"Nicola M."},{"family":"Aichert","given":"Désirée S."},{"family":"Costa","given":"Anna"},{"family":"Rubia","given":"Katya"},{"family":"Möller","given":"Hans-Jürgen"},{"family":"Ettinger","given":"Ulrich"}],"issued":{"date-parts":[["2013"]]}}}],"schema":"https://github.com/citation-style-language/schema/raw/master/csl-citation.json"} </w:instrText>
      </w:r>
      <w:r w:rsidR="009E4074">
        <w:rPr>
          <w:rFonts w:asciiTheme="minorHAnsi" w:hAnsiTheme="minorHAnsi" w:cstheme="minorHAnsi"/>
          <w:sz w:val="22"/>
          <w:szCs w:val="22"/>
        </w:rPr>
        <w:fldChar w:fldCharType="separate"/>
      </w:r>
      <w:r w:rsidR="009E4074" w:rsidRPr="009E4074">
        <w:rPr>
          <w:rFonts w:ascii="Calibri" w:hAnsi="Calibri" w:cs="Calibri"/>
          <w:sz w:val="22"/>
        </w:rPr>
        <w:t>(Wöstmann et al., 2013)</w:t>
      </w:r>
      <w:r w:rsidR="009E4074">
        <w:rPr>
          <w:rFonts w:asciiTheme="minorHAnsi" w:hAnsiTheme="minorHAnsi" w:cstheme="minorHAnsi"/>
          <w:sz w:val="22"/>
          <w:szCs w:val="22"/>
        </w:rPr>
        <w:fldChar w:fldCharType="end"/>
      </w:r>
      <w:r w:rsidR="009E4074">
        <w:rPr>
          <w:rFonts w:asciiTheme="minorHAnsi" w:hAnsiTheme="minorHAnsi" w:cstheme="minorHAnsi"/>
          <w:sz w:val="22"/>
          <w:szCs w:val="22"/>
        </w:rPr>
        <w:t xml:space="preserve"> </w:t>
      </w:r>
      <w:r w:rsidRPr="001C7CBB">
        <w:rPr>
          <w:rFonts w:asciiTheme="minorHAnsi" w:hAnsiTheme="minorHAnsi" w:cstheme="minorHAnsi"/>
          <w:sz w:val="22"/>
          <w:szCs w:val="22"/>
        </w:rPr>
        <w:t>on the selection of the number of trials).</w:t>
      </w:r>
    </w:p>
    <w:p w14:paraId="7617A11F" w14:textId="77777777" w:rsidR="00BA0A6E" w:rsidRDefault="0081795D" w:rsidP="00BA0A6E">
      <w:pPr>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For all of the selective inhibition tasks (t</w:t>
      </w:r>
      <w:r w:rsidR="00BA0A6E">
        <w:rPr>
          <w:rFonts w:asciiTheme="minorHAnsi" w:hAnsiTheme="minorHAnsi" w:cstheme="minorHAnsi"/>
          <w:sz w:val="22"/>
          <w:szCs w:val="22"/>
        </w:rPr>
        <w:t xml:space="preserve">he Flanker task, the Simon task and the PW) we assessed the selective inhibition ability of participants by relying on the delta plot procedure </w:t>
      </w:r>
      <w:r w:rsidR="009E4074">
        <w:rPr>
          <w:rFonts w:asciiTheme="minorHAnsi" w:hAnsiTheme="minorHAnsi" w:cstheme="minorHAnsi"/>
          <w:sz w:val="22"/>
          <w:szCs w:val="22"/>
        </w:rPr>
        <w:fldChar w:fldCharType="begin"/>
      </w:r>
      <w:r w:rsidR="009E4074">
        <w:rPr>
          <w:rFonts w:asciiTheme="minorHAnsi" w:hAnsiTheme="minorHAnsi" w:cstheme="minorHAnsi"/>
          <w:sz w:val="22"/>
          <w:szCs w:val="22"/>
        </w:rPr>
        <w:instrText xml:space="preserve"> ADDIN ZOTERO_ITEM CSL_CITATION {"citationID":"t5JCY3cK","properties":{"formattedCitation":"(Ridderinkhof, 2002)","plainCitation":"(Ridderinkhof, 2002)","noteIndex":0},"citationItems":[{"id":141,"uris":["http://zotero.org/users/local/5BDxAAQf/items/54XFXJYN"],"uri":["http://zotero.org/users/local/5BDxAAQf/items/54XFXJYN"],"itemData":{"id":141,"type":"article-journal","title":"Activation and suppression in conflict tasks: Empirical clarification through distributional analyses","container-title":"Attention and performance XIX: Common mechanisms in perception and action","page":"494-519","author":[{"family":"Ridderinkhof","given":"K. Richard"}],"issued":{"date-parts":[["2002"]]}}}],"schema":"https://github.com/citation-style-language/schema/raw/master/csl-citation.json"} </w:instrText>
      </w:r>
      <w:r w:rsidR="009E4074">
        <w:rPr>
          <w:rFonts w:asciiTheme="minorHAnsi" w:hAnsiTheme="minorHAnsi" w:cstheme="minorHAnsi"/>
          <w:sz w:val="22"/>
          <w:szCs w:val="22"/>
        </w:rPr>
        <w:fldChar w:fldCharType="separate"/>
      </w:r>
      <w:r w:rsidR="009E4074" w:rsidRPr="009E4074">
        <w:rPr>
          <w:rFonts w:ascii="Calibri" w:hAnsi="Calibri" w:cs="Calibri"/>
          <w:sz w:val="22"/>
        </w:rPr>
        <w:t>(Ridderinkhof, 2002)</w:t>
      </w:r>
      <w:r w:rsidR="009E4074">
        <w:rPr>
          <w:rFonts w:asciiTheme="minorHAnsi" w:hAnsiTheme="minorHAnsi" w:cstheme="minorHAnsi"/>
          <w:sz w:val="22"/>
          <w:szCs w:val="22"/>
        </w:rPr>
        <w:fldChar w:fldCharType="end"/>
      </w:r>
      <w:r w:rsidR="00BA0A6E">
        <w:rPr>
          <w:rFonts w:asciiTheme="minorHAnsi" w:hAnsiTheme="minorHAnsi" w:cstheme="minorHAnsi"/>
          <w:sz w:val="22"/>
          <w:szCs w:val="22"/>
        </w:rPr>
        <w:t xml:space="preserve">, for review see </w:t>
      </w:r>
      <w:r w:rsidR="009E4074">
        <w:rPr>
          <w:rFonts w:asciiTheme="minorHAnsi" w:hAnsiTheme="minorHAnsi" w:cstheme="minorHAnsi"/>
          <w:sz w:val="22"/>
          <w:szCs w:val="22"/>
        </w:rPr>
        <w:fldChar w:fldCharType="begin"/>
      </w:r>
      <w:r w:rsidR="009E4074">
        <w:rPr>
          <w:rFonts w:asciiTheme="minorHAnsi" w:hAnsiTheme="minorHAnsi" w:cstheme="minorHAnsi"/>
          <w:sz w:val="22"/>
          <w:szCs w:val="22"/>
        </w:rPr>
        <w:instrText xml:space="preserve"> ADDIN ZOTERO_ITEM CSL_CITATION {"citationID":"HUPIENaw","properties":{"formattedCitation":"(Proctor et al., 2011)","plainCitation":"(Proctor et al., 2011)","noteIndex":0},"citationItems":[{"id":261,"uris":["http://zotero.org/users/local/5BDxAAQf/items/9P52GYGU"],"uri":["http://zotero.org/users/local/5BDxAAQf/items/9P52GYGU"],"itemData":{"id":261,"type":"article-journal","title":"Reaction time distribution analysis of spatial correspondence effects","container-title":"Psychonomic bulletin &amp; review","page":"242-266","volume":"18","issue":"2","author":[{"family":"Proctor","given":"Robert W."},{"family":"Miles","given":"James D."},{"family":"Baroni","given":"Giulia"}],"issued":{"date-parts":[["2011"]]}}}],"schema":"https://github.com/citation-style-language/schema/raw/master/csl-citation.json"} </w:instrText>
      </w:r>
      <w:r w:rsidR="009E4074">
        <w:rPr>
          <w:rFonts w:asciiTheme="minorHAnsi" w:hAnsiTheme="minorHAnsi" w:cstheme="minorHAnsi"/>
          <w:sz w:val="22"/>
          <w:szCs w:val="22"/>
        </w:rPr>
        <w:fldChar w:fldCharType="separate"/>
      </w:r>
      <w:r w:rsidR="009E4074" w:rsidRPr="009E4074">
        <w:rPr>
          <w:rFonts w:ascii="Calibri" w:hAnsi="Calibri" w:cs="Calibri"/>
          <w:sz w:val="22"/>
        </w:rPr>
        <w:t>(Proctor et al., 2011)</w:t>
      </w:r>
      <w:r w:rsidR="009E4074">
        <w:rPr>
          <w:rFonts w:asciiTheme="minorHAnsi" w:hAnsiTheme="minorHAnsi" w:cstheme="minorHAnsi"/>
          <w:sz w:val="22"/>
          <w:szCs w:val="22"/>
        </w:rPr>
        <w:fldChar w:fldCharType="end"/>
      </w:r>
      <w:r w:rsidR="00BA0A6E" w:rsidRPr="00F411FB">
        <w:rPr>
          <w:rFonts w:asciiTheme="minorHAnsi" w:hAnsiTheme="minorHAnsi" w:cstheme="minorHAnsi"/>
          <w:sz w:val="22"/>
          <w:szCs w:val="22"/>
        </w:rPr>
        <w:t>;</w:t>
      </w:r>
      <w:r w:rsidR="009E4074">
        <w:rPr>
          <w:rFonts w:asciiTheme="minorHAnsi" w:hAnsiTheme="minorHAnsi" w:cstheme="minorHAnsi"/>
          <w:sz w:val="22"/>
          <w:szCs w:val="22"/>
        </w:rPr>
        <w:t xml:space="preserve"> </w:t>
      </w:r>
      <w:r w:rsidR="009E4074">
        <w:rPr>
          <w:rFonts w:asciiTheme="minorHAnsi" w:hAnsiTheme="minorHAnsi" w:cstheme="minorHAnsi"/>
          <w:sz w:val="22"/>
          <w:szCs w:val="22"/>
        </w:rPr>
        <w:fldChar w:fldCharType="begin"/>
      </w:r>
      <w:r w:rsidR="009E4074">
        <w:rPr>
          <w:rFonts w:asciiTheme="minorHAnsi" w:hAnsiTheme="minorHAnsi" w:cstheme="minorHAnsi"/>
          <w:sz w:val="22"/>
          <w:szCs w:val="22"/>
        </w:rPr>
        <w:instrText xml:space="preserve"> ADDIN ZOTERO_ITEM CSL_CITATION {"citationID":"FuQL0fxc","properties":{"formattedCitation":"(Van Den Wildenberg et al., 2010)","plainCitation":"(Van Den Wildenberg et al., 2010)","noteIndex":0},"citationItems":[{"id":357,"uris":["http://zotero.org/users/local/5BDxAAQf/items/B7QDTMVI"],"uri":["http://zotero.org/users/local/5BDxAAQf/items/B7QDTMVI"],"itemData":{"id":357,"type":"article-journal","title":"To head or to heed? Beyond the surface of selective action inhibition: a review","container-title":"Frontiers in human neuroscience","page":"222","volume":"4","author":[{"family":"Van Den Wildenberg","given":"Wery PM"},{"family":"Wylie","given":"Scott A."},{"family":"Forstmann","given":"Birte U."},{"family":"Burle","given":"Borís"},{"family":"Hasbroucq","given":"Thierry"},{"family":"Ridderinkhof","given":"K. Richard"}],"issued":{"date-parts":[["2010"]]}}}],"schema":"https://github.com/citation-style-language/schema/raw/master/csl-citation.json"} </w:instrText>
      </w:r>
      <w:r w:rsidR="009E4074">
        <w:rPr>
          <w:rFonts w:asciiTheme="minorHAnsi" w:hAnsiTheme="minorHAnsi" w:cstheme="minorHAnsi"/>
          <w:sz w:val="22"/>
          <w:szCs w:val="22"/>
        </w:rPr>
        <w:fldChar w:fldCharType="separate"/>
      </w:r>
      <w:r w:rsidR="009E4074" w:rsidRPr="009E4074">
        <w:rPr>
          <w:rFonts w:ascii="Calibri" w:hAnsi="Calibri" w:cs="Calibri"/>
          <w:sz w:val="22"/>
        </w:rPr>
        <w:t>(Van Den Wildenberg et al., 2010)</w:t>
      </w:r>
      <w:r w:rsidR="009E4074">
        <w:rPr>
          <w:rFonts w:asciiTheme="minorHAnsi" w:hAnsiTheme="minorHAnsi" w:cstheme="minorHAnsi"/>
          <w:sz w:val="22"/>
          <w:szCs w:val="22"/>
        </w:rPr>
        <w:fldChar w:fldCharType="end"/>
      </w:r>
      <w:r w:rsidR="00BA0A6E" w:rsidRPr="00F411FB">
        <w:rPr>
          <w:rFonts w:asciiTheme="minorHAnsi" w:hAnsiTheme="minorHAnsi" w:cstheme="minorHAnsi"/>
          <w:sz w:val="22"/>
          <w:szCs w:val="22"/>
        </w:rPr>
        <w:t>)</w:t>
      </w:r>
      <w:r w:rsidR="00BA0A6E">
        <w:rPr>
          <w:rFonts w:asciiTheme="minorHAnsi" w:hAnsiTheme="minorHAnsi" w:cstheme="minorHAnsi"/>
          <w:sz w:val="22"/>
          <w:szCs w:val="22"/>
        </w:rPr>
        <w:t>. This method</w:t>
      </w:r>
      <w:r w:rsidR="00BA0A6E" w:rsidRPr="00F411FB">
        <w:rPr>
          <w:rFonts w:asciiTheme="minorHAnsi" w:hAnsiTheme="minorHAnsi" w:cstheme="minorHAnsi"/>
          <w:sz w:val="22"/>
          <w:szCs w:val="22"/>
        </w:rPr>
        <w:t xml:space="preserve"> </w:t>
      </w:r>
      <w:r w:rsidR="00BA0A6E">
        <w:rPr>
          <w:rFonts w:asciiTheme="minorHAnsi" w:hAnsiTheme="minorHAnsi" w:cstheme="minorHAnsi"/>
          <w:sz w:val="22"/>
          <w:szCs w:val="22"/>
        </w:rPr>
        <w:t>has</w:t>
      </w:r>
      <w:r w:rsidR="00BA0A6E" w:rsidRPr="00F411FB">
        <w:rPr>
          <w:rFonts w:asciiTheme="minorHAnsi" w:hAnsiTheme="minorHAnsi" w:cstheme="minorHAnsi"/>
          <w:sz w:val="22"/>
          <w:szCs w:val="22"/>
        </w:rPr>
        <w:t xml:space="preserve"> previously</w:t>
      </w:r>
      <w:r w:rsidR="00BA0A6E">
        <w:rPr>
          <w:rFonts w:asciiTheme="minorHAnsi" w:hAnsiTheme="minorHAnsi" w:cstheme="minorHAnsi"/>
          <w:sz w:val="22"/>
          <w:szCs w:val="22"/>
        </w:rPr>
        <w:t xml:space="preserve"> been</w:t>
      </w:r>
      <w:r w:rsidR="00BA0A6E" w:rsidRPr="00F411FB">
        <w:rPr>
          <w:rFonts w:asciiTheme="minorHAnsi" w:hAnsiTheme="minorHAnsi" w:cstheme="minorHAnsi"/>
          <w:sz w:val="22"/>
          <w:szCs w:val="22"/>
        </w:rPr>
        <w:t xml:space="preserve"> used </w:t>
      </w:r>
      <w:r w:rsidR="00BA0A6E">
        <w:rPr>
          <w:rFonts w:asciiTheme="minorHAnsi" w:hAnsiTheme="minorHAnsi" w:cstheme="minorHAnsi"/>
          <w:sz w:val="22"/>
          <w:szCs w:val="22"/>
        </w:rPr>
        <w:t xml:space="preserve">in </w:t>
      </w:r>
      <w:r w:rsidR="009E4074">
        <w:rPr>
          <w:rFonts w:asciiTheme="minorHAnsi" w:hAnsiTheme="minorHAnsi" w:cstheme="minorHAnsi"/>
          <w:sz w:val="22"/>
          <w:szCs w:val="22"/>
        </w:rPr>
        <w:fldChar w:fldCharType="begin"/>
      </w:r>
      <w:r w:rsidR="009E4074">
        <w:rPr>
          <w:rFonts w:asciiTheme="minorHAnsi" w:hAnsiTheme="minorHAnsi" w:cstheme="minorHAnsi"/>
          <w:sz w:val="22"/>
          <w:szCs w:val="22"/>
        </w:rPr>
        <w:instrText xml:space="preserve"> ADDIN ZOTERO_ITEM CSL_CITATION {"citationID":"45sP0fzZ","properties":{"formattedCitation":"(Shao et al., 2013, 2015)","plainCitation":"(Shao et al., 2013, 2015)","noteIndex":0},"citationItems":[{"id":77,"uris":["http://zotero.org/users/local/5BDxAAQf/items/IEZ6FRIP"],"uri":["http://zotero.org/users/local/5BDxAAQf/items/IEZ6FRIP"],"itemData":{"id":77,"type":"article-journal","title":"Selective and nonselective inhibition of competitors in picture naming","container-title":"Memory &amp; cognition","page":"1200-1211","volume":"41","issue":"8","author":[{"family":"Shao","given":"Zeshu"},{"family":"Meyer","given":"Antje S."},{"family":"Roelofs","given":"Ardi"}],"issued":{"date-parts":[["2013"]]}}},{"id":80,"uris":["http://zotero.org/users/local/5BDxAAQf/items/UG6AFFQ2"],"uri":["http://zotero.org/users/local/5BDxAAQf/items/UG6AFFQ2"],"itemData":{"id":80,"type":"article-journal","title":"Selective inhibition and naming performance in semantic blocking, picture-word interference, and color–word Stroop tasks.","container-title":"Journal of Experimental Psychology: Learning, Memory, and Cognition","page":"1806","volume":"41","issue":"6","author":[{"family":"Shao","given":"Zeshu"},{"family":"Roelofs","given":"Ardi"},{"family":"Martin","given":"Randi C."},{"family":"Meyer","given":"Antje S."}],"issued":{"date-parts":[["2015"]]}}}],"schema":"https://github.com/citation-style-language/schema/raw/master/csl-citation.json"} </w:instrText>
      </w:r>
      <w:r w:rsidR="009E4074">
        <w:rPr>
          <w:rFonts w:asciiTheme="minorHAnsi" w:hAnsiTheme="minorHAnsi" w:cstheme="minorHAnsi"/>
          <w:sz w:val="22"/>
          <w:szCs w:val="22"/>
        </w:rPr>
        <w:fldChar w:fldCharType="separate"/>
      </w:r>
      <w:r w:rsidR="009E4074" w:rsidRPr="009E4074">
        <w:rPr>
          <w:rFonts w:ascii="Calibri" w:hAnsi="Calibri" w:cs="Calibri"/>
          <w:sz w:val="22"/>
        </w:rPr>
        <w:t>(Shao et al., 2013, 2015)</w:t>
      </w:r>
      <w:r w:rsidR="009E4074">
        <w:rPr>
          <w:rFonts w:asciiTheme="minorHAnsi" w:hAnsiTheme="minorHAnsi" w:cstheme="minorHAnsi"/>
          <w:sz w:val="22"/>
          <w:szCs w:val="22"/>
        </w:rPr>
        <w:fldChar w:fldCharType="end"/>
      </w:r>
      <w:r w:rsidR="009E4074">
        <w:rPr>
          <w:rFonts w:asciiTheme="minorHAnsi" w:hAnsiTheme="minorHAnsi" w:cstheme="minorHAnsi"/>
          <w:sz w:val="22"/>
          <w:szCs w:val="22"/>
        </w:rPr>
        <w:t xml:space="preserve"> </w:t>
      </w:r>
      <w:r w:rsidR="00BA0A6E" w:rsidRPr="00F411FB">
        <w:rPr>
          <w:rFonts w:asciiTheme="minorHAnsi" w:hAnsiTheme="minorHAnsi" w:cstheme="minorHAnsi"/>
          <w:sz w:val="22"/>
          <w:szCs w:val="22"/>
        </w:rPr>
        <w:t xml:space="preserve">as a way of relating the deployment of inhibition within the PWI task to the size effects observed in this task. The delta plot procedure involves computing the difference between reaction times of the congruent and incongruent conditions, in an interfering paradigm, for each </w:t>
      </w:r>
      <w:r w:rsidR="00BA0A6E">
        <w:rPr>
          <w:rFonts w:asciiTheme="minorHAnsi" w:hAnsiTheme="minorHAnsi" w:cstheme="minorHAnsi"/>
          <w:sz w:val="22"/>
          <w:szCs w:val="22"/>
        </w:rPr>
        <w:t>quintile</w:t>
      </w:r>
      <w:r w:rsidR="00BA0A6E" w:rsidRPr="00F411FB">
        <w:rPr>
          <w:rFonts w:asciiTheme="minorHAnsi" w:hAnsiTheme="minorHAnsi" w:cstheme="minorHAnsi"/>
          <w:sz w:val="22"/>
          <w:szCs w:val="22"/>
        </w:rPr>
        <w:t xml:space="preserve"> of both distributions. The evolution of the difference (i.e. its increase, decrease, and magnitude) across </w:t>
      </w:r>
      <w:r w:rsidR="00BA0A6E">
        <w:rPr>
          <w:rFonts w:asciiTheme="minorHAnsi" w:hAnsiTheme="minorHAnsi" w:cstheme="minorHAnsi"/>
          <w:sz w:val="22"/>
          <w:szCs w:val="22"/>
        </w:rPr>
        <w:t>quintile</w:t>
      </w:r>
      <w:r w:rsidR="00BA0A6E" w:rsidRPr="00F411FB">
        <w:rPr>
          <w:rFonts w:asciiTheme="minorHAnsi" w:hAnsiTheme="minorHAnsi" w:cstheme="minorHAnsi"/>
          <w:sz w:val="22"/>
          <w:szCs w:val="22"/>
        </w:rPr>
        <w:t xml:space="preserve"> is taken as an indication of the ability of participants to deploy inhibition. The rationale behind this procedure is that </w:t>
      </w:r>
      <w:r w:rsidR="00BA0A6E">
        <w:rPr>
          <w:rFonts w:asciiTheme="minorHAnsi" w:hAnsiTheme="minorHAnsi" w:cstheme="minorHAnsi"/>
          <w:sz w:val="22"/>
          <w:szCs w:val="22"/>
        </w:rPr>
        <w:t xml:space="preserve">active </w:t>
      </w:r>
      <w:r w:rsidR="00BA0A6E" w:rsidRPr="00F411FB">
        <w:rPr>
          <w:rFonts w:asciiTheme="minorHAnsi" w:hAnsiTheme="minorHAnsi" w:cstheme="minorHAnsi"/>
          <w:sz w:val="22"/>
          <w:szCs w:val="22"/>
        </w:rPr>
        <w:t xml:space="preserve">inhibition is a mechanism taking time to be deployed, therefore the way it is evolving </w:t>
      </w:r>
      <w:r w:rsidR="00BA0A6E">
        <w:rPr>
          <w:rFonts w:asciiTheme="minorHAnsi" w:hAnsiTheme="minorHAnsi" w:cstheme="minorHAnsi"/>
          <w:sz w:val="22"/>
          <w:szCs w:val="22"/>
        </w:rPr>
        <w:t>over quantile can be used to characterize inhibitory abilities of participants. The slope characterizing the evolution of the interfering effect between the two latest quintile has been used to reflect inhibition.</w:t>
      </w:r>
    </w:p>
    <w:p w14:paraId="038D102F" w14:textId="77777777" w:rsidR="00BA0A6E" w:rsidRPr="001C7CBB" w:rsidRDefault="00BA0A6E" w:rsidP="00BA0A6E">
      <w:pPr>
        <w:spacing w:line="360" w:lineRule="auto"/>
        <w:ind w:firstLine="720"/>
        <w:jc w:val="both"/>
        <w:rPr>
          <w:rFonts w:asciiTheme="minorHAnsi" w:hAnsiTheme="minorHAnsi" w:cstheme="minorHAnsi"/>
          <w:sz w:val="22"/>
          <w:szCs w:val="22"/>
        </w:rPr>
      </w:pPr>
      <w:r>
        <w:rPr>
          <w:rStyle w:val="citationref"/>
          <w:rFonts w:asciiTheme="minorHAnsi" w:hAnsiTheme="minorHAnsi" w:cstheme="minorHAnsi"/>
          <w:sz w:val="22"/>
          <w:szCs w:val="22"/>
        </w:rPr>
        <w:t xml:space="preserve">For characterizing the non-selective inhibition ability, we made use of the SSRT </w:t>
      </w:r>
      <w:r>
        <w:rPr>
          <w:rFonts w:asciiTheme="minorHAnsi" w:hAnsiTheme="minorHAnsi" w:cstheme="minorHAnsi"/>
          <w:sz w:val="22"/>
          <w:szCs w:val="22"/>
        </w:rPr>
        <w:t>(</w:t>
      </w:r>
      <w:r w:rsidR="009E4074">
        <w:rPr>
          <w:rFonts w:asciiTheme="minorHAnsi" w:hAnsiTheme="minorHAnsi" w:cstheme="minorHAnsi"/>
          <w:sz w:val="22"/>
          <w:szCs w:val="22"/>
        </w:rPr>
        <w:fldChar w:fldCharType="begin"/>
      </w:r>
      <w:r w:rsidR="009E4074">
        <w:rPr>
          <w:rFonts w:asciiTheme="minorHAnsi" w:hAnsiTheme="minorHAnsi" w:cstheme="minorHAnsi"/>
          <w:sz w:val="22"/>
          <w:szCs w:val="22"/>
        </w:rPr>
        <w:instrText xml:space="preserve"> ADDIN ZOTERO_ITEM CSL_CITATION {"citationID":"tdEC46d6","properties":{"formattedCitation":"(Logan &amp; Cowan, 1984)","plainCitation":"(Logan &amp; Cowan, 1984)","noteIndex":0},"citationItems":[{"id":163,"uris":["http://zotero.org/users/local/5BDxAAQf/items/G869354M"],"uri":["http://zotero.org/users/local/5BDxAAQf/items/G869354M"],"itemData":{"id":163,"type":"article-journal","title":"On the ability to inhibit thought and action: A theory of an act of control.","container-title":"Psychological review","page":"295","volume":"91","issue":"3","author":[{"family":"Logan","given":"Gordon D."},{"family":"Cowan","given":"William B."}],"issued":{"date-parts":[["1984"]]}}}],"schema":"https://github.com/citation-style-language/schema/raw/master/csl-citation.json"} </w:instrText>
      </w:r>
      <w:r w:rsidR="009E4074">
        <w:rPr>
          <w:rFonts w:asciiTheme="minorHAnsi" w:hAnsiTheme="minorHAnsi" w:cstheme="minorHAnsi"/>
          <w:sz w:val="22"/>
          <w:szCs w:val="22"/>
        </w:rPr>
        <w:fldChar w:fldCharType="separate"/>
      </w:r>
      <w:r w:rsidR="009E4074" w:rsidRPr="009E4074">
        <w:rPr>
          <w:rFonts w:ascii="Calibri" w:hAnsi="Calibri" w:cs="Calibri"/>
          <w:sz w:val="22"/>
        </w:rPr>
        <w:t>(Logan &amp; Cowan, 1984)</w:t>
      </w:r>
      <w:r w:rsidR="009E4074">
        <w:rPr>
          <w:rFonts w:asciiTheme="minorHAnsi" w:hAnsiTheme="minorHAnsi" w:cstheme="minorHAnsi"/>
          <w:sz w:val="22"/>
          <w:szCs w:val="22"/>
        </w:rPr>
        <w:fldChar w:fldCharType="end"/>
      </w:r>
      <w:r>
        <w:rPr>
          <w:rFonts w:asciiTheme="minorHAnsi" w:hAnsiTheme="minorHAnsi" w:cstheme="minorHAnsi"/>
          <w:sz w:val="22"/>
          <w:szCs w:val="22"/>
        </w:rPr>
        <w:t xml:space="preserve">). </w:t>
      </w:r>
      <w:r w:rsidRPr="001C7CBB">
        <w:rPr>
          <w:rStyle w:val="citationref"/>
          <w:rFonts w:asciiTheme="minorHAnsi" w:hAnsiTheme="minorHAnsi" w:cstheme="minorHAnsi"/>
          <w:sz w:val="22"/>
          <w:szCs w:val="22"/>
        </w:rPr>
        <w:t xml:space="preserve">Performance in this task has been linked with </w:t>
      </w:r>
      <w:r w:rsidRPr="001C7CBB">
        <w:rPr>
          <w:rFonts w:asciiTheme="minorHAnsi" w:hAnsiTheme="minorHAnsi" w:cstheme="minorHAnsi"/>
          <w:sz w:val="22"/>
          <w:szCs w:val="22"/>
        </w:rPr>
        <w:t>performance</w:t>
      </w:r>
      <w:r w:rsidR="009E4074">
        <w:rPr>
          <w:rFonts w:asciiTheme="minorHAnsi" w:hAnsiTheme="minorHAnsi" w:cstheme="minorHAnsi"/>
          <w:sz w:val="22"/>
          <w:szCs w:val="22"/>
        </w:rPr>
        <w:t xml:space="preserve"> in a language production task </w:t>
      </w:r>
      <w:r w:rsidR="009E4074">
        <w:rPr>
          <w:rFonts w:asciiTheme="minorHAnsi" w:hAnsiTheme="minorHAnsi" w:cstheme="minorHAnsi"/>
          <w:sz w:val="22"/>
          <w:szCs w:val="22"/>
        </w:rPr>
        <w:fldChar w:fldCharType="begin"/>
      </w:r>
      <w:r w:rsidR="009E4074">
        <w:rPr>
          <w:rFonts w:asciiTheme="minorHAnsi" w:hAnsiTheme="minorHAnsi" w:cstheme="minorHAnsi"/>
          <w:sz w:val="22"/>
          <w:szCs w:val="22"/>
        </w:rPr>
        <w:instrText xml:space="preserve"> ADDIN ZOTERO_ITEM CSL_CITATION {"citationID":"ApQcYLvF","properties":{"formattedCitation":"(Shao et al., 2012)","plainCitation":"(Shao et al., 2012)","noteIndex":0},"citationItems":[{"id":76,"uris":["http://zotero.org/users/local/5BDxAAQf/items/LUGPNWP8"],"uri":["http://zotero.org/users/local/5BDxAAQf/items/LUGPNWP8"],"itemData":{"id":76,"type":"article-journal","title":"Sources of individual differences in the speed of naming objects and actions: The contribution of executive control","container-title":"The Quarterly Journal of Experimental Psychology","page":"1927-1944","volume":"65","issue":"10","author":[{"family":"Shao","given":"Zeshu"},{"family":"Roelofs","given":"Ardi"},{"family":"Meyer","given":"Antje S."}],"issued":{"date-parts":[["2012"]]}}}],"schema":"https://github.com/citation-style-language/schema/raw/master/csl-citation.json"} </w:instrText>
      </w:r>
      <w:r w:rsidR="009E4074">
        <w:rPr>
          <w:rFonts w:asciiTheme="minorHAnsi" w:hAnsiTheme="minorHAnsi" w:cstheme="minorHAnsi"/>
          <w:sz w:val="22"/>
          <w:szCs w:val="22"/>
        </w:rPr>
        <w:fldChar w:fldCharType="separate"/>
      </w:r>
      <w:r w:rsidR="009E4074" w:rsidRPr="009E4074">
        <w:rPr>
          <w:rFonts w:ascii="Calibri" w:hAnsi="Calibri" w:cs="Calibri"/>
          <w:sz w:val="22"/>
        </w:rPr>
        <w:t>(Shao et al., 2012)</w:t>
      </w:r>
      <w:r w:rsidR="009E4074">
        <w:rPr>
          <w:rFonts w:asciiTheme="minorHAnsi" w:hAnsiTheme="minorHAnsi" w:cstheme="minorHAnsi"/>
          <w:sz w:val="22"/>
          <w:szCs w:val="22"/>
        </w:rPr>
        <w:fldChar w:fldCharType="end"/>
      </w:r>
      <w:r w:rsidRPr="001C7CBB">
        <w:rPr>
          <w:rFonts w:asciiTheme="minorHAnsi" w:hAnsiTheme="minorHAnsi" w:cstheme="minorHAnsi"/>
          <w:sz w:val="22"/>
          <w:szCs w:val="22"/>
        </w:rPr>
        <w:t xml:space="preserve">, for this reason, we included this task in our exploratory analyses. We did not include this task in our main analysis because we believe that non-selective inhibition is less likely to be </w:t>
      </w:r>
      <w:r w:rsidRPr="001C7CBB">
        <w:rPr>
          <w:rStyle w:val="citationref"/>
          <w:rFonts w:asciiTheme="minorHAnsi" w:hAnsiTheme="minorHAnsi" w:cstheme="minorHAnsi"/>
          <w:sz w:val="22"/>
          <w:szCs w:val="22"/>
        </w:rPr>
        <w:t xml:space="preserve">engaged in language production processes than selective inhibition. The task consists in </w:t>
      </w:r>
      <w:r w:rsidRPr="001C7CBB">
        <w:rPr>
          <w:rFonts w:asciiTheme="minorHAnsi" w:hAnsiTheme="minorHAnsi" w:cstheme="minorHAnsi"/>
          <w:sz w:val="22"/>
          <w:szCs w:val="22"/>
        </w:rPr>
        <w:t xml:space="preserve">two kinds of trials, go and no go trials. During the go trials, a fixation cross is displayed for 250 </w:t>
      </w:r>
      <w:proofErr w:type="spellStart"/>
      <w:r w:rsidRPr="001C7CBB">
        <w:rPr>
          <w:rFonts w:asciiTheme="minorHAnsi" w:hAnsiTheme="minorHAnsi" w:cstheme="minorHAnsi"/>
          <w:sz w:val="22"/>
          <w:szCs w:val="22"/>
        </w:rPr>
        <w:t>ms</w:t>
      </w:r>
      <w:proofErr w:type="spellEnd"/>
      <w:r w:rsidRPr="001C7CBB">
        <w:rPr>
          <w:rFonts w:asciiTheme="minorHAnsi" w:hAnsiTheme="minorHAnsi" w:cstheme="minorHAnsi"/>
          <w:sz w:val="22"/>
          <w:szCs w:val="22"/>
        </w:rPr>
        <w:t xml:space="preserve"> at the center of the screen and then replaced by either the symbol "&lt;" or the symbol "&gt;". Participants are instructed to press a left keyboard key after the onset of the "&lt;" symbol and a right keyboard key after the onset of the "&gt;" symbol. They are asked to perform the task as quickly as possible. During the no go trials, a tone (750Hz, lasting 75 </w:t>
      </w:r>
      <w:proofErr w:type="spellStart"/>
      <w:r w:rsidRPr="001C7CBB">
        <w:rPr>
          <w:rFonts w:asciiTheme="minorHAnsi" w:hAnsiTheme="minorHAnsi" w:cstheme="minorHAnsi"/>
          <w:sz w:val="22"/>
          <w:szCs w:val="22"/>
        </w:rPr>
        <w:t>ms</w:t>
      </w:r>
      <w:proofErr w:type="spellEnd"/>
      <w:r w:rsidRPr="001C7CBB">
        <w:rPr>
          <w:rFonts w:asciiTheme="minorHAnsi" w:hAnsiTheme="minorHAnsi" w:cstheme="minorHAnsi"/>
          <w:sz w:val="22"/>
          <w:szCs w:val="22"/>
        </w:rPr>
        <w:t xml:space="preserve">) is displayed shortly after the onset of the visual symbols. For these trials, participants are instructed to inhibit their responses. The delay between the onset of the visual symbol and the onset of the tone is referred as the stop signal delay (SSD). At the beginning of the procedure, the SSD is set at 250 </w:t>
      </w:r>
      <w:proofErr w:type="spellStart"/>
      <w:r w:rsidRPr="001C7CBB">
        <w:rPr>
          <w:rFonts w:asciiTheme="minorHAnsi" w:hAnsiTheme="minorHAnsi" w:cstheme="minorHAnsi"/>
          <w:sz w:val="22"/>
          <w:szCs w:val="22"/>
        </w:rPr>
        <w:t>ms</w:t>
      </w:r>
      <w:proofErr w:type="spellEnd"/>
      <w:r w:rsidRPr="001C7CBB">
        <w:rPr>
          <w:rFonts w:asciiTheme="minorHAnsi" w:hAnsiTheme="minorHAnsi" w:cstheme="minorHAnsi"/>
          <w:sz w:val="22"/>
          <w:szCs w:val="22"/>
        </w:rPr>
        <w:t xml:space="preserve"> (i.e. the tone is displayed 250 </w:t>
      </w:r>
      <w:proofErr w:type="spellStart"/>
      <w:r w:rsidRPr="001C7CBB">
        <w:rPr>
          <w:rFonts w:asciiTheme="minorHAnsi" w:hAnsiTheme="minorHAnsi" w:cstheme="minorHAnsi"/>
          <w:sz w:val="22"/>
          <w:szCs w:val="22"/>
        </w:rPr>
        <w:t>ms</w:t>
      </w:r>
      <w:proofErr w:type="spellEnd"/>
      <w:r w:rsidRPr="001C7CBB">
        <w:rPr>
          <w:rFonts w:asciiTheme="minorHAnsi" w:hAnsiTheme="minorHAnsi" w:cstheme="minorHAnsi"/>
          <w:sz w:val="22"/>
          <w:szCs w:val="22"/>
        </w:rPr>
        <w:t xml:space="preserve"> after the onset of the visual symbol). The SSD is then adjusted depending on the ability of the participants to inhibit their responses for the no go trials. Following a successful inhibition, the SSD is increased by 50 </w:t>
      </w:r>
      <w:proofErr w:type="spellStart"/>
      <w:r w:rsidRPr="001C7CBB">
        <w:rPr>
          <w:rFonts w:asciiTheme="minorHAnsi" w:hAnsiTheme="minorHAnsi" w:cstheme="minorHAnsi"/>
          <w:sz w:val="22"/>
          <w:szCs w:val="22"/>
        </w:rPr>
        <w:t>ms.</w:t>
      </w:r>
      <w:proofErr w:type="spellEnd"/>
      <w:r w:rsidRPr="001C7CBB">
        <w:rPr>
          <w:rFonts w:asciiTheme="minorHAnsi" w:hAnsiTheme="minorHAnsi" w:cstheme="minorHAnsi"/>
          <w:sz w:val="22"/>
          <w:szCs w:val="22"/>
        </w:rPr>
        <w:t xml:space="preserve"> Following a failure of inhibiting the response, the SSD is reduced by 50 </w:t>
      </w:r>
      <w:proofErr w:type="spellStart"/>
      <w:r w:rsidRPr="001C7CBB">
        <w:rPr>
          <w:rFonts w:asciiTheme="minorHAnsi" w:hAnsiTheme="minorHAnsi" w:cstheme="minorHAnsi"/>
          <w:sz w:val="22"/>
          <w:szCs w:val="22"/>
        </w:rPr>
        <w:t>ms.</w:t>
      </w:r>
      <w:proofErr w:type="spellEnd"/>
      <w:r w:rsidRPr="001C7CBB">
        <w:rPr>
          <w:rFonts w:asciiTheme="minorHAnsi" w:hAnsiTheme="minorHAnsi" w:cstheme="minorHAnsi"/>
          <w:sz w:val="22"/>
          <w:szCs w:val="22"/>
        </w:rPr>
        <w:t xml:space="preserve"> Following the recommendations of</w:t>
      </w:r>
      <w:r w:rsidR="009E4074">
        <w:rPr>
          <w:rFonts w:asciiTheme="minorHAnsi" w:hAnsiTheme="minorHAnsi" w:cstheme="minorHAnsi"/>
          <w:sz w:val="22"/>
          <w:szCs w:val="22"/>
        </w:rPr>
        <w:t xml:space="preserve"> </w:t>
      </w:r>
      <w:r w:rsidR="009E4074">
        <w:rPr>
          <w:rFonts w:asciiTheme="minorHAnsi" w:hAnsiTheme="minorHAnsi" w:cstheme="minorHAnsi"/>
          <w:sz w:val="22"/>
          <w:szCs w:val="22"/>
        </w:rPr>
        <w:fldChar w:fldCharType="begin"/>
      </w:r>
      <w:r w:rsidR="009E4074">
        <w:rPr>
          <w:rFonts w:asciiTheme="minorHAnsi" w:hAnsiTheme="minorHAnsi" w:cstheme="minorHAnsi"/>
          <w:sz w:val="22"/>
          <w:szCs w:val="22"/>
        </w:rPr>
        <w:instrText xml:space="preserve"> ADDIN ZOTERO_ITEM CSL_CITATION {"citationID":"bJvBsRIu","properties":{"formattedCitation":"(Matzke et al., 2018)","plainCitation":"(Matzke et al., 2018)","noteIndex":0},"citationItems":[{"id":358,"uris":["http://zotero.org/users/local/5BDxAAQf/items/G5G2584D"],"uri":["http://zotero.org/users/local/5BDxAAQf/items/G5G2584D"],"itemData":{"id":358,"type":"article-journal","title":"The Stop‐Signal Paradigm","container-title":"Stevens' Handbook of Experimental Psychology and Cognitive Neuroscience","page":"1-45","volume":"5","author":[{"family":"Matzke","given":"Dora"},{"family":"Verbruggen","given":"Frederick"},{"family":"Logan","given":"Gordon D."}],"issued":{"date-parts":[["2018"]]}}}],"schema":"https://github.com/citation-style-language/schema/raw/master/csl-citation.json"} </w:instrText>
      </w:r>
      <w:r w:rsidR="009E4074">
        <w:rPr>
          <w:rFonts w:asciiTheme="minorHAnsi" w:hAnsiTheme="minorHAnsi" w:cstheme="minorHAnsi"/>
          <w:sz w:val="22"/>
          <w:szCs w:val="22"/>
        </w:rPr>
        <w:fldChar w:fldCharType="separate"/>
      </w:r>
      <w:r w:rsidR="009E4074" w:rsidRPr="009E4074">
        <w:rPr>
          <w:rFonts w:ascii="Calibri" w:hAnsi="Calibri" w:cs="Calibri"/>
          <w:sz w:val="22"/>
        </w:rPr>
        <w:t>(Matzke et al., 2018)</w:t>
      </w:r>
      <w:r w:rsidR="009E4074">
        <w:rPr>
          <w:rFonts w:asciiTheme="minorHAnsi" w:hAnsiTheme="minorHAnsi" w:cstheme="minorHAnsi"/>
          <w:sz w:val="22"/>
          <w:szCs w:val="22"/>
        </w:rPr>
        <w:fldChar w:fldCharType="end"/>
      </w:r>
      <w:r w:rsidR="009E4074">
        <w:rPr>
          <w:rFonts w:asciiTheme="minorHAnsi" w:hAnsiTheme="minorHAnsi" w:cstheme="minorHAnsi"/>
          <w:sz w:val="22"/>
          <w:szCs w:val="22"/>
        </w:rPr>
        <w:t xml:space="preserve">, </w:t>
      </w:r>
      <w:r w:rsidRPr="001C7CBB">
        <w:rPr>
          <w:rFonts w:asciiTheme="minorHAnsi" w:hAnsiTheme="minorHAnsi" w:cstheme="minorHAnsi"/>
          <w:sz w:val="22"/>
          <w:szCs w:val="22"/>
        </w:rPr>
        <w:t xml:space="preserve">the task started with a familiarization block of 20 go trials. Then, participants had to perform a practice block consisting in 18 go trials and 6 no-go trials. For this practice block, participants were instructed to not slow down their responses at go trials (Matzke et al., </w:t>
      </w:r>
      <w:r w:rsidRPr="001C7CBB">
        <w:rPr>
          <w:rFonts w:asciiTheme="minorHAnsi" w:hAnsiTheme="minorHAnsi" w:cstheme="minorHAnsi"/>
          <w:sz w:val="22"/>
          <w:szCs w:val="22"/>
        </w:rPr>
        <w:lastRenderedPageBreak/>
        <w:t>2018). Three experimental blocks followed, consisting of 4</w:t>
      </w:r>
      <w:r>
        <w:rPr>
          <w:rFonts w:asciiTheme="minorHAnsi" w:hAnsiTheme="minorHAnsi" w:cstheme="minorHAnsi"/>
          <w:sz w:val="22"/>
          <w:szCs w:val="22"/>
        </w:rPr>
        <w:t xml:space="preserve">8 go trials and 16 no go </w:t>
      </w:r>
      <w:r w:rsidRPr="00155804">
        <w:rPr>
          <w:rFonts w:asciiTheme="minorHAnsi" w:hAnsiTheme="minorHAnsi" w:cstheme="minorHAnsi"/>
          <w:sz w:val="22"/>
          <w:szCs w:val="22"/>
        </w:rPr>
        <w:t>trials. We</w:t>
      </w:r>
      <w:r w:rsidRPr="001C7CBB">
        <w:rPr>
          <w:rFonts w:asciiTheme="minorHAnsi" w:hAnsiTheme="minorHAnsi" w:cstheme="minorHAnsi"/>
          <w:sz w:val="22"/>
          <w:szCs w:val="22"/>
        </w:rPr>
        <w:t xml:space="preserve"> computed the stop signal reaction time (SSRT) using the integration method</w:t>
      </w:r>
      <w:r w:rsidR="00905181">
        <w:rPr>
          <w:rFonts w:asciiTheme="minorHAnsi" w:hAnsiTheme="minorHAnsi" w:cstheme="minorHAnsi"/>
          <w:sz w:val="22"/>
          <w:szCs w:val="22"/>
        </w:rPr>
        <w:t xml:space="preserve"> </w:t>
      </w:r>
      <w:r w:rsidR="00905181">
        <w:rPr>
          <w:rFonts w:asciiTheme="minorHAnsi" w:hAnsiTheme="minorHAnsi" w:cstheme="minorHAnsi"/>
          <w:sz w:val="22"/>
          <w:szCs w:val="22"/>
        </w:rPr>
        <w:fldChar w:fldCharType="begin"/>
      </w:r>
      <w:r w:rsidR="00905181">
        <w:rPr>
          <w:rFonts w:asciiTheme="minorHAnsi" w:hAnsiTheme="minorHAnsi" w:cstheme="minorHAnsi"/>
          <w:sz w:val="22"/>
          <w:szCs w:val="22"/>
        </w:rPr>
        <w:instrText xml:space="preserve"> ADDIN ZOTERO_ITEM CSL_CITATION {"citationID":"VsnemTGX","properties":{"formattedCitation":"(Verbruggen et al., 2013)","plainCitation":"(Verbruggen et al., 2013)","noteIndex":0},"citationItems":[{"id":318,"uris":["http://zotero.org/users/local/5BDxAAQf/items/S2M6FG7A"],"uri":["http://zotero.org/users/local/5BDxAAQf/items/S2M6FG7A"],"itemData":{"id":318,"type":"article-journal","title":"Fictitious inhibitory differences: how skewness and slowing distort the estimation of stopping latencies","container-title":"Psychological science","page":"352-362","volume":"24","issue":"3","author":[{"family":"Verbruggen","given":"Frederick"},{"family":"Chambers","given":"Christopher D."},{"family":"Logan","given":"Gordon D."}],"issued":{"date-parts":[["2013"]]}}}],"schema":"https://github.com/citation-style-language/schema/raw/master/csl-citation.json"} </w:instrText>
      </w:r>
      <w:r w:rsidR="00905181">
        <w:rPr>
          <w:rFonts w:asciiTheme="minorHAnsi" w:hAnsiTheme="minorHAnsi" w:cstheme="minorHAnsi"/>
          <w:sz w:val="22"/>
          <w:szCs w:val="22"/>
        </w:rPr>
        <w:fldChar w:fldCharType="separate"/>
      </w:r>
      <w:r w:rsidR="00905181" w:rsidRPr="00905181">
        <w:rPr>
          <w:rFonts w:ascii="Calibri" w:hAnsi="Calibri" w:cs="Calibri"/>
          <w:sz w:val="22"/>
        </w:rPr>
        <w:t>(Verbruggen et al., 2013)</w:t>
      </w:r>
      <w:r w:rsidR="00905181">
        <w:rPr>
          <w:rFonts w:asciiTheme="minorHAnsi" w:hAnsiTheme="minorHAnsi" w:cstheme="minorHAnsi"/>
          <w:sz w:val="22"/>
          <w:szCs w:val="22"/>
        </w:rPr>
        <w:fldChar w:fldCharType="end"/>
      </w:r>
      <w:r w:rsidRPr="001C7CBB">
        <w:rPr>
          <w:rFonts w:asciiTheme="minorHAnsi" w:hAnsiTheme="minorHAnsi" w:cstheme="minorHAnsi"/>
          <w:sz w:val="22"/>
          <w:szCs w:val="22"/>
        </w:rPr>
        <w:t xml:space="preserve"> for each experimental block, and computed the mean of SSRT over the three experimental blocks for each participant. </w:t>
      </w:r>
    </w:p>
    <w:p w14:paraId="55B2A088" w14:textId="77777777" w:rsidR="00BA0A6E" w:rsidRDefault="00BA0A6E" w:rsidP="00BA0A6E">
      <w:pPr>
        <w:spacing w:line="360" w:lineRule="auto"/>
        <w:rPr>
          <w:rFonts w:asciiTheme="minorHAnsi" w:hAnsiTheme="minorHAnsi" w:cstheme="minorHAnsi"/>
          <w:sz w:val="22"/>
          <w:szCs w:val="22"/>
        </w:rPr>
      </w:pPr>
      <w:r>
        <w:rPr>
          <w:rFonts w:asciiTheme="minorHAnsi" w:hAnsiTheme="minorHAnsi" w:cstheme="minorHAnsi"/>
          <w:sz w:val="22"/>
          <w:szCs w:val="22"/>
        </w:rPr>
        <w:tab/>
        <w:t xml:space="preserve">To summarize the tasks and metrics used to quantify selective inhibition, we are using the Flanker, Simon and PWI task to characterize selective inhibition, coupled to the delta plot procedure. To quantify non-selective inhibition, we are using the SSRT. In the planned analysis we will use results from the Simon task and the PWI task, which allow us to get a linguistic domain and a non-linguistic domain quantification of selective inhibition. In the exploratory analysis we will use results from </w:t>
      </w:r>
      <w:r w:rsidR="008213EE">
        <w:rPr>
          <w:rFonts w:asciiTheme="minorHAnsi" w:hAnsiTheme="minorHAnsi" w:cstheme="minorHAnsi"/>
          <w:sz w:val="22"/>
          <w:szCs w:val="22"/>
        </w:rPr>
        <w:t>Flanker task for selective inhibition, and results of the SSRT task for non-selective inhibition.</w:t>
      </w:r>
    </w:p>
    <w:p w14:paraId="40C569DB" w14:textId="77777777" w:rsidR="0075394C" w:rsidRDefault="0075394C" w:rsidP="00BA0A6E">
      <w:pPr>
        <w:spacing w:line="360" w:lineRule="auto"/>
        <w:rPr>
          <w:rFonts w:asciiTheme="minorHAnsi" w:hAnsiTheme="minorHAnsi" w:cstheme="minorHAnsi"/>
          <w:sz w:val="22"/>
          <w:szCs w:val="22"/>
        </w:rPr>
      </w:pPr>
    </w:p>
    <w:p w14:paraId="707AD856" w14:textId="77777777" w:rsidR="0075394C" w:rsidRPr="00B17CD4" w:rsidRDefault="0075394C" w:rsidP="0075394C">
      <w:pPr>
        <w:spacing w:line="360" w:lineRule="auto"/>
        <w:rPr>
          <w:rFonts w:asciiTheme="minorHAnsi" w:hAnsiTheme="minorHAnsi" w:cstheme="minorHAnsi"/>
          <w:sz w:val="22"/>
          <w:szCs w:val="22"/>
          <w:u w:val="single"/>
        </w:rPr>
      </w:pPr>
      <w:r w:rsidRPr="00B17CD4">
        <w:rPr>
          <w:rFonts w:asciiTheme="minorHAnsi" w:hAnsiTheme="minorHAnsi" w:cstheme="minorHAnsi"/>
          <w:sz w:val="22"/>
          <w:szCs w:val="22"/>
          <w:u w:val="single"/>
        </w:rPr>
        <w:t xml:space="preserve">Tasks measuring </w:t>
      </w:r>
      <w:r>
        <w:rPr>
          <w:rFonts w:asciiTheme="minorHAnsi" w:hAnsiTheme="minorHAnsi" w:cstheme="minorHAnsi"/>
          <w:sz w:val="22"/>
          <w:szCs w:val="22"/>
          <w:u w:val="single"/>
        </w:rPr>
        <w:t>inhibition</w:t>
      </w:r>
      <w:r w:rsidRPr="00B17CD4">
        <w:rPr>
          <w:rFonts w:asciiTheme="minorHAnsi" w:hAnsiTheme="minorHAnsi" w:cstheme="minorHAnsi"/>
          <w:sz w:val="22"/>
          <w:szCs w:val="22"/>
          <w:u w:val="single"/>
        </w:rPr>
        <w:t xml:space="preserve"> and metrics used for characterizing this ability</w:t>
      </w:r>
    </w:p>
    <w:p w14:paraId="33CA5D05" w14:textId="77777777" w:rsidR="00BA0A6E" w:rsidRPr="00F411FB" w:rsidRDefault="00BA0A6E" w:rsidP="00ED67DC">
      <w:pPr>
        <w:spacing w:line="360" w:lineRule="auto"/>
        <w:jc w:val="both"/>
        <w:rPr>
          <w:rFonts w:asciiTheme="minorHAnsi" w:hAnsiTheme="minorHAnsi" w:cstheme="minorHAnsi"/>
          <w:sz w:val="22"/>
          <w:szCs w:val="22"/>
        </w:rPr>
      </w:pPr>
    </w:p>
    <w:p w14:paraId="755F535E" w14:textId="77777777" w:rsidR="0075394C" w:rsidRPr="0075394C" w:rsidRDefault="0075394C" w:rsidP="00066EA0">
      <w:pPr>
        <w:spacing w:line="360" w:lineRule="auto"/>
        <w:ind w:firstLine="720"/>
        <w:jc w:val="both"/>
        <w:rPr>
          <w:rFonts w:asciiTheme="minorHAnsi" w:hAnsiTheme="minorHAnsi" w:cstheme="minorHAnsi"/>
          <w:sz w:val="22"/>
          <w:szCs w:val="22"/>
        </w:rPr>
      </w:pPr>
      <w:r w:rsidRPr="0075394C">
        <w:rPr>
          <w:rFonts w:asciiTheme="minorHAnsi" w:hAnsiTheme="minorHAnsi" w:cstheme="minorHAnsi"/>
          <w:sz w:val="22"/>
          <w:szCs w:val="22"/>
        </w:rPr>
        <w:t xml:space="preserve">Several tasks have been used to assess sustained attention in the literature. In their studies on the role of sustained attention in language production, </w:t>
      </w:r>
      <w:proofErr w:type="spellStart"/>
      <w:r w:rsidRPr="0075394C">
        <w:rPr>
          <w:rFonts w:asciiTheme="minorHAnsi" w:hAnsiTheme="minorHAnsi" w:cstheme="minorHAnsi"/>
          <w:sz w:val="22"/>
          <w:szCs w:val="22"/>
        </w:rPr>
        <w:t>Jongman</w:t>
      </w:r>
      <w:proofErr w:type="spellEnd"/>
      <w:r w:rsidRPr="0075394C">
        <w:rPr>
          <w:rFonts w:asciiTheme="minorHAnsi" w:hAnsiTheme="minorHAnsi" w:cstheme="minorHAnsi"/>
          <w:sz w:val="22"/>
          <w:szCs w:val="22"/>
        </w:rPr>
        <w:t xml:space="preserve"> and colleagues used variations of the continuous performance task (CPT), either with geometrical shapes</w:t>
      </w:r>
      <w:r w:rsidR="00C97608">
        <w:rPr>
          <w:rFonts w:asciiTheme="minorHAnsi" w:hAnsiTheme="minorHAnsi" w:cstheme="minorHAnsi"/>
          <w:sz w:val="22"/>
          <w:szCs w:val="22"/>
        </w:rPr>
        <w:t xml:space="preserve"> </w:t>
      </w:r>
      <w:r w:rsidR="00C97608">
        <w:rPr>
          <w:rFonts w:asciiTheme="minorHAnsi" w:hAnsiTheme="minorHAnsi" w:cstheme="minorHAnsi"/>
          <w:sz w:val="22"/>
          <w:szCs w:val="22"/>
        </w:rPr>
        <w:fldChar w:fldCharType="begin"/>
      </w:r>
      <w:r w:rsidR="00C97608">
        <w:rPr>
          <w:rFonts w:asciiTheme="minorHAnsi" w:hAnsiTheme="minorHAnsi" w:cstheme="minorHAnsi"/>
          <w:sz w:val="22"/>
          <w:szCs w:val="22"/>
        </w:rPr>
        <w:instrText xml:space="preserve"> ADDIN ZOTERO_ITEM CSL_CITATION {"citationID":"FMShc5RV","properties":{"formattedCitation":"(Jongman, Roelofs, et al., 2015b)","plainCitation":"(Jongman, Roelofs, et al., 2015b)","noteIndex":0},"citationItems":[{"id":"16C1KLg7/XNvEwauM","uris":["http://zotero.org/users/2080928/items/BVQGSIS2"],"uri":["http://zotero.org/users/2080928/items/BVQGSIS2"],"itemData":{"id":"16C1KLg7/XNvEwauM","type":"article-journal","title":"Sustained attention in language production: An individual differences investigation","container-title":"The Quarterly Journal of Experimental Psychology","page":"710-730","volume":"68","issue":"4","source":"Taylor and Francis+NEJM","abstract":"Whereas it has long been assumed that most linguistic processes underlying language production happen automatically, accumulating evidence suggests that these processes do require some form of attention. Here we investigated the contribution of sustained attention: the ability to maintain alertness over time. In Experiment 1, participants’ sustained attention ability was measured using auditory and visual continuous performance tasks. Subsequently, employing a dual-task procedure, participants described pictures using simple noun phrases and performed an arrow-discrimination task while their vocal and manual response times (RTs) and the durations of their gazes to the pictures were measured. Earlier research has demonstrated that gaze duration reflects language planning processes up to and including phonological encoding. The speakers’ sustained attention ability correlated with the magnitude of the tail of the vocal RT distribution, reflecting the proportion of very slow responses, but not with individual differences in gaze duration. This suggests that sustained attention was most important after phonological encoding. Experiment 2 showed that the involvement of sustained attention was significantly stronger in a dual-task situation (picture naming and arrow discrimination) than in simple naming. Thus, individual differences in maintaining attention on the production processes become especially apparent when a simultaneous second task also requires attentional resources.","DOI":"10.1080/17470218.2014.964736","ISSN":"1747-0218","note":"PMID: 25214187","shortTitle":"Sustained attention in language production","author":[{"family":"Jongman","given":"Suzanne R."},{"family":"Roelofs","given":"Ardi"},{"family":"Meyer","given":"Antje S."}],"issued":{"date-parts":[["2015",4,3]]},"PMID":"25214187"}}],"schema":"https://github.com/citation-style-language/schema/raw/master/csl-citation.json"} </w:instrText>
      </w:r>
      <w:r w:rsidR="00C97608">
        <w:rPr>
          <w:rFonts w:asciiTheme="minorHAnsi" w:hAnsiTheme="minorHAnsi" w:cstheme="minorHAnsi"/>
          <w:sz w:val="22"/>
          <w:szCs w:val="22"/>
        </w:rPr>
        <w:fldChar w:fldCharType="separate"/>
      </w:r>
      <w:r w:rsidR="00C97608" w:rsidRPr="00C97608">
        <w:rPr>
          <w:rFonts w:ascii="Calibri" w:hAnsi="Calibri" w:cs="Calibri"/>
          <w:sz w:val="22"/>
        </w:rPr>
        <w:t>(Jongman, Roelofs, et al., 2015b)</w:t>
      </w:r>
      <w:r w:rsidR="00C97608">
        <w:rPr>
          <w:rFonts w:asciiTheme="minorHAnsi" w:hAnsiTheme="minorHAnsi" w:cstheme="minorHAnsi"/>
          <w:sz w:val="22"/>
          <w:szCs w:val="22"/>
        </w:rPr>
        <w:fldChar w:fldCharType="end"/>
      </w:r>
      <w:r w:rsidRPr="0075394C">
        <w:rPr>
          <w:rFonts w:asciiTheme="minorHAnsi" w:hAnsiTheme="minorHAnsi" w:cstheme="minorHAnsi"/>
          <w:sz w:val="22"/>
          <w:szCs w:val="22"/>
        </w:rPr>
        <w:t xml:space="preserve"> </w:t>
      </w:r>
      <w:r w:rsidR="00C97608">
        <w:rPr>
          <w:rFonts w:asciiTheme="minorHAnsi" w:hAnsiTheme="minorHAnsi" w:cstheme="minorHAnsi"/>
          <w:sz w:val="22"/>
          <w:szCs w:val="22"/>
        </w:rPr>
        <w:t xml:space="preserve"> or digits </w:t>
      </w:r>
      <w:r w:rsidR="00C97608">
        <w:rPr>
          <w:rFonts w:asciiTheme="minorHAnsi" w:hAnsiTheme="minorHAnsi" w:cstheme="minorHAnsi"/>
          <w:sz w:val="22"/>
          <w:szCs w:val="22"/>
        </w:rPr>
        <w:fldChar w:fldCharType="begin"/>
      </w:r>
      <w:r w:rsidR="00C97608">
        <w:rPr>
          <w:rFonts w:asciiTheme="minorHAnsi" w:hAnsiTheme="minorHAnsi" w:cstheme="minorHAnsi"/>
          <w:sz w:val="22"/>
          <w:szCs w:val="22"/>
        </w:rPr>
        <w:instrText xml:space="preserve"> ADDIN ZOTERO_ITEM CSL_CITATION {"citationID":"H4qUCVrf","properties":{"formattedCitation":"(Jongman, Meyer, et al., 2015; Jongman, Roelofs, et al., 2015b)","plainCitation":"(Jongman, Meyer, et al., 2015; Jongman, Roelofs, et al., 2015b)","noteIndex":0},"citationItems":[{"id":85,"uris":["http://zotero.org/users/local/5BDxAAQf/items/SM3NRIRT"],"uri":["http://zotero.org/users/local/5BDxAAQf/items/SM3NRIRT"],"itemData":{"id":85,"type":"article-journal","title":"The role of sustained attention in the production of conjoined noun phrases: An individual differences study","container-title":"PloS one","page":"e0137557","volume":"10","issue":"9","author":[{"family":"Jongman","given":"Suzanne R."},{"family":"Meyer","given":"Antje S."},{"family":"Roelofs","given":"Ardi"}],"issued":{"date-parts":[["2015"]]}}},{"id":"16C1KLg7/XNvEwauM","uris":["http://zotero.org/users/2080928/items/BVQGSIS2"],"uri":["http://zotero.org/users/2080928/items/BVQGSIS2"],"itemData":{"id":"16C1KLg7/XNvEwauM","type":"article-journal","title":"Sustained attention in language production: An individual differences investigation","container-title":"The Quarterly Journal of Experimental Psychology","page":"710-730","volume":"68","issue":"4","source":"Taylor and Francis+NEJM","abstract":"Whereas it has long been assumed that most linguistic processes underlying language production happen automatically, accumulating evidence suggests that these processes do require some form of attention. Here we investigated the contribution of sustained attention: the ability to maintain alertness over time. In Experiment 1, participants’ sustained attention ability was measured using auditory and visual continuous performance tasks. Subsequently, employing a dual-task procedure, participants described pictures using simple noun phrases and performed an arrow-discrimination task while their vocal and manual response times (RTs) and the durations of their gazes to the pictures were measured. Earlier research has demonstrated that gaze duration reflects language planning processes up to and including phonological encoding. The speakers’ sustained attention ability correlated with the magnitude of the tail of the vocal RT distribution, reflecting the proportion of very slow responses, but not with individual differences in gaze duration. This suggests that sustained attention was most important after phonological encoding. Experiment 2 showed that the involvement of sustained attention was significantly stronger in a dual-task situation (picture naming and arrow discrimination) than in simple naming. Thus, individual differences in maintaining attention on the production processes become especially apparent when a simultaneous second task also requires attentional resources.","DOI":"10.1080/17470218.2014.964736","ISSN":"1747-0218","note":"PMID: 25214187","shortTitle":"Sustained attention in language production","author":[{"family":"Jongman","given":"Suzanne R."},{"family":"Roelofs","given":"Ardi"},{"family":"Meyer","given":"Antje S."}],"issued":{"date-parts":[["2015",4,3]]},"PMID":"25214187"}}],"schema":"https://github.com/citation-style-language/schema/raw/master/csl-citation.json"} </w:instrText>
      </w:r>
      <w:r w:rsidR="00C97608">
        <w:rPr>
          <w:rFonts w:asciiTheme="minorHAnsi" w:hAnsiTheme="minorHAnsi" w:cstheme="minorHAnsi"/>
          <w:sz w:val="22"/>
          <w:szCs w:val="22"/>
        </w:rPr>
        <w:fldChar w:fldCharType="separate"/>
      </w:r>
      <w:r w:rsidR="00C97608" w:rsidRPr="00C97608">
        <w:rPr>
          <w:rFonts w:ascii="Calibri" w:hAnsi="Calibri" w:cs="Calibri"/>
          <w:sz w:val="22"/>
        </w:rPr>
        <w:t>(Jongman, Meyer, et al., 2015; Jongman, Roelofs, et al., 2015b)</w:t>
      </w:r>
      <w:r w:rsidR="00C97608">
        <w:rPr>
          <w:rFonts w:asciiTheme="minorHAnsi" w:hAnsiTheme="minorHAnsi" w:cstheme="minorHAnsi"/>
          <w:sz w:val="22"/>
          <w:szCs w:val="22"/>
        </w:rPr>
        <w:fldChar w:fldCharType="end"/>
      </w:r>
      <w:r w:rsidRPr="0075394C">
        <w:rPr>
          <w:rFonts w:asciiTheme="minorHAnsi" w:hAnsiTheme="minorHAnsi" w:cstheme="minorHAnsi"/>
          <w:sz w:val="22"/>
          <w:szCs w:val="22"/>
        </w:rPr>
        <w:t xml:space="preserve">. While this task can capture variability in response time detection of a target (a geometrical shape or a digit), it presents the disadvantage of generating very few errors (0.4% false alarms and 1.3% misses reported in </w:t>
      </w:r>
      <w:proofErr w:type="spellStart"/>
      <w:r w:rsidRPr="0075394C">
        <w:rPr>
          <w:rFonts w:asciiTheme="minorHAnsi" w:hAnsiTheme="minorHAnsi" w:cstheme="minorHAnsi"/>
          <w:sz w:val="22"/>
          <w:szCs w:val="22"/>
        </w:rPr>
        <w:t>Jongman</w:t>
      </w:r>
      <w:proofErr w:type="spellEnd"/>
      <w:r w:rsidRPr="0075394C">
        <w:rPr>
          <w:rFonts w:asciiTheme="minorHAnsi" w:hAnsiTheme="minorHAnsi" w:cstheme="minorHAnsi"/>
          <w:sz w:val="22"/>
          <w:szCs w:val="22"/>
        </w:rPr>
        <w:t xml:space="preserve">, </w:t>
      </w:r>
      <w:proofErr w:type="spellStart"/>
      <w:r w:rsidRPr="0075394C">
        <w:rPr>
          <w:rFonts w:asciiTheme="minorHAnsi" w:hAnsiTheme="minorHAnsi" w:cstheme="minorHAnsi"/>
          <w:sz w:val="22"/>
          <w:szCs w:val="22"/>
        </w:rPr>
        <w:t>Roelofs</w:t>
      </w:r>
      <w:proofErr w:type="spellEnd"/>
      <w:r w:rsidRPr="0075394C">
        <w:rPr>
          <w:rFonts w:asciiTheme="minorHAnsi" w:hAnsiTheme="minorHAnsi" w:cstheme="minorHAnsi"/>
          <w:sz w:val="22"/>
          <w:szCs w:val="22"/>
        </w:rPr>
        <w:t xml:space="preserve"> et al., 2015b; 0.5% of false alarms and 0.4% misses in Experiment 1 of </w:t>
      </w:r>
      <w:proofErr w:type="spellStart"/>
      <w:r w:rsidRPr="0075394C">
        <w:rPr>
          <w:rFonts w:asciiTheme="minorHAnsi" w:hAnsiTheme="minorHAnsi" w:cstheme="minorHAnsi"/>
          <w:sz w:val="22"/>
          <w:szCs w:val="22"/>
        </w:rPr>
        <w:t>Jongman</w:t>
      </w:r>
      <w:proofErr w:type="spellEnd"/>
      <w:r w:rsidRPr="0075394C">
        <w:rPr>
          <w:rFonts w:asciiTheme="minorHAnsi" w:hAnsiTheme="minorHAnsi" w:cstheme="minorHAnsi"/>
          <w:sz w:val="22"/>
          <w:szCs w:val="22"/>
        </w:rPr>
        <w:t xml:space="preserve">, Meyer et al., 2015; 0.3 false alarms and 0.6% misses in Experiment 2 of </w:t>
      </w:r>
      <w:proofErr w:type="spellStart"/>
      <w:r w:rsidRPr="0075394C">
        <w:rPr>
          <w:rFonts w:asciiTheme="minorHAnsi" w:hAnsiTheme="minorHAnsi" w:cstheme="minorHAnsi"/>
          <w:sz w:val="22"/>
          <w:szCs w:val="22"/>
        </w:rPr>
        <w:t>Jongman</w:t>
      </w:r>
      <w:proofErr w:type="spellEnd"/>
      <w:r w:rsidRPr="0075394C">
        <w:rPr>
          <w:rFonts w:asciiTheme="minorHAnsi" w:hAnsiTheme="minorHAnsi" w:cstheme="minorHAnsi"/>
          <w:sz w:val="22"/>
          <w:szCs w:val="22"/>
        </w:rPr>
        <w:t xml:space="preserve">, Meyer et al., 2015)  For this reason, we selected a different task, the </w:t>
      </w:r>
      <w:r w:rsidRPr="0075394C">
        <w:rPr>
          <w:rFonts w:asciiTheme="minorHAnsi" w:hAnsiTheme="minorHAnsi" w:cstheme="minorHAnsi"/>
          <w:bCs/>
          <w:sz w:val="22"/>
          <w:szCs w:val="22"/>
        </w:rPr>
        <w:t>Continuous Time Expectancy Task (CTET;</w:t>
      </w:r>
      <w:r w:rsidR="00C97608">
        <w:rPr>
          <w:rFonts w:asciiTheme="minorHAnsi" w:hAnsiTheme="minorHAnsi" w:cstheme="minorHAnsi"/>
          <w:bCs/>
          <w:sz w:val="22"/>
          <w:szCs w:val="22"/>
        </w:rPr>
        <w:t xml:space="preserve"> </w:t>
      </w:r>
      <w:r w:rsidR="00C97608">
        <w:rPr>
          <w:rFonts w:asciiTheme="minorHAnsi" w:hAnsiTheme="minorHAnsi" w:cstheme="minorHAnsi"/>
          <w:bCs/>
          <w:sz w:val="22"/>
          <w:szCs w:val="22"/>
        </w:rPr>
        <w:fldChar w:fldCharType="begin"/>
      </w:r>
      <w:r w:rsidR="00C97608">
        <w:rPr>
          <w:rFonts w:asciiTheme="minorHAnsi" w:hAnsiTheme="minorHAnsi" w:cstheme="minorHAnsi"/>
          <w:bCs/>
          <w:sz w:val="22"/>
          <w:szCs w:val="22"/>
        </w:rPr>
        <w:instrText xml:space="preserve"> ADDIN ZOTERO_ITEM CSL_CITATION {"citationID":"jZOXrf5k","properties":{"formattedCitation":"(O\\uc0\\u8217{}Connell et al., 2009)","plainCitation":"(O’Connell et al., 2009)","noteIndex":0},"citationItems":[{"id":143,"uris":["http://zotero.org/users/local/5BDxAAQf/items/H4U36K4A"],"uri":["http://zotero.org/users/local/5BDxAAQf/items/H4U36K4A"],"itemData":{"id":143,"type":"article-journal","title":"Uncovering the neural signature of lapsing attention: electrophysiological signals predict errors up to 20 s before they occur","container-title":"Journal of Neuroscience","page":"8604-8611","volume":"29","issue":"26","author":[{"family":"O'Connell","given":"Redmond G."},{"family":"Dockree","given":"Paul M."},{"family":"Robertson","given":"Ian H."},{"family":"Bellgrove","given":"Mark A."},{"family":"Foxe","given":"John J."},{"family":"Kelly","given":"Simon P."}],"issued":{"date-parts":[["2009"]]}}}],"schema":"https://github.com/citation-style-language/schema/raw/master/csl-citation.json"} </w:instrText>
      </w:r>
      <w:r w:rsidR="00C97608">
        <w:rPr>
          <w:rFonts w:asciiTheme="minorHAnsi" w:hAnsiTheme="minorHAnsi" w:cstheme="minorHAnsi"/>
          <w:bCs/>
          <w:sz w:val="22"/>
          <w:szCs w:val="22"/>
        </w:rPr>
        <w:fldChar w:fldCharType="separate"/>
      </w:r>
      <w:r w:rsidR="00C97608" w:rsidRPr="00C97608">
        <w:rPr>
          <w:rFonts w:ascii="Calibri" w:hAnsi="Calibri" w:cs="Calibri"/>
          <w:sz w:val="22"/>
        </w:rPr>
        <w:t>(O’Connell et al., 2009)</w:t>
      </w:r>
      <w:r w:rsidR="00C97608">
        <w:rPr>
          <w:rFonts w:asciiTheme="minorHAnsi" w:hAnsiTheme="minorHAnsi" w:cstheme="minorHAnsi"/>
          <w:bCs/>
          <w:sz w:val="22"/>
          <w:szCs w:val="22"/>
        </w:rPr>
        <w:fldChar w:fldCharType="end"/>
      </w:r>
      <w:r w:rsidR="00C97608">
        <w:rPr>
          <w:rFonts w:asciiTheme="minorHAnsi" w:hAnsiTheme="minorHAnsi" w:cstheme="minorHAnsi"/>
          <w:bCs/>
          <w:sz w:val="22"/>
          <w:szCs w:val="22"/>
        </w:rPr>
        <w:t xml:space="preserve"> </w:t>
      </w:r>
      <w:r w:rsidRPr="00066EA0">
        <w:rPr>
          <w:rFonts w:asciiTheme="minorHAnsi" w:hAnsiTheme="minorHAnsi" w:cstheme="minorHAnsi"/>
          <w:sz w:val="22"/>
          <w:szCs w:val="22"/>
        </w:rPr>
        <w:t>see also</w:t>
      </w:r>
      <w:r w:rsidR="00C97608">
        <w:rPr>
          <w:rFonts w:asciiTheme="minorHAnsi" w:hAnsiTheme="minorHAnsi" w:cstheme="minorHAnsi"/>
          <w:sz w:val="22"/>
          <w:szCs w:val="22"/>
        </w:rPr>
        <w:t xml:space="preserve"> </w:t>
      </w:r>
      <w:r w:rsidR="00C97608">
        <w:rPr>
          <w:rFonts w:asciiTheme="minorHAnsi" w:hAnsiTheme="minorHAnsi" w:cstheme="minorHAnsi"/>
          <w:sz w:val="22"/>
          <w:szCs w:val="22"/>
        </w:rPr>
        <w:fldChar w:fldCharType="begin"/>
      </w:r>
      <w:r w:rsidR="00C97608">
        <w:rPr>
          <w:rFonts w:asciiTheme="minorHAnsi" w:hAnsiTheme="minorHAnsi" w:cstheme="minorHAnsi"/>
          <w:sz w:val="22"/>
          <w:szCs w:val="22"/>
        </w:rPr>
        <w:instrText xml:space="preserve"> ADDIN ZOTERO_ITEM CSL_CITATION {"citationID":"NR7sw7TG","properties":{"formattedCitation":"(Irrmischer et al., 2018)","plainCitation":"(Irrmischer et al., 2018)","noteIndex":0},"citationItems":[{"id":361,"uris":["http://zotero.org/users/local/5BDxAAQf/items/TG4KGF4X"],"uri":["http://zotero.org/users/local/5BDxAAQf/items/TG4KGF4X"],"itemData":{"id":361,"type":"article-journal","title":"Negative mood and mind wandering increase long-range temporal correlations in attention fluctuations","container-title":"PloS one","volume":"13","issue":"5","author":[{"family":"Irrmischer","given":"Mona"},{"family":"Wal","given":"C. Natalie","non-dropping-particle":"van der"},{"family":"Mansvelder","given":"Huibert D."},{"family":"Linkenkaer-Hansen","given":"Klaus"}],"issued":{"date-parts":[["2018"]]}}}],"schema":"https://github.com/citation-style-language/schema/raw/master/csl-citation.json"} </w:instrText>
      </w:r>
      <w:r w:rsidR="00C97608">
        <w:rPr>
          <w:rFonts w:asciiTheme="minorHAnsi" w:hAnsiTheme="minorHAnsi" w:cstheme="minorHAnsi"/>
          <w:sz w:val="22"/>
          <w:szCs w:val="22"/>
        </w:rPr>
        <w:fldChar w:fldCharType="separate"/>
      </w:r>
      <w:r w:rsidR="00C97608" w:rsidRPr="00C97608">
        <w:rPr>
          <w:rFonts w:ascii="Calibri" w:hAnsi="Calibri" w:cs="Calibri"/>
          <w:sz w:val="22"/>
        </w:rPr>
        <w:t>(Irrmischer et al., 2018)</w:t>
      </w:r>
      <w:r w:rsidR="00C97608">
        <w:rPr>
          <w:rFonts w:asciiTheme="minorHAnsi" w:hAnsiTheme="minorHAnsi" w:cstheme="minorHAnsi"/>
          <w:sz w:val="22"/>
          <w:szCs w:val="22"/>
        </w:rPr>
        <w:fldChar w:fldCharType="end"/>
      </w:r>
      <w:r w:rsidRPr="00066EA0">
        <w:rPr>
          <w:rFonts w:asciiTheme="minorHAnsi" w:hAnsiTheme="minorHAnsi" w:cstheme="minorHAnsi"/>
          <w:sz w:val="22"/>
          <w:szCs w:val="22"/>
        </w:rPr>
        <w:t>)</w:t>
      </w:r>
      <w:r w:rsidR="00066EA0" w:rsidRPr="00066EA0">
        <w:rPr>
          <w:rFonts w:asciiTheme="minorHAnsi" w:hAnsiTheme="minorHAnsi" w:cstheme="minorHAnsi"/>
          <w:bCs/>
          <w:sz w:val="22"/>
          <w:szCs w:val="22"/>
        </w:rPr>
        <w:t>, which is a task generating more errors</w:t>
      </w:r>
      <w:r w:rsidRPr="0075394C">
        <w:rPr>
          <w:rFonts w:asciiTheme="minorHAnsi" w:hAnsiTheme="minorHAnsi" w:cstheme="minorHAnsi"/>
          <w:sz w:val="22"/>
          <w:szCs w:val="22"/>
        </w:rPr>
        <w:t>. For instance, O'Connell et al. (2019) reported that only 64% of the target trial (hit) were correctly identified. In CTET, participants have to monitor a flow of alternating visual patterns, and to detect a pattern that is presented for a longer duration than the other patterns (see Figure 8).</w:t>
      </w:r>
    </w:p>
    <w:p w14:paraId="650E3315" w14:textId="77777777" w:rsidR="0075394C" w:rsidRPr="0075394C" w:rsidRDefault="0075394C" w:rsidP="0075394C">
      <w:pPr>
        <w:spacing w:line="360" w:lineRule="auto"/>
        <w:jc w:val="both"/>
        <w:rPr>
          <w:rFonts w:asciiTheme="minorHAnsi" w:hAnsiTheme="minorHAnsi" w:cstheme="minorHAnsi"/>
          <w:sz w:val="22"/>
          <w:szCs w:val="22"/>
        </w:rPr>
      </w:pPr>
    </w:p>
    <w:p w14:paraId="6CCAA93B" w14:textId="77777777" w:rsidR="0075394C" w:rsidRPr="0075394C" w:rsidRDefault="0075394C" w:rsidP="0075394C">
      <w:pPr>
        <w:keepNext/>
        <w:spacing w:line="360" w:lineRule="auto"/>
        <w:jc w:val="both"/>
        <w:rPr>
          <w:rFonts w:asciiTheme="minorHAnsi" w:hAnsiTheme="minorHAnsi" w:cstheme="minorHAnsi"/>
          <w:sz w:val="22"/>
          <w:szCs w:val="22"/>
        </w:rPr>
      </w:pPr>
      <w:r w:rsidRPr="0075394C">
        <w:rPr>
          <w:rFonts w:asciiTheme="minorHAnsi" w:hAnsiTheme="minorHAnsi" w:cstheme="minorHAnsi"/>
          <w:noProof/>
          <w:sz w:val="22"/>
          <w:szCs w:val="22"/>
        </w:rPr>
        <w:lastRenderedPageBreak/>
        <w:drawing>
          <wp:inline distT="0" distB="0" distL="0" distR="0" wp14:anchorId="3A6792E1" wp14:editId="327A834D">
            <wp:extent cx="5972175" cy="1552575"/>
            <wp:effectExtent l="0" t="0" r="9525" b="9525"/>
            <wp:docPr id="5" name="Grafik 5" descr="CT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72175" cy="1552575"/>
                    </a:xfrm>
                    <a:prstGeom prst="rect">
                      <a:avLst/>
                    </a:prstGeom>
                    <a:noFill/>
                    <a:ln>
                      <a:noFill/>
                    </a:ln>
                  </pic:spPr>
                </pic:pic>
              </a:graphicData>
            </a:graphic>
          </wp:inline>
        </w:drawing>
      </w:r>
    </w:p>
    <w:p w14:paraId="35CB3F42" w14:textId="77777777" w:rsidR="0075394C" w:rsidRPr="0075394C" w:rsidRDefault="0075394C" w:rsidP="0075394C">
      <w:pPr>
        <w:pStyle w:val="Caption"/>
        <w:spacing w:after="0" w:line="360" w:lineRule="auto"/>
        <w:jc w:val="both"/>
        <w:rPr>
          <w:rFonts w:asciiTheme="minorHAnsi" w:hAnsiTheme="minorHAnsi" w:cstheme="minorHAnsi"/>
          <w:color w:val="auto"/>
          <w:sz w:val="22"/>
          <w:szCs w:val="22"/>
        </w:rPr>
      </w:pPr>
      <w:r w:rsidRPr="0075394C">
        <w:rPr>
          <w:rFonts w:asciiTheme="minorHAnsi" w:hAnsiTheme="minorHAnsi" w:cstheme="minorHAnsi"/>
          <w:color w:val="auto"/>
          <w:sz w:val="22"/>
          <w:szCs w:val="22"/>
        </w:rPr>
        <w:t xml:space="preserve">Figure </w:t>
      </w:r>
      <w:r w:rsidRPr="0075394C">
        <w:rPr>
          <w:rFonts w:asciiTheme="minorHAnsi" w:hAnsiTheme="minorHAnsi" w:cstheme="minorHAnsi"/>
          <w:noProof/>
          <w:color w:val="auto"/>
          <w:sz w:val="22"/>
          <w:szCs w:val="22"/>
        </w:rPr>
        <w:fldChar w:fldCharType="begin"/>
      </w:r>
      <w:r w:rsidRPr="0075394C">
        <w:rPr>
          <w:rFonts w:asciiTheme="minorHAnsi" w:hAnsiTheme="minorHAnsi" w:cstheme="minorHAnsi"/>
          <w:noProof/>
          <w:color w:val="auto"/>
          <w:sz w:val="22"/>
          <w:szCs w:val="22"/>
        </w:rPr>
        <w:instrText xml:space="preserve"> SEQ Figure \* ARABIC </w:instrText>
      </w:r>
      <w:r w:rsidRPr="0075394C">
        <w:rPr>
          <w:rFonts w:asciiTheme="minorHAnsi" w:hAnsiTheme="minorHAnsi" w:cstheme="minorHAnsi"/>
          <w:noProof/>
          <w:color w:val="auto"/>
          <w:sz w:val="22"/>
          <w:szCs w:val="22"/>
        </w:rPr>
        <w:fldChar w:fldCharType="separate"/>
      </w:r>
      <w:r w:rsidRPr="0075394C">
        <w:rPr>
          <w:rFonts w:asciiTheme="minorHAnsi" w:hAnsiTheme="minorHAnsi" w:cstheme="minorHAnsi"/>
          <w:noProof/>
          <w:color w:val="auto"/>
          <w:sz w:val="22"/>
          <w:szCs w:val="22"/>
        </w:rPr>
        <w:t>1</w:t>
      </w:r>
      <w:r w:rsidRPr="0075394C">
        <w:rPr>
          <w:rFonts w:asciiTheme="minorHAnsi" w:hAnsiTheme="minorHAnsi" w:cstheme="minorHAnsi"/>
          <w:noProof/>
          <w:color w:val="auto"/>
          <w:sz w:val="22"/>
          <w:szCs w:val="22"/>
        </w:rPr>
        <w:fldChar w:fldCharType="end"/>
      </w:r>
      <w:r w:rsidRPr="0075394C">
        <w:rPr>
          <w:rFonts w:asciiTheme="minorHAnsi" w:hAnsiTheme="minorHAnsi" w:cstheme="minorHAnsi"/>
          <w:color w:val="auto"/>
          <w:sz w:val="22"/>
          <w:szCs w:val="22"/>
        </w:rPr>
        <w:t xml:space="preserve">:Stimuli used in the continuous time </w:t>
      </w:r>
      <w:proofErr w:type="spellStart"/>
      <w:r w:rsidRPr="0075394C">
        <w:rPr>
          <w:rFonts w:asciiTheme="minorHAnsi" w:hAnsiTheme="minorHAnsi" w:cstheme="minorHAnsi"/>
          <w:color w:val="auto"/>
          <w:sz w:val="22"/>
          <w:szCs w:val="22"/>
        </w:rPr>
        <w:t>expenctancy</w:t>
      </w:r>
      <w:proofErr w:type="spellEnd"/>
      <w:r w:rsidRPr="0075394C">
        <w:rPr>
          <w:rFonts w:asciiTheme="minorHAnsi" w:hAnsiTheme="minorHAnsi" w:cstheme="minorHAnsi"/>
          <w:color w:val="auto"/>
          <w:sz w:val="22"/>
          <w:szCs w:val="22"/>
        </w:rPr>
        <w:t xml:space="preserve"> task. Adapted from </w:t>
      </w:r>
      <w:proofErr w:type="spellStart"/>
      <w:r w:rsidRPr="0075394C">
        <w:rPr>
          <w:rFonts w:asciiTheme="minorHAnsi" w:hAnsiTheme="minorHAnsi" w:cstheme="minorHAnsi"/>
          <w:color w:val="auto"/>
          <w:sz w:val="22"/>
          <w:szCs w:val="22"/>
        </w:rPr>
        <w:t>O'Connel</w:t>
      </w:r>
      <w:proofErr w:type="spellEnd"/>
      <w:r w:rsidRPr="0075394C">
        <w:rPr>
          <w:rFonts w:asciiTheme="minorHAnsi" w:hAnsiTheme="minorHAnsi" w:cstheme="minorHAnsi"/>
          <w:color w:val="auto"/>
          <w:sz w:val="22"/>
          <w:szCs w:val="22"/>
        </w:rPr>
        <w:t xml:space="preserve"> et al. (2009)</w:t>
      </w:r>
    </w:p>
    <w:p w14:paraId="5146A682" w14:textId="77777777" w:rsidR="0075394C" w:rsidRPr="0075394C" w:rsidRDefault="0075394C" w:rsidP="0075394C">
      <w:pPr>
        <w:spacing w:line="360" w:lineRule="auto"/>
        <w:jc w:val="both"/>
        <w:rPr>
          <w:rFonts w:asciiTheme="minorHAnsi" w:hAnsiTheme="minorHAnsi" w:cstheme="minorHAnsi"/>
          <w:sz w:val="22"/>
          <w:szCs w:val="22"/>
        </w:rPr>
      </w:pPr>
    </w:p>
    <w:p w14:paraId="1E6EB9C5" w14:textId="77777777" w:rsidR="0075394C" w:rsidRPr="0075394C" w:rsidRDefault="0075394C" w:rsidP="002D1FEF">
      <w:pPr>
        <w:pStyle w:val="HTMLPreformatted"/>
        <w:spacing w:line="360" w:lineRule="auto"/>
        <w:jc w:val="both"/>
        <w:rPr>
          <w:rFonts w:asciiTheme="minorHAnsi" w:hAnsiTheme="minorHAnsi" w:cstheme="minorHAnsi"/>
          <w:sz w:val="22"/>
          <w:szCs w:val="22"/>
        </w:rPr>
      </w:pPr>
      <w:r w:rsidRPr="0075394C">
        <w:rPr>
          <w:rFonts w:asciiTheme="minorHAnsi" w:hAnsiTheme="minorHAnsi" w:cstheme="minorHAnsi"/>
          <w:sz w:val="22"/>
          <w:szCs w:val="22"/>
        </w:rPr>
        <w:t>We used the four visual patterns, as in</w:t>
      </w:r>
      <w:r w:rsidR="00066EA0">
        <w:rPr>
          <w:rFonts w:asciiTheme="minorHAnsi" w:hAnsiTheme="minorHAnsi" w:cstheme="minorHAnsi"/>
          <w:sz w:val="22"/>
          <w:szCs w:val="22"/>
        </w:rPr>
        <w:t xml:space="preserve"> (</w:t>
      </w:r>
      <w:r w:rsidRPr="0075394C">
        <w:rPr>
          <w:rFonts w:asciiTheme="minorHAnsi" w:hAnsiTheme="minorHAnsi" w:cstheme="minorHAnsi"/>
          <w:sz w:val="22"/>
          <w:szCs w:val="22"/>
        </w:rPr>
        <w:t>O'Connell et al. (2009)</w:t>
      </w:r>
      <w:r w:rsidR="00066EA0">
        <w:rPr>
          <w:rFonts w:asciiTheme="minorHAnsi" w:hAnsiTheme="minorHAnsi" w:cstheme="minorHAnsi"/>
          <w:sz w:val="22"/>
          <w:szCs w:val="22"/>
        </w:rPr>
        <w:t>)</w:t>
      </w:r>
      <w:r w:rsidRPr="0075394C">
        <w:rPr>
          <w:rFonts w:asciiTheme="minorHAnsi" w:hAnsiTheme="minorHAnsi" w:cstheme="minorHAnsi"/>
          <w:sz w:val="22"/>
          <w:szCs w:val="22"/>
        </w:rPr>
        <w:t xml:space="preserve">. The standard duration in our task was set at 800 </w:t>
      </w:r>
      <w:proofErr w:type="spellStart"/>
      <w:r w:rsidRPr="0075394C">
        <w:rPr>
          <w:rFonts w:asciiTheme="minorHAnsi" w:hAnsiTheme="minorHAnsi" w:cstheme="minorHAnsi"/>
          <w:sz w:val="22"/>
          <w:szCs w:val="22"/>
        </w:rPr>
        <w:t>ms</w:t>
      </w:r>
      <w:proofErr w:type="spellEnd"/>
      <w:r w:rsidRPr="0075394C">
        <w:rPr>
          <w:rFonts w:asciiTheme="minorHAnsi" w:hAnsiTheme="minorHAnsi" w:cstheme="minorHAnsi"/>
          <w:sz w:val="22"/>
          <w:szCs w:val="22"/>
        </w:rPr>
        <w:t xml:space="preserve">, while the target duration was set at 1300 </w:t>
      </w:r>
      <w:proofErr w:type="spellStart"/>
      <w:r w:rsidRPr="0075394C">
        <w:rPr>
          <w:rFonts w:asciiTheme="minorHAnsi" w:hAnsiTheme="minorHAnsi" w:cstheme="minorHAnsi"/>
          <w:sz w:val="22"/>
          <w:szCs w:val="22"/>
        </w:rPr>
        <w:t>ms</w:t>
      </w:r>
      <w:r w:rsidR="00066EA0">
        <w:rPr>
          <w:rFonts w:asciiTheme="minorHAnsi" w:hAnsiTheme="minorHAnsi" w:cstheme="minorHAnsi"/>
          <w:sz w:val="22"/>
          <w:szCs w:val="22"/>
        </w:rPr>
        <w:t>.</w:t>
      </w:r>
      <w:proofErr w:type="spellEnd"/>
      <w:r w:rsidR="00066EA0">
        <w:rPr>
          <w:rFonts w:asciiTheme="minorHAnsi" w:hAnsiTheme="minorHAnsi" w:cstheme="minorHAnsi"/>
          <w:sz w:val="22"/>
          <w:szCs w:val="22"/>
        </w:rPr>
        <w:t xml:space="preserve"> The procedure started </w:t>
      </w:r>
      <w:r w:rsidRPr="0075394C">
        <w:rPr>
          <w:rFonts w:asciiTheme="minorHAnsi" w:hAnsiTheme="minorHAnsi" w:cstheme="minorHAnsi"/>
          <w:sz w:val="22"/>
          <w:szCs w:val="22"/>
        </w:rPr>
        <w:t xml:space="preserve">by a familiarization </w:t>
      </w:r>
      <w:r w:rsidR="00066EA0">
        <w:rPr>
          <w:rFonts w:asciiTheme="minorHAnsi" w:hAnsiTheme="minorHAnsi" w:cstheme="minorHAnsi"/>
          <w:sz w:val="22"/>
          <w:szCs w:val="22"/>
        </w:rPr>
        <w:t>block</w:t>
      </w:r>
      <w:r w:rsidRPr="0075394C">
        <w:rPr>
          <w:rFonts w:asciiTheme="minorHAnsi" w:hAnsiTheme="minorHAnsi" w:cstheme="minorHAnsi"/>
          <w:sz w:val="22"/>
          <w:szCs w:val="22"/>
        </w:rPr>
        <w:t xml:space="preserve">, </w:t>
      </w:r>
      <w:r w:rsidR="00066EA0">
        <w:rPr>
          <w:rFonts w:asciiTheme="minorHAnsi" w:hAnsiTheme="minorHAnsi" w:cstheme="minorHAnsi"/>
          <w:sz w:val="22"/>
          <w:szCs w:val="22"/>
        </w:rPr>
        <w:t>followed by a training one</w:t>
      </w:r>
      <w:r w:rsidRPr="0075394C">
        <w:rPr>
          <w:rFonts w:asciiTheme="minorHAnsi" w:hAnsiTheme="minorHAnsi" w:cstheme="minorHAnsi"/>
          <w:sz w:val="22"/>
          <w:szCs w:val="22"/>
        </w:rPr>
        <w:t>,</w:t>
      </w:r>
      <w:r w:rsidR="00066EA0">
        <w:rPr>
          <w:rFonts w:asciiTheme="minorHAnsi" w:hAnsiTheme="minorHAnsi" w:cstheme="minorHAnsi"/>
          <w:sz w:val="22"/>
          <w:szCs w:val="22"/>
        </w:rPr>
        <w:t xml:space="preserve"> and ended with a single experimental block</w:t>
      </w:r>
      <w:r w:rsidRPr="0075394C">
        <w:rPr>
          <w:rFonts w:asciiTheme="minorHAnsi" w:hAnsiTheme="minorHAnsi" w:cstheme="minorHAnsi"/>
          <w:sz w:val="22"/>
          <w:szCs w:val="22"/>
        </w:rPr>
        <w:t xml:space="preserve">. </w:t>
      </w:r>
      <w:r w:rsidR="00066EA0">
        <w:rPr>
          <w:rFonts w:asciiTheme="minorHAnsi" w:hAnsiTheme="minorHAnsi" w:cstheme="minorHAnsi"/>
          <w:sz w:val="22"/>
          <w:szCs w:val="22"/>
        </w:rPr>
        <w:t>During the familiarization block</w:t>
      </w:r>
      <w:r w:rsidRPr="0075394C">
        <w:rPr>
          <w:rFonts w:asciiTheme="minorHAnsi" w:hAnsiTheme="minorHAnsi" w:cstheme="minorHAnsi"/>
          <w:sz w:val="22"/>
          <w:szCs w:val="22"/>
        </w:rPr>
        <w:t>, 32 patterns appeared one by one on the screen. Four of these patterns</w:t>
      </w:r>
      <w:r w:rsidR="00066EA0">
        <w:rPr>
          <w:rFonts w:asciiTheme="minorHAnsi" w:hAnsiTheme="minorHAnsi" w:cstheme="minorHAnsi"/>
          <w:sz w:val="22"/>
          <w:szCs w:val="22"/>
        </w:rPr>
        <w:t xml:space="preserve"> were target patterns</w:t>
      </w:r>
      <w:r w:rsidRPr="0075394C">
        <w:rPr>
          <w:rFonts w:asciiTheme="minorHAnsi" w:hAnsiTheme="minorHAnsi" w:cstheme="minorHAnsi"/>
          <w:sz w:val="22"/>
          <w:szCs w:val="22"/>
        </w:rPr>
        <w:t>, while the other</w:t>
      </w:r>
      <w:r w:rsidR="00066EA0">
        <w:rPr>
          <w:rFonts w:asciiTheme="minorHAnsi" w:hAnsiTheme="minorHAnsi" w:cstheme="minorHAnsi"/>
          <w:sz w:val="22"/>
          <w:szCs w:val="22"/>
        </w:rPr>
        <w:t xml:space="preserve"> ones were standard pattern</w:t>
      </w:r>
      <w:r w:rsidRPr="0075394C">
        <w:rPr>
          <w:rFonts w:asciiTheme="minorHAnsi" w:hAnsiTheme="minorHAnsi" w:cstheme="minorHAnsi"/>
          <w:sz w:val="22"/>
          <w:szCs w:val="22"/>
        </w:rPr>
        <w:t xml:space="preserve">. Participants had to detect the </w:t>
      </w:r>
      <w:r w:rsidR="00066EA0">
        <w:rPr>
          <w:rFonts w:asciiTheme="minorHAnsi" w:hAnsiTheme="minorHAnsi" w:cstheme="minorHAnsi"/>
          <w:sz w:val="22"/>
          <w:szCs w:val="22"/>
        </w:rPr>
        <w:t>targets without giving any answer</w:t>
      </w:r>
      <w:r w:rsidRPr="0075394C">
        <w:rPr>
          <w:rFonts w:asciiTheme="minorHAnsi" w:hAnsiTheme="minorHAnsi" w:cstheme="minorHAnsi"/>
          <w:sz w:val="22"/>
          <w:szCs w:val="22"/>
        </w:rPr>
        <w:t xml:space="preserve">. </w:t>
      </w:r>
      <w:r w:rsidR="00066EA0">
        <w:rPr>
          <w:rFonts w:asciiTheme="minorHAnsi" w:hAnsiTheme="minorHAnsi" w:cstheme="minorHAnsi"/>
          <w:sz w:val="22"/>
          <w:szCs w:val="22"/>
        </w:rPr>
        <w:t xml:space="preserve">Training block </w:t>
      </w:r>
      <w:r w:rsidRPr="0075394C">
        <w:rPr>
          <w:rFonts w:asciiTheme="minorHAnsi" w:hAnsiTheme="minorHAnsi" w:cstheme="minorHAnsi"/>
          <w:sz w:val="22"/>
          <w:szCs w:val="22"/>
        </w:rPr>
        <w:t>followed only if participants reported</w:t>
      </w:r>
      <w:r w:rsidR="00066EA0">
        <w:rPr>
          <w:rFonts w:asciiTheme="minorHAnsi" w:hAnsiTheme="minorHAnsi" w:cstheme="minorHAnsi"/>
          <w:sz w:val="22"/>
          <w:szCs w:val="22"/>
        </w:rPr>
        <w:t xml:space="preserve"> that, during the familiarization block,</w:t>
      </w:r>
      <w:r w:rsidRPr="0075394C">
        <w:rPr>
          <w:rFonts w:asciiTheme="minorHAnsi" w:hAnsiTheme="minorHAnsi" w:cstheme="minorHAnsi"/>
          <w:sz w:val="22"/>
          <w:szCs w:val="22"/>
        </w:rPr>
        <w:t xml:space="preserve"> they noticed some patterns </w:t>
      </w:r>
      <w:r w:rsidR="00066EA0">
        <w:rPr>
          <w:rFonts w:asciiTheme="minorHAnsi" w:hAnsiTheme="minorHAnsi" w:cstheme="minorHAnsi"/>
          <w:sz w:val="22"/>
          <w:szCs w:val="22"/>
        </w:rPr>
        <w:t xml:space="preserve">(the target) </w:t>
      </w:r>
      <w:r w:rsidRPr="0075394C">
        <w:rPr>
          <w:rFonts w:asciiTheme="minorHAnsi" w:hAnsiTheme="minorHAnsi" w:cstheme="minorHAnsi"/>
          <w:sz w:val="22"/>
          <w:szCs w:val="22"/>
        </w:rPr>
        <w:t>lasting longer than the other ones. During the</w:t>
      </w:r>
      <w:r w:rsidR="00066EA0">
        <w:rPr>
          <w:rFonts w:asciiTheme="minorHAnsi" w:hAnsiTheme="minorHAnsi" w:cstheme="minorHAnsi"/>
          <w:sz w:val="22"/>
          <w:szCs w:val="22"/>
        </w:rPr>
        <w:t xml:space="preserve"> training block</w:t>
      </w:r>
      <w:r w:rsidRPr="0075394C">
        <w:rPr>
          <w:rFonts w:asciiTheme="minorHAnsi" w:hAnsiTheme="minorHAnsi" w:cstheme="minorHAnsi"/>
          <w:sz w:val="22"/>
          <w:szCs w:val="22"/>
        </w:rPr>
        <w:t>, they were instructed to press the space bar as soon as they noticed a</w:t>
      </w:r>
      <w:r w:rsidR="00066EA0">
        <w:rPr>
          <w:rFonts w:asciiTheme="minorHAnsi" w:hAnsiTheme="minorHAnsi" w:cstheme="minorHAnsi"/>
          <w:sz w:val="22"/>
          <w:szCs w:val="22"/>
        </w:rPr>
        <w:t xml:space="preserve"> target</w:t>
      </w:r>
      <w:r w:rsidRPr="0075394C">
        <w:rPr>
          <w:rFonts w:asciiTheme="minorHAnsi" w:hAnsiTheme="minorHAnsi" w:cstheme="minorHAnsi"/>
          <w:sz w:val="22"/>
          <w:szCs w:val="22"/>
        </w:rPr>
        <w:t>. There were</w:t>
      </w:r>
      <w:r w:rsidR="00066EA0">
        <w:rPr>
          <w:rFonts w:asciiTheme="minorHAnsi" w:hAnsiTheme="minorHAnsi" w:cstheme="minorHAnsi"/>
          <w:sz w:val="22"/>
          <w:szCs w:val="22"/>
        </w:rPr>
        <w:t xml:space="preserve"> 24 trials and among them, 3 targets</w:t>
      </w:r>
      <w:r w:rsidRPr="0075394C">
        <w:rPr>
          <w:rFonts w:asciiTheme="minorHAnsi" w:hAnsiTheme="minorHAnsi" w:cstheme="minorHAnsi"/>
          <w:sz w:val="22"/>
          <w:szCs w:val="22"/>
        </w:rPr>
        <w:t xml:space="preserve">. If participants were unable to detect the </w:t>
      </w:r>
      <w:r w:rsidR="00066EA0">
        <w:rPr>
          <w:rFonts w:asciiTheme="minorHAnsi" w:hAnsiTheme="minorHAnsi" w:cstheme="minorHAnsi"/>
          <w:sz w:val="22"/>
          <w:szCs w:val="22"/>
        </w:rPr>
        <w:t xml:space="preserve">3 targets </w:t>
      </w:r>
      <w:r w:rsidRPr="0075394C">
        <w:rPr>
          <w:rFonts w:asciiTheme="minorHAnsi" w:hAnsiTheme="minorHAnsi" w:cstheme="minorHAnsi"/>
          <w:sz w:val="22"/>
          <w:szCs w:val="22"/>
        </w:rPr>
        <w:t>during the</w:t>
      </w:r>
      <w:r w:rsidR="00066EA0">
        <w:rPr>
          <w:rFonts w:asciiTheme="minorHAnsi" w:hAnsiTheme="minorHAnsi" w:cstheme="minorHAnsi"/>
          <w:sz w:val="22"/>
          <w:szCs w:val="22"/>
        </w:rPr>
        <w:t xml:space="preserve"> training block</w:t>
      </w:r>
      <w:r w:rsidRPr="0075394C">
        <w:rPr>
          <w:rFonts w:asciiTheme="minorHAnsi" w:hAnsiTheme="minorHAnsi" w:cstheme="minorHAnsi"/>
          <w:sz w:val="22"/>
          <w:szCs w:val="22"/>
        </w:rPr>
        <w:t>, they had to perform it again until the detection of every</w:t>
      </w:r>
      <w:r w:rsidR="002D1FEF">
        <w:rPr>
          <w:rFonts w:asciiTheme="minorHAnsi" w:hAnsiTheme="minorHAnsi" w:cstheme="minorHAnsi"/>
          <w:sz w:val="22"/>
          <w:szCs w:val="22"/>
        </w:rPr>
        <w:t xml:space="preserve"> target</w:t>
      </w:r>
      <w:r w:rsidRPr="0075394C">
        <w:rPr>
          <w:rFonts w:asciiTheme="minorHAnsi" w:hAnsiTheme="minorHAnsi" w:cstheme="minorHAnsi"/>
          <w:sz w:val="22"/>
          <w:szCs w:val="22"/>
        </w:rPr>
        <w:t xml:space="preserve">. The experimental </w:t>
      </w:r>
      <w:r w:rsidR="002D1FEF">
        <w:rPr>
          <w:rFonts w:asciiTheme="minorHAnsi" w:hAnsiTheme="minorHAnsi" w:cstheme="minorHAnsi"/>
          <w:sz w:val="22"/>
          <w:szCs w:val="22"/>
        </w:rPr>
        <w:t xml:space="preserve">block </w:t>
      </w:r>
      <w:r w:rsidRPr="0075394C">
        <w:rPr>
          <w:rFonts w:asciiTheme="minorHAnsi" w:hAnsiTheme="minorHAnsi" w:cstheme="minorHAnsi"/>
          <w:sz w:val="22"/>
          <w:szCs w:val="22"/>
        </w:rPr>
        <w:t>consisted in 674 trials, with 84</w:t>
      </w:r>
      <w:r w:rsidR="002D1FEF">
        <w:rPr>
          <w:rFonts w:asciiTheme="minorHAnsi" w:hAnsiTheme="minorHAnsi" w:cstheme="minorHAnsi"/>
          <w:sz w:val="22"/>
          <w:szCs w:val="22"/>
        </w:rPr>
        <w:t xml:space="preserve"> targets</w:t>
      </w:r>
      <w:r w:rsidRPr="0075394C">
        <w:rPr>
          <w:rFonts w:asciiTheme="minorHAnsi" w:hAnsiTheme="minorHAnsi" w:cstheme="minorHAnsi"/>
          <w:sz w:val="22"/>
          <w:szCs w:val="22"/>
        </w:rPr>
        <w:t xml:space="preserve">. Distances between two deviant trials ranged from 4 to 10 trials, with 12 trials for each of these numbers. Following the presentation of a target, participants had 700 </w:t>
      </w:r>
      <w:proofErr w:type="spellStart"/>
      <w:r w:rsidRPr="0075394C">
        <w:rPr>
          <w:rFonts w:asciiTheme="minorHAnsi" w:hAnsiTheme="minorHAnsi" w:cstheme="minorHAnsi"/>
          <w:sz w:val="22"/>
          <w:szCs w:val="22"/>
        </w:rPr>
        <w:t>ms</w:t>
      </w:r>
      <w:proofErr w:type="spellEnd"/>
      <w:r w:rsidRPr="0075394C">
        <w:rPr>
          <w:rFonts w:asciiTheme="minorHAnsi" w:hAnsiTheme="minorHAnsi" w:cstheme="minorHAnsi"/>
          <w:sz w:val="22"/>
          <w:szCs w:val="22"/>
        </w:rPr>
        <w:t xml:space="preserve"> to answer.</w:t>
      </w:r>
      <w:r w:rsidR="002D1FEF">
        <w:rPr>
          <w:rFonts w:asciiTheme="minorHAnsi" w:hAnsiTheme="minorHAnsi" w:cstheme="minorHAnsi"/>
          <w:sz w:val="22"/>
          <w:szCs w:val="22"/>
        </w:rPr>
        <w:t xml:space="preserve"> For the analysis of results, w</w:t>
      </w:r>
      <w:r w:rsidR="002D1FEF" w:rsidRPr="0075394C">
        <w:rPr>
          <w:rFonts w:asciiTheme="minorHAnsi" w:hAnsiTheme="minorHAnsi" w:cstheme="minorHAnsi"/>
          <w:sz w:val="22"/>
          <w:szCs w:val="22"/>
        </w:rPr>
        <w:t>e then computed the hit rate, which we used as a predictor in our main analysis.</w:t>
      </w:r>
    </w:p>
    <w:p w14:paraId="18D98DAA" w14:textId="77777777" w:rsidR="0075394C" w:rsidRPr="0075394C" w:rsidRDefault="0075394C" w:rsidP="00ED67DC">
      <w:pPr>
        <w:spacing w:line="360" w:lineRule="auto"/>
        <w:ind w:firstLine="720"/>
        <w:jc w:val="both"/>
        <w:rPr>
          <w:rFonts w:asciiTheme="minorHAnsi" w:hAnsiTheme="minorHAnsi" w:cstheme="minorHAnsi"/>
          <w:sz w:val="22"/>
          <w:szCs w:val="22"/>
        </w:rPr>
      </w:pPr>
      <w:r w:rsidRPr="0075394C">
        <w:rPr>
          <w:rFonts w:asciiTheme="minorHAnsi" w:hAnsiTheme="minorHAnsi" w:cstheme="minorHAnsi"/>
          <w:sz w:val="22"/>
          <w:szCs w:val="22"/>
        </w:rPr>
        <w:t xml:space="preserve">In order to be able to compare our results to previous findings </w:t>
      </w:r>
      <w:r w:rsidRPr="0075394C">
        <w:rPr>
          <w:rFonts w:asciiTheme="minorHAnsi" w:hAnsiTheme="minorHAnsi" w:cstheme="minorHAnsi"/>
          <w:sz w:val="22"/>
          <w:szCs w:val="22"/>
        </w:rPr>
        <w:fldChar w:fldCharType="begin"/>
      </w:r>
      <w:r w:rsidR="00FD1457">
        <w:rPr>
          <w:rFonts w:asciiTheme="minorHAnsi" w:hAnsiTheme="minorHAnsi" w:cstheme="minorHAnsi"/>
          <w:sz w:val="22"/>
          <w:szCs w:val="22"/>
        </w:rPr>
        <w:instrText xml:space="preserve"> ADDIN ZOTERO_ITEM CSL_CITATION {"citationID":"yhRLpYIc","properties":{"formattedCitation":"(Jongman, Meyer, et al., 2015; Jongman, Roelofs, et al., 2015a)","plainCitation":"(Jongman, Meyer, et al., 2015; Jongman, Roelofs, et al., 2015a)","noteIndex":0},"citationItems":[{"id":85,"uris":["http://zotero.org/users/local/5BDxAAQf/items/SM3NRIRT"],"uri":["http://zotero.org/users/local/5BDxAAQf/items/SM3NRIRT"],"itemData":{"id":85,"type":"article-journal","title":"The role of sustained attention in the production of conjoined noun phrases: An individual differences study","container-title":"PloS one","page":"e0137557","volume":"10","issue":"9","author":[{"family":"Jongman","given":"Suzanne R."},{"family":"Meyer","given":"Antje S."},{"family":"Roelofs","given":"Ardi"}],"issued":{"date-parts":[["2015"]]}}},{"id":"16C1KLg7/B4XIyVPU","uris":["http://zotero.org/users/local/AssNbIER/items/SWF9HPYY"],"uri":["http://zotero.org/users/local/AssNbIER/items/SWF9HPYY"],"itemData":{"id":"QmSpgzN3/84PiUUdP","type":"article-journal","title":"Sustained attention in language production: An individual differences investigation","container-title":"Quarterly Journal of Experimental Psychology","page":"710-730","volume":"68","issue":"4","source":"SAGE Journals","abstract":"Whereas it has long been assumed that most linguistic processes underlying language production happen automatically, accumulating evidence suggests that these processes do require some form of attention. Here we investigated the contribution of sustained attention: the ability to maintain alertness over time. In Experiment 1, participants’ sustained attention ability was measured using auditory and visual continuous performance tasks. Subsequently, employing a dual-task procedure, participants described pictures using simple noun phrases and performed an arrow-discrimination task while their vocal and manual response times (RTs) and the durations of their gazes to the pictures were measured. Earlier research has demonstrated that gaze duration reflects language planning processes up to and including phonological encoding. The speakers’ sustained attention ability correlated with the magnitude of the tail of the vocal RT distribution, reflecting the proportion of very slow responses, but not with individual differences in gaze duration. This suggests that sustained attention was most important after phonological encoding. Experiment 2 showed that the involvement of sustained attention was significantly stronger in a dual-task situation (picture naming and arrow discrimination) than in simple naming. Thus, individual differences in maintaining attention on the production processes become especially apparent when a simultaneous second task also requires attentional resources.","DOI":"10.1080/17470218.2014.964736","ISSN":"1747-0218","title-short":"Sustained attention in language production","journalAbbreviation":"Quarterly Journal of Experimental Psychology","language":"en","author":[{"family":"Jongman","given":"Suzanne R."},{"family":"Roelofs","given":"Ardi"},{"family":"Meyer","given":"Antje S."}],"issued":{"date-parts":[["2015",4,1]]}}}],"schema":"https://github.com/citation-style-language/schema/raw/master/csl-citation.json"} </w:instrText>
      </w:r>
      <w:r w:rsidRPr="0075394C">
        <w:rPr>
          <w:rFonts w:asciiTheme="minorHAnsi" w:hAnsiTheme="minorHAnsi" w:cstheme="minorHAnsi"/>
          <w:sz w:val="22"/>
          <w:szCs w:val="22"/>
        </w:rPr>
        <w:fldChar w:fldCharType="separate"/>
      </w:r>
      <w:r w:rsidR="00FD1457" w:rsidRPr="00FD1457">
        <w:rPr>
          <w:rFonts w:ascii="Calibri" w:hAnsi="Calibri" w:cs="Calibri"/>
          <w:sz w:val="22"/>
        </w:rPr>
        <w:t>(Jongman, Meyer, et al., 2015; Jongman, Roelofs, et al., 2015a)</w:t>
      </w:r>
      <w:r w:rsidRPr="0075394C">
        <w:rPr>
          <w:rFonts w:asciiTheme="minorHAnsi" w:hAnsiTheme="minorHAnsi" w:cstheme="minorHAnsi"/>
          <w:sz w:val="22"/>
          <w:szCs w:val="22"/>
        </w:rPr>
        <w:fldChar w:fldCharType="end"/>
      </w:r>
      <w:r w:rsidRPr="0075394C">
        <w:rPr>
          <w:rFonts w:asciiTheme="minorHAnsi" w:hAnsiTheme="minorHAnsi" w:cstheme="minorHAnsi"/>
          <w:sz w:val="22"/>
          <w:szCs w:val="22"/>
        </w:rPr>
        <w:t xml:space="preserve"> we also asked our participants to perform a Conjunctive Continuous Performance Task (CCPT;</w:t>
      </w:r>
      <w:r w:rsidR="00C97608">
        <w:rPr>
          <w:rFonts w:asciiTheme="minorHAnsi" w:hAnsiTheme="minorHAnsi" w:cstheme="minorHAnsi"/>
          <w:sz w:val="22"/>
          <w:szCs w:val="22"/>
        </w:rPr>
        <w:t>´</w:t>
      </w:r>
      <w:r w:rsidR="00C97608">
        <w:rPr>
          <w:rFonts w:asciiTheme="minorHAnsi" w:hAnsiTheme="minorHAnsi" w:cstheme="minorHAnsi"/>
          <w:sz w:val="22"/>
          <w:szCs w:val="22"/>
        </w:rPr>
        <w:fldChar w:fldCharType="begin"/>
      </w:r>
      <w:r w:rsidR="00C97608">
        <w:rPr>
          <w:rFonts w:asciiTheme="minorHAnsi" w:hAnsiTheme="minorHAnsi" w:cstheme="minorHAnsi"/>
          <w:sz w:val="22"/>
          <w:szCs w:val="22"/>
        </w:rPr>
        <w:instrText xml:space="preserve"> ADDIN ZOTERO_ITEM CSL_CITATION {"citationID":"lVozuI6o","properties":{"formattedCitation":"(Shalev et al., 2011)","plainCitation":"(Shalev et al., 2011)","noteIndex":0},"citationItems":[{"id":144,"uris":["http://zotero.org/users/local/5BDxAAQf/items/Z2U24RA2"],"uri":["http://zotero.org/users/local/5BDxAAQf/items/Z2U24RA2"],"itemData":{"id":144,"type":"article-journal","title":"Conjunctive Continuous Performance Task (CCPT)—A pure measure of sustained attention","container-title":"Neuropsychologia","page":"2584-2591","volume":"49","issue":"9","author":[{"family":"Shalev","given":"Lilach"},{"family":"Ben-Simon","given":"Anat"},{"family":"Mevorach","given":"Carmel"},{"family":"Cohen","given":"Yoav"},{"family":"Tsal","given":"Yehoshua"}],"issued":{"date-parts":[["2011"]]}}}],"schema":"https://github.com/citation-style-language/schema/raw/master/csl-citation.json"} </w:instrText>
      </w:r>
      <w:r w:rsidR="00C97608">
        <w:rPr>
          <w:rFonts w:asciiTheme="minorHAnsi" w:hAnsiTheme="minorHAnsi" w:cstheme="minorHAnsi"/>
          <w:sz w:val="22"/>
          <w:szCs w:val="22"/>
        </w:rPr>
        <w:fldChar w:fldCharType="separate"/>
      </w:r>
      <w:r w:rsidR="00C97608" w:rsidRPr="00C97608">
        <w:rPr>
          <w:rFonts w:ascii="Calibri" w:hAnsi="Calibri" w:cs="Calibri"/>
          <w:sz w:val="22"/>
        </w:rPr>
        <w:t>(Shalev et al., 2011)</w:t>
      </w:r>
      <w:r w:rsidR="00C97608">
        <w:rPr>
          <w:rFonts w:asciiTheme="minorHAnsi" w:hAnsiTheme="minorHAnsi" w:cstheme="minorHAnsi"/>
          <w:sz w:val="22"/>
          <w:szCs w:val="22"/>
        </w:rPr>
        <w:fldChar w:fldCharType="end"/>
      </w:r>
      <w:r w:rsidRPr="0075394C">
        <w:rPr>
          <w:rFonts w:asciiTheme="minorHAnsi" w:hAnsiTheme="minorHAnsi" w:cstheme="minorHAnsi"/>
          <w:sz w:val="22"/>
          <w:szCs w:val="22"/>
        </w:rPr>
        <w:t xml:space="preserve">). In the CCPT, a flow a visual </w:t>
      </w:r>
      <w:r w:rsidR="00ED67DC" w:rsidRPr="0075394C">
        <w:rPr>
          <w:rFonts w:asciiTheme="minorHAnsi" w:hAnsiTheme="minorHAnsi" w:cstheme="minorHAnsi"/>
          <w:sz w:val="22"/>
          <w:szCs w:val="22"/>
        </w:rPr>
        <w:t>symbol</w:t>
      </w:r>
      <w:r w:rsidRPr="0075394C">
        <w:rPr>
          <w:rFonts w:asciiTheme="minorHAnsi" w:hAnsiTheme="minorHAnsi" w:cstheme="minorHAnsi"/>
          <w:sz w:val="22"/>
          <w:szCs w:val="22"/>
        </w:rPr>
        <w:t xml:space="preserve"> is presented, which vary in shapes (i.e. square, triangle, star, circle) and in color (i.e. blue, green, red, yellow). The task of the participants is to press a button as soon as they see a red square. Because participants have to pay attention to the conjunction of two dimensional features (i.e. shape and color), this task is considered to put increased attentional demands as compared to CPT</w:t>
      </w:r>
      <w:r w:rsidR="00C97608">
        <w:rPr>
          <w:rFonts w:asciiTheme="minorHAnsi" w:hAnsiTheme="minorHAnsi" w:cstheme="minorHAnsi"/>
          <w:sz w:val="22"/>
          <w:szCs w:val="22"/>
        </w:rPr>
        <w:t xml:space="preserve"> </w:t>
      </w:r>
      <w:r w:rsidR="00C97608">
        <w:rPr>
          <w:rFonts w:asciiTheme="minorHAnsi" w:hAnsiTheme="minorHAnsi" w:cstheme="minorHAnsi"/>
          <w:sz w:val="22"/>
          <w:szCs w:val="22"/>
        </w:rPr>
        <w:fldChar w:fldCharType="begin"/>
      </w:r>
      <w:r w:rsidR="00C97608">
        <w:rPr>
          <w:rFonts w:asciiTheme="minorHAnsi" w:hAnsiTheme="minorHAnsi" w:cstheme="minorHAnsi"/>
          <w:sz w:val="22"/>
          <w:szCs w:val="22"/>
        </w:rPr>
        <w:instrText xml:space="preserve"> ADDIN ZOTERO_ITEM CSL_CITATION {"citationID":"NvutCNyq","properties":{"formattedCitation":"(Shalev et al., 2011)","plainCitation":"(Shalev et al., 2011)","noteIndex":0},"citationItems":[{"id":144,"uris":["http://zotero.org/users/local/5BDxAAQf/items/Z2U24RA2"],"uri":["http://zotero.org/users/local/5BDxAAQf/items/Z2U24RA2"],"itemData":{"id":144,"type":"article-journal","title":"Conjunctive Continuous Performance Task (CCPT)—A pure measure of sustained attention","container-title":"Neuropsychologia","page":"2584-2591","volume":"49","issue":"9","author":[{"family":"Shalev","given":"Lilach"},{"family":"Ben-Simon","given":"Anat"},{"family":"Mevorach","given":"Carmel"},{"family":"Cohen","given":"Yoav"},{"family":"Tsal","given":"Yehoshua"}],"issued":{"date-parts":[["2011"]]}}}],"schema":"https://github.com/citation-style-language/schema/raw/master/csl-citation.json"} </w:instrText>
      </w:r>
      <w:r w:rsidR="00C97608">
        <w:rPr>
          <w:rFonts w:asciiTheme="minorHAnsi" w:hAnsiTheme="minorHAnsi" w:cstheme="minorHAnsi"/>
          <w:sz w:val="22"/>
          <w:szCs w:val="22"/>
        </w:rPr>
        <w:fldChar w:fldCharType="separate"/>
      </w:r>
      <w:r w:rsidR="00C97608" w:rsidRPr="00C97608">
        <w:rPr>
          <w:rFonts w:ascii="Calibri" w:hAnsi="Calibri" w:cs="Calibri"/>
          <w:sz w:val="22"/>
        </w:rPr>
        <w:t>(Shalev et al., 2011)</w:t>
      </w:r>
      <w:r w:rsidR="00C97608">
        <w:rPr>
          <w:rFonts w:asciiTheme="minorHAnsi" w:hAnsiTheme="minorHAnsi" w:cstheme="minorHAnsi"/>
          <w:sz w:val="22"/>
          <w:szCs w:val="22"/>
        </w:rPr>
        <w:fldChar w:fldCharType="end"/>
      </w:r>
      <w:r w:rsidRPr="0075394C">
        <w:rPr>
          <w:rFonts w:asciiTheme="minorHAnsi" w:hAnsiTheme="minorHAnsi" w:cstheme="minorHAnsi"/>
          <w:sz w:val="22"/>
          <w:szCs w:val="22"/>
        </w:rPr>
        <w:t>, since it cannot be performed at the pre-attentive level</w:t>
      </w:r>
      <w:r w:rsidR="00C97608">
        <w:rPr>
          <w:rFonts w:asciiTheme="minorHAnsi" w:hAnsiTheme="minorHAnsi" w:cstheme="minorHAnsi"/>
          <w:sz w:val="22"/>
          <w:szCs w:val="22"/>
        </w:rPr>
        <w:t xml:space="preserve"> </w:t>
      </w:r>
      <w:r w:rsidR="00C97608">
        <w:rPr>
          <w:rFonts w:asciiTheme="minorHAnsi" w:hAnsiTheme="minorHAnsi" w:cstheme="minorHAnsi"/>
          <w:sz w:val="22"/>
          <w:szCs w:val="22"/>
        </w:rPr>
        <w:fldChar w:fldCharType="begin"/>
      </w:r>
      <w:r w:rsidR="00C97608">
        <w:rPr>
          <w:rFonts w:asciiTheme="minorHAnsi" w:hAnsiTheme="minorHAnsi" w:cstheme="minorHAnsi"/>
          <w:sz w:val="22"/>
          <w:szCs w:val="22"/>
        </w:rPr>
        <w:instrText xml:space="preserve"> ADDIN ZOTERO_ITEM CSL_CITATION {"citationID":"4Rw4i7Ur","properties":{"formattedCitation":"(Treisman &amp; Gelade, 1980)","plainCitation":"(Treisman &amp; Gelade, 1980)","noteIndex":0},"citationItems":[{"id":145,"uris":["http://zotero.org/users/local/5BDxAAQf/items/3YRZNSZI"],"uri":["http://zotero.org/users/local/5BDxAAQf/items/3YRZNSZI"],"itemData":{"id":145,"type":"article-journal","title":"A feature-integration theory of attention","container-title":"Cognitive psychology","page":"97-136","volume":"12","issue":"1","author":[{"family":"Treisman","given":"Anne M."},{"family":"Gelade","given":"Garry"}],"issued":{"date-parts":[["1980"]]}}}],"schema":"https://github.com/citation-style-language/schema/raw/master/csl-citation.json"} </w:instrText>
      </w:r>
      <w:r w:rsidR="00C97608">
        <w:rPr>
          <w:rFonts w:asciiTheme="minorHAnsi" w:hAnsiTheme="minorHAnsi" w:cstheme="minorHAnsi"/>
          <w:sz w:val="22"/>
          <w:szCs w:val="22"/>
        </w:rPr>
        <w:fldChar w:fldCharType="separate"/>
      </w:r>
      <w:r w:rsidR="00C97608" w:rsidRPr="00C97608">
        <w:rPr>
          <w:rFonts w:ascii="Calibri" w:hAnsi="Calibri" w:cs="Calibri"/>
          <w:sz w:val="22"/>
        </w:rPr>
        <w:t>(Treisman &amp; Gelade, 1980)</w:t>
      </w:r>
      <w:r w:rsidR="00C97608">
        <w:rPr>
          <w:rFonts w:asciiTheme="minorHAnsi" w:hAnsiTheme="minorHAnsi" w:cstheme="minorHAnsi"/>
          <w:sz w:val="22"/>
          <w:szCs w:val="22"/>
        </w:rPr>
        <w:fldChar w:fldCharType="end"/>
      </w:r>
      <w:r w:rsidRPr="0075394C">
        <w:rPr>
          <w:rFonts w:asciiTheme="minorHAnsi" w:hAnsiTheme="minorHAnsi" w:cstheme="minorHAnsi"/>
          <w:sz w:val="22"/>
          <w:szCs w:val="22"/>
        </w:rPr>
        <w:t xml:space="preserve">. We followed the procedure depicted in Shalev et al. (2011), with participant performing a single block of this task. This block included 320 trials, with 30% of the trials corresponding to the target (i.e. the red square), red non square symbols appearing on 17.5% of the trials, square non red symbols appearing on 17.5% of the trials, and finally non-red and non-square </w:t>
      </w:r>
      <w:r w:rsidRPr="0075394C">
        <w:rPr>
          <w:rFonts w:asciiTheme="minorHAnsi" w:hAnsiTheme="minorHAnsi" w:cstheme="minorHAnsi"/>
          <w:sz w:val="22"/>
          <w:szCs w:val="22"/>
        </w:rPr>
        <w:lastRenderedPageBreak/>
        <w:t xml:space="preserve">symbols in the remainder of the trials. The inter-trial interval ranged from 1000 </w:t>
      </w:r>
      <w:proofErr w:type="spellStart"/>
      <w:r w:rsidRPr="0075394C">
        <w:rPr>
          <w:rFonts w:asciiTheme="minorHAnsi" w:hAnsiTheme="minorHAnsi" w:cstheme="minorHAnsi"/>
          <w:sz w:val="22"/>
          <w:szCs w:val="22"/>
        </w:rPr>
        <w:t>ms</w:t>
      </w:r>
      <w:proofErr w:type="spellEnd"/>
      <w:r w:rsidRPr="0075394C">
        <w:rPr>
          <w:rFonts w:asciiTheme="minorHAnsi" w:hAnsiTheme="minorHAnsi" w:cstheme="minorHAnsi"/>
          <w:sz w:val="22"/>
          <w:szCs w:val="22"/>
        </w:rPr>
        <w:t xml:space="preserve"> to 2500 </w:t>
      </w:r>
      <w:proofErr w:type="spellStart"/>
      <w:r w:rsidRPr="0075394C">
        <w:rPr>
          <w:rFonts w:asciiTheme="minorHAnsi" w:hAnsiTheme="minorHAnsi" w:cstheme="minorHAnsi"/>
          <w:sz w:val="22"/>
          <w:szCs w:val="22"/>
        </w:rPr>
        <w:t>ms</w:t>
      </w:r>
      <w:proofErr w:type="spellEnd"/>
      <w:r w:rsidR="00ED67DC">
        <w:rPr>
          <w:rFonts w:asciiTheme="minorHAnsi" w:hAnsiTheme="minorHAnsi" w:cstheme="minorHAnsi"/>
          <w:sz w:val="22"/>
          <w:szCs w:val="22"/>
        </w:rPr>
        <w:t>,</w:t>
      </w:r>
      <w:r w:rsidRPr="0075394C">
        <w:rPr>
          <w:rFonts w:asciiTheme="minorHAnsi" w:hAnsiTheme="minorHAnsi" w:cstheme="minorHAnsi"/>
          <w:sz w:val="22"/>
          <w:szCs w:val="22"/>
        </w:rPr>
        <w:t xml:space="preserve"> by step of 500 </w:t>
      </w:r>
      <w:proofErr w:type="spellStart"/>
      <w:r w:rsidRPr="0075394C">
        <w:rPr>
          <w:rFonts w:asciiTheme="minorHAnsi" w:hAnsiTheme="minorHAnsi" w:cstheme="minorHAnsi"/>
          <w:sz w:val="22"/>
          <w:szCs w:val="22"/>
        </w:rPr>
        <w:t>ms.</w:t>
      </w:r>
      <w:proofErr w:type="spellEnd"/>
      <w:r w:rsidRPr="0075394C">
        <w:rPr>
          <w:rFonts w:asciiTheme="minorHAnsi" w:hAnsiTheme="minorHAnsi" w:cstheme="minorHAnsi"/>
          <w:sz w:val="22"/>
          <w:szCs w:val="22"/>
        </w:rPr>
        <w:t xml:space="preserve"> For each participant, we computed the hit rate</w:t>
      </w:r>
      <w:r w:rsidR="00ED67DC">
        <w:rPr>
          <w:rFonts w:asciiTheme="minorHAnsi" w:hAnsiTheme="minorHAnsi" w:cstheme="minorHAnsi"/>
          <w:sz w:val="22"/>
          <w:szCs w:val="22"/>
        </w:rPr>
        <w:t>,</w:t>
      </w:r>
      <w:r w:rsidRPr="0075394C">
        <w:rPr>
          <w:rFonts w:asciiTheme="minorHAnsi" w:hAnsiTheme="minorHAnsi" w:cstheme="minorHAnsi"/>
          <w:sz w:val="22"/>
          <w:szCs w:val="22"/>
        </w:rPr>
        <w:t xml:space="preserve"> as well as the standard deviation of reaction times divided by the mean of the Reaction times (e.g. see</w:t>
      </w:r>
      <w:r w:rsidR="00C97608">
        <w:rPr>
          <w:rFonts w:asciiTheme="minorHAnsi" w:hAnsiTheme="minorHAnsi" w:cstheme="minorHAnsi"/>
          <w:sz w:val="22"/>
          <w:szCs w:val="22"/>
        </w:rPr>
        <w:t xml:space="preserve"> </w:t>
      </w:r>
      <w:r w:rsidR="00C97608">
        <w:rPr>
          <w:rFonts w:asciiTheme="minorHAnsi" w:hAnsiTheme="minorHAnsi" w:cstheme="minorHAnsi"/>
          <w:sz w:val="22"/>
          <w:szCs w:val="22"/>
        </w:rPr>
        <w:fldChar w:fldCharType="begin"/>
      </w:r>
      <w:r w:rsidR="00C97608">
        <w:rPr>
          <w:rFonts w:asciiTheme="minorHAnsi" w:hAnsiTheme="minorHAnsi" w:cstheme="minorHAnsi"/>
          <w:sz w:val="22"/>
          <w:szCs w:val="22"/>
        </w:rPr>
        <w:instrText xml:space="preserve"> ADDIN ZOTERO_ITEM CSL_CITATION {"citationID":"Jq6JLS1b","properties":{"formattedCitation":"(Esterman et al., 2013)","plainCitation":"(Esterman et al., 2013)","noteIndex":0},"citationItems":[{"id":364,"uris":["http://zotero.org/users/local/5BDxAAQf/items/PVZUD649"],"uri":["http://zotero.org/users/local/5BDxAAQf/items/PVZUD649"],"itemData":{"id":364,"type":"article-journal","title":"In the zone or zoning out? Tracking behavioral and neural fluctuations during sustained attention","container-title":"Cerebral cortex","page":"2712-2723","volume":"23","issue":"11","author":[{"family":"Esterman","given":"Michael"},{"family":"Noonan","given":"Sarah K."},{"family":"Rosenberg","given":"Monica"},{"family":"DeGutis","given":"Joseph"}],"issued":{"date-parts":[["2013"]]}}}],"schema":"https://github.com/citation-style-language/schema/raw/master/csl-citation.json"} </w:instrText>
      </w:r>
      <w:r w:rsidR="00C97608">
        <w:rPr>
          <w:rFonts w:asciiTheme="minorHAnsi" w:hAnsiTheme="minorHAnsi" w:cstheme="minorHAnsi"/>
          <w:sz w:val="22"/>
          <w:szCs w:val="22"/>
        </w:rPr>
        <w:fldChar w:fldCharType="separate"/>
      </w:r>
      <w:r w:rsidR="00C97608" w:rsidRPr="00C97608">
        <w:rPr>
          <w:rFonts w:ascii="Calibri" w:hAnsi="Calibri" w:cs="Calibri"/>
          <w:sz w:val="22"/>
        </w:rPr>
        <w:t>(Esterman et al., 2013)</w:t>
      </w:r>
      <w:r w:rsidR="00C97608">
        <w:rPr>
          <w:rFonts w:asciiTheme="minorHAnsi" w:hAnsiTheme="minorHAnsi" w:cstheme="minorHAnsi"/>
          <w:sz w:val="22"/>
          <w:szCs w:val="22"/>
        </w:rPr>
        <w:fldChar w:fldCharType="end"/>
      </w:r>
      <w:r w:rsidRPr="0075394C">
        <w:rPr>
          <w:rFonts w:asciiTheme="minorHAnsi" w:hAnsiTheme="minorHAnsi" w:cstheme="minorHAnsi"/>
          <w:sz w:val="22"/>
          <w:szCs w:val="22"/>
        </w:rPr>
        <w:t>).  We reasoned that the mean reaction times were likely to be at least partially affected by general processing speed whereas the variance would reflect fluctuation in sustained attention. This method has been recently used in the magnetic resonance literature to track fluctuation of sustained attention almost in real time (e.g.</w:t>
      </w:r>
      <w:r w:rsidR="00C97608">
        <w:rPr>
          <w:rFonts w:asciiTheme="minorHAnsi" w:hAnsiTheme="minorHAnsi" w:cstheme="minorHAnsi"/>
          <w:sz w:val="22"/>
          <w:szCs w:val="22"/>
        </w:rPr>
        <w:t xml:space="preserve"> </w:t>
      </w:r>
      <w:r w:rsidR="00C97608">
        <w:rPr>
          <w:rFonts w:asciiTheme="minorHAnsi" w:hAnsiTheme="minorHAnsi" w:cstheme="minorHAnsi"/>
          <w:sz w:val="22"/>
          <w:szCs w:val="22"/>
        </w:rPr>
        <w:fldChar w:fldCharType="begin"/>
      </w:r>
      <w:r w:rsidR="00C97608">
        <w:rPr>
          <w:rFonts w:asciiTheme="minorHAnsi" w:hAnsiTheme="minorHAnsi" w:cstheme="minorHAnsi"/>
          <w:sz w:val="22"/>
          <w:szCs w:val="22"/>
        </w:rPr>
        <w:instrText xml:space="preserve"> ADDIN ZOTERO_ITEM CSL_CITATION {"citationID":"NkrbVjQr","properties":{"formattedCitation":"(Esterman et al., 2013; Langner &amp; Eickhoff, 2013)","plainCitation":"(Esterman et al., 2013; Langner &amp; Eickhoff, 2013)","noteIndex":0},"citationItems":[{"id":364,"uris":["http://zotero.org/users/local/5BDxAAQf/items/PVZUD649"],"uri":["http://zotero.org/users/local/5BDxAAQf/items/PVZUD649"],"itemData":{"id":364,"type":"article-journal","title":"In the zone or zoning out? Tracking behavioral and neural fluctuations during sustained attention","container-title":"Cerebral cortex","page":"2712-2723","volume":"23","issue":"11","author":[{"family":"Esterman","given":"Michael"},{"family":"Noonan","given":"Sarah K."},{"family":"Rosenberg","given":"Monica"},{"family":"DeGutis","given":"Joseph"}],"issued":{"date-parts":[["2013"]]}}},{"id":365,"uris":["http://zotero.org/users/local/5BDxAAQf/items/VQBBLUCB"],"uri":["http://zotero.org/users/local/5BDxAAQf/items/VQBBLUCB"],"itemData":{"id":365,"type":"article-journal","title":"Sustaining attention to simple tasks: a meta-analytic review of the neural mechanisms of vigilant attention.","container-title":"Psychological bulletin","page":"870","volume":"139","issue":"4","author":[{"family":"Langner","given":"Robert"},{"family":"Eickhoff","given":"Simon B."}],"issued":{"date-parts":[["2013"]]}}}],"schema":"https://github.com/citation-style-language/schema/raw/master/csl-citation.json"} </w:instrText>
      </w:r>
      <w:r w:rsidR="00C97608">
        <w:rPr>
          <w:rFonts w:asciiTheme="minorHAnsi" w:hAnsiTheme="minorHAnsi" w:cstheme="minorHAnsi"/>
          <w:sz w:val="22"/>
          <w:szCs w:val="22"/>
        </w:rPr>
        <w:fldChar w:fldCharType="separate"/>
      </w:r>
      <w:r w:rsidR="00C97608" w:rsidRPr="00C97608">
        <w:rPr>
          <w:rFonts w:ascii="Calibri" w:hAnsi="Calibri" w:cs="Calibri"/>
          <w:sz w:val="22"/>
        </w:rPr>
        <w:t>(Esterman et al., 2013; Langner &amp; Eickhoff, 2013)</w:t>
      </w:r>
      <w:r w:rsidR="00C97608">
        <w:rPr>
          <w:rFonts w:asciiTheme="minorHAnsi" w:hAnsiTheme="minorHAnsi" w:cstheme="minorHAnsi"/>
          <w:sz w:val="22"/>
          <w:szCs w:val="22"/>
        </w:rPr>
        <w:fldChar w:fldCharType="end"/>
      </w:r>
      <w:r w:rsidRPr="0075394C">
        <w:rPr>
          <w:rFonts w:asciiTheme="minorHAnsi" w:hAnsiTheme="minorHAnsi" w:cstheme="minorHAnsi"/>
          <w:sz w:val="22"/>
          <w:szCs w:val="22"/>
        </w:rPr>
        <w:t xml:space="preserve">). </w:t>
      </w:r>
    </w:p>
    <w:p w14:paraId="6D1C7717" w14:textId="77777777" w:rsidR="0081795D" w:rsidRPr="0075394C" w:rsidRDefault="0081795D" w:rsidP="0075394C">
      <w:pPr>
        <w:spacing w:line="360" w:lineRule="auto"/>
        <w:rPr>
          <w:rFonts w:asciiTheme="minorHAnsi" w:hAnsiTheme="minorHAnsi" w:cstheme="minorHAnsi"/>
          <w:sz w:val="22"/>
          <w:szCs w:val="22"/>
        </w:rPr>
      </w:pPr>
    </w:p>
    <w:p w14:paraId="7811A05E" w14:textId="77777777" w:rsidR="00BA0A6E" w:rsidRDefault="00146F40" w:rsidP="0075394C">
      <w:pPr>
        <w:spacing w:line="360" w:lineRule="auto"/>
        <w:rPr>
          <w:rFonts w:asciiTheme="minorHAnsi" w:hAnsiTheme="minorHAnsi" w:cstheme="minorHAnsi"/>
          <w:sz w:val="22"/>
          <w:szCs w:val="22"/>
        </w:rPr>
      </w:pPr>
      <w:r w:rsidRPr="006A33BD">
        <w:rPr>
          <w:rFonts w:asciiTheme="minorHAnsi" w:hAnsiTheme="minorHAnsi" w:cstheme="minorHAnsi"/>
          <w:sz w:val="22"/>
          <w:szCs w:val="22"/>
        </w:rPr>
        <w:t>Planned analysis</w:t>
      </w:r>
    </w:p>
    <w:p w14:paraId="57422F75" w14:textId="77777777" w:rsidR="00687A2E" w:rsidRPr="006A33BD" w:rsidRDefault="00687A2E" w:rsidP="0075394C">
      <w:pPr>
        <w:spacing w:line="360" w:lineRule="auto"/>
        <w:rPr>
          <w:rFonts w:asciiTheme="minorHAnsi" w:hAnsiTheme="minorHAnsi" w:cstheme="minorHAnsi"/>
          <w:sz w:val="22"/>
          <w:szCs w:val="22"/>
        </w:rPr>
      </w:pPr>
    </w:p>
    <w:p w14:paraId="21237858" w14:textId="77777777" w:rsidR="00146F40" w:rsidRPr="006A33BD" w:rsidRDefault="006A33BD" w:rsidP="0075394C">
      <w:pPr>
        <w:spacing w:line="360" w:lineRule="auto"/>
        <w:rPr>
          <w:rFonts w:asciiTheme="minorHAnsi" w:hAnsiTheme="minorHAnsi" w:cstheme="minorHAnsi"/>
          <w:sz w:val="22"/>
          <w:szCs w:val="22"/>
        </w:rPr>
      </w:pPr>
      <w:r w:rsidRPr="006A33BD">
        <w:rPr>
          <w:rFonts w:asciiTheme="minorHAnsi" w:hAnsiTheme="minorHAnsi" w:cstheme="minorHAnsi"/>
          <w:sz w:val="22"/>
          <w:szCs w:val="22"/>
        </w:rPr>
        <w:t>The performances on 2 linguistic variables will be used as inter-individual linguistic metrics:</w:t>
      </w:r>
    </w:p>
    <w:p w14:paraId="68CC7D77" w14:textId="77777777" w:rsidR="006A33BD" w:rsidRPr="006A33BD" w:rsidRDefault="006A33BD" w:rsidP="006A33BD">
      <w:pPr>
        <w:pStyle w:val="ListParagraph"/>
        <w:numPr>
          <w:ilvl w:val="0"/>
          <w:numId w:val="3"/>
        </w:numPr>
        <w:spacing w:line="360" w:lineRule="auto"/>
        <w:rPr>
          <w:rFonts w:cstheme="minorHAnsi"/>
        </w:rPr>
      </w:pPr>
      <w:r w:rsidRPr="006A33BD">
        <w:rPr>
          <w:rFonts w:cstheme="minorHAnsi"/>
        </w:rPr>
        <w:t>The naming latencies in the baseline condition;</w:t>
      </w:r>
    </w:p>
    <w:p w14:paraId="07F63299" w14:textId="77777777" w:rsidR="006A33BD" w:rsidRPr="006A33BD" w:rsidRDefault="006A33BD" w:rsidP="006A33BD">
      <w:pPr>
        <w:pStyle w:val="ListParagraph"/>
        <w:numPr>
          <w:ilvl w:val="0"/>
          <w:numId w:val="3"/>
        </w:numPr>
        <w:spacing w:line="360" w:lineRule="auto"/>
        <w:rPr>
          <w:rFonts w:cstheme="minorHAnsi"/>
        </w:rPr>
      </w:pPr>
      <w:r w:rsidRPr="006A33BD">
        <w:rPr>
          <w:rFonts w:cstheme="minorHAnsi"/>
        </w:rPr>
        <w:t>The PWI size effect in the semantical relatedness condition.</w:t>
      </w:r>
    </w:p>
    <w:p w14:paraId="0AFFCE6F" w14:textId="77777777" w:rsidR="006A33BD" w:rsidRDefault="006A33BD" w:rsidP="006A33BD">
      <w:pPr>
        <w:spacing w:line="360" w:lineRule="auto"/>
        <w:ind w:firstLine="360"/>
        <w:rPr>
          <w:rFonts w:asciiTheme="minorHAnsi" w:hAnsiTheme="minorHAnsi" w:cstheme="minorHAnsi"/>
          <w:sz w:val="22"/>
          <w:szCs w:val="22"/>
        </w:rPr>
      </w:pPr>
      <w:r w:rsidRPr="006A33BD">
        <w:rPr>
          <w:rFonts w:asciiTheme="minorHAnsi" w:hAnsiTheme="minorHAnsi" w:cstheme="minorHAnsi"/>
          <w:sz w:val="22"/>
          <w:szCs w:val="22"/>
        </w:rPr>
        <w:t>Concerning</w:t>
      </w:r>
      <w:r>
        <w:rPr>
          <w:rFonts w:asciiTheme="minorHAnsi" w:hAnsiTheme="minorHAnsi" w:cstheme="minorHAnsi"/>
          <w:sz w:val="22"/>
          <w:szCs w:val="22"/>
        </w:rPr>
        <w:t xml:space="preserve"> the naming latencies in the baseline condition, we will compute the mean of naming latencies for every participant. Moreover, we will follow the metrics used in Shao et al. (2012) by computing the parameters of the ex-Gaussian distribution of naming latencies. Therefore, we will compute the µ and τ parameters for every participant.</w:t>
      </w:r>
    </w:p>
    <w:p w14:paraId="129F2A4E" w14:textId="77777777" w:rsidR="006A33BD" w:rsidRDefault="006A33BD" w:rsidP="006A33BD">
      <w:pPr>
        <w:spacing w:line="360" w:lineRule="auto"/>
        <w:rPr>
          <w:rFonts w:asciiTheme="minorHAnsi" w:hAnsiTheme="minorHAnsi" w:cstheme="minorHAnsi"/>
          <w:sz w:val="22"/>
          <w:szCs w:val="22"/>
        </w:rPr>
      </w:pPr>
      <w:r>
        <w:rPr>
          <w:rFonts w:asciiTheme="minorHAnsi" w:hAnsiTheme="minorHAnsi" w:cstheme="minorHAnsi"/>
          <w:sz w:val="22"/>
          <w:szCs w:val="22"/>
        </w:rPr>
        <w:tab/>
        <w:t>Concerning the PWI size effect in the semantical relatedness condition, we will compute the effect size between the congruent and incongruent condition, by participant.</w:t>
      </w:r>
    </w:p>
    <w:p w14:paraId="7F26ABBA" w14:textId="77777777" w:rsidR="006A33BD" w:rsidRDefault="006A33BD" w:rsidP="006A33BD">
      <w:pPr>
        <w:spacing w:line="360" w:lineRule="auto"/>
        <w:rPr>
          <w:rFonts w:asciiTheme="minorHAnsi" w:hAnsiTheme="minorHAnsi" w:cstheme="minorHAnsi"/>
          <w:sz w:val="22"/>
          <w:szCs w:val="22"/>
        </w:rPr>
      </w:pPr>
    </w:p>
    <w:p w14:paraId="09970405" w14:textId="77777777" w:rsidR="006A33BD" w:rsidRDefault="006A33BD" w:rsidP="006A33BD">
      <w:pPr>
        <w:spacing w:line="360" w:lineRule="auto"/>
        <w:rPr>
          <w:rFonts w:asciiTheme="minorHAnsi" w:hAnsiTheme="minorHAnsi" w:cstheme="minorHAnsi"/>
          <w:sz w:val="22"/>
          <w:szCs w:val="22"/>
        </w:rPr>
      </w:pPr>
      <w:r>
        <w:rPr>
          <w:rFonts w:asciiTheme="minorHAnsi" w:hAnsiTheme="minorHAnsi" w:cstheme="minorHAnsi"/>
          <w:sz w:val="22"/>
          <w:szCs w:val="22"/>
        </w:rPr>
        <w:t>The performances on several cognitive tasks will be used as predictor</w:t>
      </w:r>
      <w:r w:rsidR="00687A2E">
        <w:rPr>
          <w:rFonts w:asciiTheme="minorHAnsi" w:hAnsiTheme="minorHAnsi" w:cstheme="minorHAnsi"/>
          <w:sz w:val="22"/>
          <w:szCs w:val="22"/>
        </w:rPr>
        <w:t>s</w:t>
      </w:r>
      <w:r>
        <w:rPr>
          <w:rFonts w:asciiTheme="minorHAnsi" w:hAnsiTheme="minorHAnsi" w:cstheme="minorHAnsi"/>
          <w:sz w:val="22"/>
          <w:szCs w:val="22"/>
        </w:rPr>
        <w:t>:</w:t>
      </w:r>
    </w:p>
    <w:p w14:paraId="0181FAA1" w14:textId="77777777" w:rsidR="006A33BD" w:rsidRDefault="006A33BD" w:rsidP="006A33BD">
      <w:pPr>
        <w:pStyle w:val="ListParagraph"/>
        <w:numPr>
          <w:ilvl w:val="0"/>
          <w:numId w:val="3"/>
        </w:numPr>
        <w:spacing w:line="360" w:lineRule="auto"/>
        <w:rPr>
          <w:rFonts w:cstheme="minorHAnsi"/>
        </w:rPr>
      </w:pPr>
      <w:r>
        <w:rPr>
          <w:rFonts w:cstheme="minorHAnsi"/>
        </w:rPr>
        <w:t xml:space="preserve">The span metric reflecting the inter-individual variability of the updating function; </w:t>
      </w:r>
    </w:p>
    <w:p w14:paraId="7278988D" w14:textId="77777777" w:rsidR="006A33BD" w:rsidRDefault="006A33BD" w:rsidP="006A33BD">
      <w:pPr>
        <w:pStyle w:val="ListParagraph"/>
        <w:numPr>
          <w:ilvl w:val="0"/>
          <w:numId w:val="3"/>
        </w:numPr>
        <w:spacing w:line="360" w:lineRule="auto"/>
        <w:rPr>
          <w:rFonts w:cstheme="minorHAnsi"/>
        </w:rPr>
      </w:pPr>
      <w:r>
        <w:rPr>
          <w:rFonts w:cstheme="minorHAnsi"/>
        </w:rPr>
        <w:t>The slope of the Simon task reflecting the inter-individual variability of the selective inhibition in a non-linguistic domain;</w:t>
      </w:r>
    </w:p>
    <w:p w14:paraId="17813D8E" w14:textId="77777777" w:rsidR="006A33BD" w:rsidRDefault="006A33BD" w:rsidP="006A33BD">
      <w:pPr>
        <w:pStyle w:val="ListParagraph"/>
        <w:numPr>
          <w:ilvl w:val="0"/>
          <w:numId w:val="3"/>
        </w:numPr>
        <w:spacing w:line="360" w:lineRule="auto"/>
        <w:rPr>
          <w:rFonts w:cstheme="minorHAnsi"/>
        </w:rPr>
      </w:pPr>
      <w:r>
        <w:rPr>
          <w:rFonts w:cstheme="minorHAnsi"/>
        </w:rPr>
        <w:t>The slope of the PWI task reflecting the inter-individual variability of the selective inhibition in a linguistic domain;</w:t>
      </w:r>
    </w:p>
    <w:p w14:paraId="542337FE" w14:textId="77777777" w:rsidR="006A33BD" w:rsidRDefault="006A33BD" w:rsidP="006A33BD">
      <w:pPr>
        <w:pStyle w:val="ListParagraph"/>
        <w:numPr>
          <w:ilvl w:val="0"/>
          <w:numId w:val="3"/>
        </w:numPr>
        <w:spacing w:line="360" w:lineRule="auto"/>
        <w:rPr>
          <w:rFonts w:cstheme="minorHAnsi"/>
        </w:rPr>
      </w:pPr>
      <w:r>
        <w:rPr>
          <w:rFonts w:cstheme="minorHAnsi"/>
        </w:rPr>
        <w:t>The hit rate in the CTET</w:t>
      </w:r>
      <w:r w:rsidR="00687A2E">
        <w:rPr>
          <w:rFonts w:cstheme="minorHAnsi"/>
        </w:rPr>
        <w:t xml:space="preserve"> reflecting the in</w:t>
      </w:r>
      <w:r>
        <w:rPr>
          <w:rFonts w:cstheme="minorHAnsi"/>
        </w:rPr>
        <w:t>ter-individual variability of sustained attention.</w:t>
      </w:r>
    </w:p>
    <w:p w14:paraId="6627E915" w14:textId="77777777" w:rsidR="006A33BD" w:rsidRDefault="006A33BD" w:rsidP="006A33BD">
      <w:pPr>
        <w:spacing w:line="360" w:lineRule="auto"/>
        <w:rPr>
          <w:rFonts w:asciiTheme="minorHAnsi" w:hAnsiTheme="minorHAnsi" w:cstheme="minorHAnsi"/>
        </w:rPr>
      </w:pPr>
      <w:r>
        <w:rPr>
          <w:rFonts w:asciiTheme="minorHAnsi" w:hAnsiTheme="minorHAnsi" w:cstheme="minorHAnsi"/>
        </w:rPr>
        <w:t xml:space="preserve">We will compare </w:t>
      </w:r>
      <w:r w:rsidR="00C2685F">
        <w:rPr>
          <w:rFonts w:asciiTheme="minorHAnsi" w:hAnsiTheme="minorHAnsi" w:cstheme="minorHAnsi"/>
        </w:rPr>
        <w:t xml:space="preserve">if the correlation between each of these predictor with the performances on the linguistic variables differ between the </w:t>
      </w:r>
      <w:r w:rsidR="00687A2E">
        <w:rPr>
          <w:rFonts w:asciiTheme="minorHAnsi" w:hAnsiTheme="minorHAnsi" w:cstheme="minorHAnsi"/>
        </w:rPr>
        <w:t>speed of the task (CD vs. VSD)</w:t>
      </w:r>
    </w:p>
    <w:p w14:paraId="2425B45B" w14:textId="77777777" w:rsidR="00C2685F" w:rsidRDefault="00C2685F" w:rsidP="006A33BD">
      <w:pPr>
        <w:spacing w:line="360" w:lineRule="auto"/>
        <w:rPr>
          <w:rFonts w:asciiTheme="minorHAnsi" w:hAnsiTheme="minorHAnsi" w:cstheme="minorHAnsi"/>
        </w:rPr>
      </w:pPr>
      <w:r>
        <w:rPr>
          <w:rFonts w:asciiTheme="minorHAnsi" w:hAnsiTheme="minorHAnsi" w:cstheme="minorHAnsi"/>
        </w:rPr>
        <w:t xml:space="preserve">Table 1 depicts all of the </w:t>
      </w:r>
      <w:r w:rsidR="00687A2E">
        <w:rPr>
          <w:rFonts w:asciiTheme="minorHAnsi" w:hAnsiTheme="minorHAnsi" w:cstheme="minorHAnsi"/>
        </w:rPr>
        <w:t>comparisons</w:t>
      </w:r>
      <w:r>
        <w:rPr>
          <w:rFonts w:asciiTheme="minorHAnsi" w:hAnsiTheme="minorHAnsi" w:cstheme="minorHAnsi"/>
        </w:rPr>
        <w:t xml:space="preserve"> that are planned.</w:t>
      </w:r>
    </w:p>
    <w:p w14:paraId="5584C5D9" w14:textId="77777777" w:rsidR="00687A2E" w:rsidRDefault="00687A2E" w:rsidP="006A33BD">
      <w:pPr>
        <w:spacing w:line="360" w:lineRule="auto"/>
        <w:rPr>
          <w:rFonts w:asciiTheme="minorHAnsi" w:hAnsiTheme="minorHAnsi" w:cstheme="minorHAnsi"/>
        </w:rPr>
      </w:pPr>
    </w:p>
    <w:p w14:paraId="61A6F7E9" w14:textId="77777777" w:rsidR="00687A2E" w:rsidRDefault="00687A2E" w:rsidP="006A33BD">
      <w:pPr>
        <w:spacing w:line="360" w:lineRule="auto"/>
        <w:rPr>
          <w:rFonts w:asciiTheme="minorHAnsi" w:hAnsiTheme="minorHAnsi" w:cstheme="minorHAnsi"/>
        </w:rPr>
      </w:pPr>
    </w:p>
    <w:p w14:paraId="5D819CEE" w14:textId="77777777" w:rsidR="00687A2E" w:rsidRDefault="00687A2E" w:rsidP="006A33BD">
      <w:pPr>
        <w:spacing w:line="360" w:lineRule="auto"/>
        <w:rPr>
          <w:rFonts w:asciiTheme="minorHAnsi" w:hAnsiTheme="minorHAnsi" w:cstheme="minorHAnsi"/>
        </w:rPr>
      </w:pPr>
    </w:p>
    <w:p w14:paraId="506E36E5" w14:textId="77777777" w:rsidR="00687A2E" w:rsidRDefault="00687A2E" w:rsidP="006A33BD">
      <w:pPr>
        <w:spacing w:line="360" w:lineRule="auto"/>
        <w:rPr>
          <w:rFonts w:asciiTheme="minorHAnsi" w:hAnsiTheme="minorHAnsi" w:cstheme="minorHAnsi"/>
        </w:rPr>
      </w:pPr>
    </w:p>
    <w:p w14:paraId="2F3CC044" w14:textId="77777777" w:rsidR="00687A2E" w:rsidRDefault="00687A2E" w:rsidP="006A33BD">
      <w:pPr>
        <w:spacing w:line="360" w:lineRule="auto"/>
        <w:rPr>
          <w:rFonts w:asciiTheme="minorHAnsi" w:hAnsiTheme="minorHAnsi" w:cstheme="minorHAnsi"/>
        </w:rPr>
      </w:pPr>
    </w:p>
    <w:p w14:paraId="48A8B8B6" w14:textId="77777777" w:rsidR="00C2685F" w:rsidRDefault="00C2685F" w:rsidP="006A33BD">
      <w:pPr>
        <w:spacing w:line="360" w:lineRule="auto"/>
        <w:rPr>
          <w:rFonts w:asciiTheme="minorHAnsi" w:hAnsiTheme="minorHAnsi" w:cstheme="minorHAnsi"/>
        </w:rPr>
      </w:pPr>
    </w:p>
    <w:p w14:paraId="0BC2E6F3" w14:textId="77777777" w:rsidR="00687A2E" w:rsidRDefault="00687A2E" w:rsidP="00687A2E">
      <w:pPr>
        <w:pStyle w:val="Caption"/>
        <w:keepNext/>
        <w:jc w:val="center"/>
      </w:pPr>
      <w:r>
        <w:t xml:space="preserve">Table </w:t>
      </w:r>
      <w:r w:rsidR="001A6AD9">
        <w:fldChar w:fldCharType="begin"/>
      </w:r>
      <w:r w:rsidR="001A6AD9">
        <w:instrText xml:space="preserve"> SEQ Table \* ARABIC </w:instrText>
      </w:r>
      <w:r w:rsidR="001A6AD9">
        <w:fldChar w:fldCharType="separate"/>
      </w:r>
      <w:r>
        <w:rPr>
          <w:noProof/>
        </w:rPr>
        <w:t>1</w:t>
      </w:r>
      <w:r w:rsidR="001A6AD9">
        <w:rPr>
          <w:noProof/>
        </w:rPr>
        <w:fldChar w:fldCharType="end"/>
      </w:r>
      <w:r>
        <w:t>: Planned comparison</w:t>
      </w:r>
    </w:p>
    <w:tbl>
      <w:tblPr>
        <w:tblStyle w:val="TableGrid"/>
        <w:tblW w:w="0" w:type="auto"/>
        <w:tblLook w:val="04A0" w:firstRow="1" w:lastRow="0" w:firstColumn="1" w:lastColumn="0" w:noHBand="0" w:noVBand="1"/>
      </w:tblPr>
      <w:tblGrid>
        <w:gridCol w:w="1324"/>
        <w:gridCol w:w="1727"/>
        <w:gridCol w:w="1607"/>
        <w:gridCol w:w="1527"/>
        <w:gridCol w:w="1727"/>
        <w:gridCol w:w="1484"/>
      </w:tblGrid>
      <w:tr w:rsidR="00687A2E" w14:paraId="50F75D5B" w14:textId="77777777" w:rsidTr="00BE1C91">
        <w:tc>
          <w:tcPr>
            <w:tcW w:w="3051" w:type="dxa"/>
            <w:gridSpan w:val="2"/>
            <w:vMerge w:val="restart"/>
          </w:tcPr>
          <w:p w14:paraId="4F22C108" w14:textId="77777777" w:rsidR="00687A2E" w:rsidRDefault="00687A2E" w:rsidP="006A33BD">
            <w:pPr>
              <w:spacing w:line="360" w:lineRule="auto"/>
              <w:rPr>
                <w:rFonts w:asciiTheme="minorHAnsi" w:hAnsiTheme="minorHAnsi" w:cstheme="minorHAnsi"/>
              </w:rPr>
            </w:pPr>
          </w:p>
        </w:tc>
        <w:tc>
          <w:tcPr>
            <w:tcW w:w="6345" w:type="dxa"/>
            <w:gridSpan w:val="4"/>
          </w:tcPr>
          <w:p w14:paraId="03543810" w14:textId="77777777" w:rsidR="00687A2E" w:rsidRDefault="00687A2E" w:rsidP="00687A2E">
            <w:pPr>
              <w:spacing w:line="360" w:lineRule="auto"/>
              <w:jc w:val="center"/>
              <w:rPr>
                <w:rFonts w:asciiTheme="minorHAnsi" w:hAnsiTheme="minorHAnsi" w:cstheme="minorHAnsi"/>
              </w:rPr>
            </w:pPr>
            <w:r>
              <w:rPr>
                <w:rFonts w:asciiTheme="minorHAnsi" w:hAnsiTheme="minorHAnsi" w:cstheme="minorHAnsi"/>
              </w:rPr>
              <w:t>Predictors</w:t>
            </w:r>
          </w:p>
        </w:tc>
      </w:tr>
      <w:tr w:rsidR="00687A2E" w14:paraId="71143F8E" w14:textId="77777777" w:rsidTr="00BE1C91">
        <w:tc>
          <w:tcPr>
            <w:tcW w:w="3051" w:type="dxa"/>
            <w:gridSpan w:val="2"/>
            <w:vMerge/>
          </w:tcPr>
          <w:p w14:paraId="3CC557F5" w14:textId="77777777" w:rsidR="00687A2E" w:rsidRDefault="00687A2E" w:rsidP="006A33BD">
            <w:pPr>
              <w:spacing w:line="360" w:lineRule="auto"/>
              <w:rPr>
                <w:rFonts w:asciiTheme="minorHAnsi" w:hAnsiTheme="minorHAnsi" w:cstheme="minorHAnsi"/>
              </w:rPr>
            </w:pPr>
          </w:p>
        </w:tc>
        <w:tc>
          <w:tcPr>
            <w:tcW w:w="1607" w:type="dxa"/>
          </w:tcPr>
          <w:p w14:paraId="79CC320F" w14:textId="77777777" w:rsidR="00687A2E" w:rsidRDefault="00687A2E" w:rsidP="006A33BD">
            <w:pPr>
              <w:spacing w:line="360" w:lineRule="auto"/>
              <w:rPr>
                <w:rFonts w:asciiTheme="minorHAnsi" w:hAnsiTheme="minorHAnsi" w:cstheme="minorHAnsi"/>
              </w:rPr>
            </w:pPr>
            <w:r>
              <w:rPr>
                <w:rFonts w:asciiTheme="minorHAnsi" w:hAnsiTheme="minorHAnsi" w:cstheme="minorHAnsi"/>
              </w:rPr>
              <w:t>Span measure</w:t>
            </w:r>
          </w:p>
        </w:tc>
        <w:tc>
          <w:tcPr>
            <w:tcW w:w="1527" w:type="dxa"/>
          </w:tcPr>
          <w:p w14:paraId="29A96469" w14:textId="77777777" w:rsidR="00687A2E" w:rsidRDefault="00687A2E" w:rsidP="006A33BD">
            <w:pPr>
              <w:spacing w:line="360" w:lineRule="auto"/>
              <w:rPr>
                <w:rFonts w:asciiTheme="minorHAnsi" w:hAnsiTheme="minorHAnsi" w:cstheme="minorHAnsi"/>
              </w:rPr>
            </w:pPr>
            <w:r>
              <w:rPr>
                <w:rFonts w:asciiTheme="minorHAnsi" w:hAnsiTheme="minorHAnsi" w:cstheme="minorHAnsi"/>
              </w:rPr>
              <w:t>Slope Simon task</w:t>
            </w:r>
          </w:p>
        </w:tc>
        <w:tc>
          <w:tcPr>
            <w:tcW w:w="1727" w:type="dxa"/>
          </w:tcPr>
          <w:p w14:paraId="627DC677" w14:textId="77777777" w:rsidR="00687A2E" w:rsidRDefault="00687A2E" w:rsidP="006A33BD">
            <w:pPr>
              <w:spacing w:line="360" w:lineRule="auto"/>
              <w:rPr>
                <w:rFonts w:asciiTheme="minorHAnsi" w:hAnsiTheme="minorHAnsi" w:cstheme="minorHAnsi"/>
              </w:rPr>
            </w:pPr>
            <w:r>
              <w:rPr>
                <w:rFonts w:asciiTheme="minorHAnsi" w:hAnsiTheme="minorHAnsi" w:cstheme="minorHAnsi"/>
              </w:rPr>
              <w:t>Slope PWI semantic interference</w:t>
            </w:r>
          </w:p>
        </w:tc>
        <w:tc>
          <w:tcPr>
            <w:tcW w:w="1484" w:type="dxa"/>
          </w:tcPr>
          <w:p w14:paraId="0E33B786" w14:textId="77777777" w:rsidR="00687A2E" w:rsidRDefault="00687A2E" w:rsidP="006A33BD">
            <w:pPr>
              <w:spacing w:line="360" w:lineRule="auto"/>
              <w:rPr>
                <w:rFonts w:asciiTheme="minorHAnsi" w:hAnsiTheme="minorHAnsi" w:cstheme="minorHAnsi"/>
              </w:rPr>
            </w:pPr>
            <w:r>
              <w:rPr>
                <w:rFonts w:asciiTheme="minorHAnsi" w:hAnsiTheme="minorHAnsi" w:cstheme="minorHAnsi"/>
              </w:rPr>
              <w:t>Hit rate CTET</w:t>
            </w:r>
          </w:p>
        </w:tc>
      </w:tr>
      <w:tr w:rsidR="00687A2E" w14:paraId="49786AF4" w14:textId="77777777" w:rsidTr="00687A2E">
        <w:tc>
          <w:tcPr>
            <w:tcW w:w="1324" w:type="dxa"/>
            <w:vMerge w:val="restart"/>
          </w:tcPr>
          <w:p w14:paraId="30D72D69" w14:textId="77777777" w:rsidR="00687A2E" w:rsidRDefault="00687A2E" w:rsidP="006A33BD">
            <w:pPr>
              <w:spacing w:line="360" w:lineRule="auto"/>
              <w:rPr>
                <w:rFonts w:asciiTheme="minorHAnsi" w:hAnsiTheme="minorHAnsi" w:cstheme="minorHAnsi"/>
              </w:rPr>
            </w:pPr>
            <w:r>
              <w:rPr>
                <w:rFonts w:asciiTheme="minorHAnsi" w:hAnsiTheme="minorHAnsi" w:cstheme="minorHAnsi"/>
              </w:rPr>
              <w:t>Dependent variables</w:t>
            </w:r>
          </w:p>
        </w:tc>
        <w:tc>
          <w:tcPr>
            <w:tcW w:w="1727" w:type="dxa"/>
          </w:tcPr>
          <w:p w14:paraId="49F5F4AE" w14:textId="77777777" w:rsidR="00687A2E" w:rsidRDefault="00687A2E" w:rsidP="006A33BD">
            <w:pPr>
              <w:spacing w:line="360" w:lineRule="auto"/>
              <w:rPr>
                <w:rFonts w:asciiTheme="minorHAnsi" w:hAnsiTheme="minorHAnsi" w:cstheme="minorHAnsi"/>
              </w:rPr>
            </w:pPr>
            <w:r>
              <w:rPr>
                <w:rFonts w:asciiTheme="minorHAnsi" w:hAnsiTheme="minorHAnsi" w:cstheme="minorHAnsi"/>
              </w:rPr>
              <w:t>Mean naming baseline condition</w:t>
            </w:r>
          </w:p>
        </w:tc>
        <w:tc>
          <w:tcPr>
            <w:tcW w:w="1607" w:type="dxa"/>
          </w:tcPr>
          <w:p w14:paraId="7BB88163" w14:textId="77777777" w:rsidR="00687A2E" w:rsidRDefault="00687A2E" w:rsidP="006A33BD">
            <w:pPr>
              <w:spacing w:line="360" w:lineRule="auto"/>
              <w:rPr>
                <w:rFonts w:asciiTheme="minorHAnsi" w:hAnsiTheme="minorHAnsi" w:cstheme="minorHAnsi"/>
              </w:rPr>
            </w:pPr>
            <w:r>
              <w:rPr>
                <w:rFonts w:asciiTheme="minorHAnsi" w:hAnsiTheme="minorHAnsi" w:cstheme="minorHAnsi"/>
              </w:rPr>
              <w:t>CD vs. VSD</w:t>
            </w:r>
          </w:p>
        </w:tc>
        <w:tc>
          <w:tcPr>
            <w:tcW w:w="1527" w:type="dxa"/>
          </w:tcPr>
          <w:p w14:paraId="7048AC6C" w14:textId="77777777" w:rsidR="00687A2E" w:rsidRDefault="00687A2E" w:rsidP="006A33BD">
            <w:pPr>
              <w:spacing w:line="360" w:lineRule="auto"/>
              <w:rPr>
                <w:rFonts w:asciiTheme="minorHAnsi" w:hAnsiTheme="minorHAnsi" w:cstheme="minorHAnsi"/>
              </w:rPr>
            </w:pPr>
            <w:r>
              <w:rPr>
                <w:rFonts w:asciiTheme="minorHAnsi" w:hAnsiTheme="minorHAnsi" w:cstheme="minorHAnsi"/>
              </w:rPr>
              <w:t>CD vs. VSD</w:t>
            </w:r>
          </w:p>
        </w:tc>
        <w:tc>
          <w:tcPr>
            <w:tcW w:w="1727" w:type="dxa"/>
          </w:tcPr>
          <w:p w14:paraId="2F0B9602" w14:textId="77777777" w:rsidR="00687A2E" w:rsidRDefault="00687A2E" w:rsidP="006A33BD">
            <w:pPr>
              <w:spacing w:line="360" w:lineRule="auto"/>
              <w:rPr>
                <w:rFonts w:asciiTheme="minorHAnsi" w:hAnsiTheme="minorHAnsi" w:cstheme="minorHAnsi"/>
              </w:rPr>
            </w:pPr>
            <w:r>
              <w:rPr>
                <w:rFonts w:asciiTheme="minorHAnsi" w:hAnsiTheme="minorHAnsi" w:cstheme="minorHAnsi"/>
              </w:rPr>
              <w:t>CD vs. VSD</w:t>
            </w:r>
          </w:p>
        </w:tc>
        <w:tc>
          <w:tcPr>
            <w:tcW w:w="1484" w:type="dxa"/>
          </w:tcPr>
          <w:p w14:paraId="6A869E6B" w14:textId="77777777" w:rsidR="00687A2E" w:rsidRDefault="00687A2E" w:rsidP="006A33BD">
            <w:pPr>
              <w:spacing w:line="360" w:lineRule="auto"/>
              <w:rPr>
                <w:rFonts w:asciiTheme="minorHAnsi" w:hAnsiTheme="minorHAnsi" w:cstheme="minorHAnsi"/>
              </w:rPr>
            </w:pPr>
            <w:r>
              <w:rPr>
                <w:rFonts w:asciiTheme="minorHAnsi" w:hAnsiTheme="minorHAnsi" w:cstheme="minorHAnsi"/>
              </w:rPr>
              <w:t>CD vs. VSD</w:t>
            </w:r>
          </w:p>
        </w:tc>
      </w:tr>
      <w:tr w:rsidR="00687A2E" w14:paraId="02865067" w14:textId="77777777" w:rsidTr="00687A2E">
        <w:tc>
          <w:tcPr>
            <w:tcW w:w="1324" w:type="dxa"/>
            <w:vMerge/>
          </w:tcPr>
          <w:p w14:paraId="2BABE4B0" w14:textId="77777777" w:rsidR="00687A2E" w:rsidRDefault="00687A2E" w:rsidP="006A33BD">
            <w:pPr>
              <w:spacing w:line="360" w:lineRule="auto"/>
              <w:rPr>
                <w:rFonts w:asciiTheme="minorHAnsi" w:hAnsiTheme="minorHAnsi" w:cstheme="minorHAnsi"/>
                <w:sz w:val="22"/>
                <w:szCs w:val="22"/>
              </w:rPr>
            </w:pPr>
          </w:p>
        </w:tc>
        <w:tc>
          <w:tcPr>
            <w:tcW w:w="1727" w:type="dxa"/>
          </w:tcPr>
          <w:p w14:paraId="7C7109CD" w14:textId="77777777" w:rsidR="00687A2E" w:rsidRDefault="00687A2E" w:rsidP="006A33BD">
            <w:pPr>
              <w:spacing w:line="360" w:lineRule="auto"/>
              <w:rPr>
                <w:rFonts w:asciiTheme="minorHAnsi" w:hAnsiTheme="minorHAnsi" w:cstheme="minorHAnsi"/>
              </w:rPr>
            </w:pPr>
            <w:r>
              <w:rPr>
                <w:rFonts w:asciiTheme="minorHAnsi" w:hAnsiTheme="minorHAnsi" w:cstheme="minorHAnsi"/>
                <w:sz w:val="22"/>
                <w:szCs w:val="22"/>
              </w:rPr>
              <w:t>µ baseline condition</w:t>
            </w:r>
          </w:p>
        </w:tc>
        <w:tc>
          <w:tcPr>
            <w:tcW w:w="1607" w:type="dxa"/>
          </w:tcPr>
          <w:p w14:paraId="179203D2" w14:textId="77777777" w:rsidR="00687A2E" w:rsidRDefault="00687A2E" w:rsidP="006A33BD">
            <w:pPr>
              <w:spacing w:line="360" w:lineRule="auto"/>
              <w:rPr>
                <w:rFonts w:asciiTheme="minorHAnsi" w:hAnsiTheme="minorHAnsi" w:cstheme="minorHAnsi"/>
              </w:rPr>
            </w:pPr>
            <w:r>
              <w:rPr>
                <w:rFonts w:asciiTheme="minorHAnsi" w:hAnsiTheme="minorHAnsi" w:cstheme="minorHAnsi"/>
              </w:rPr>
              <w:t>CD vs. VSD</w:t>
            </w:r>
          </w:p>
        </w:tc>
        <w:tc>
          <w:tcPr>
            <w:tcW w:w="1527" w:type="dxa"/>
          </w:tcPr>
          <w:p w14:paraId="57A95CFD" w14:textId="77777777" w:rsidR="00687A2E" w:rsidRDefault="00687A2E" w:rsidP="006A33BD">
            <w:pPr>
              <w:spacing w:line="360" w:lineRule="auto"/>
              <w:rPr>
                <w:rFonts w:asciiTheme="minorHAnsi" w:hAnsiTheme="minorHAnsi" w:cstheme="minorHAnsi"/>
              </w:rPr>
            </w:pPr>
            <w:r>
              <w:rPr>
                <w:rFonts w:asciiTheme="minorHAnsi" w:hAnsiTheme="minorHAnsi" w:cstheme="minorHAnsi"/>
              </w:rPr>
              <w:t>CD vs. VSD</w:t>
            </w:r>
          </w:p>
        </w:tc>
        <w:tc>
          <w:tcPr>
            <w:tcW w:w="1727" w:type="dxa"/>
          </w:tcPr>
          <w:p w14:paraId="17613D9D" w14:textId="77777777" w:rsidR="00687A2E" w:rsidRDefault="00687A2E" w:rsidP="006A33BD">
            <w:pPr>
              <w:spacing w:line="360" w:lineRule="auto"/>
              <w:rPr>
                <w:rFonts w:asciiTheme="minorHAnsi" w:hAnsiTheme="minorHAnsi" w:cstheme="minorHAnsi"/>
              </w:rPr>
            </w:pPr>
            <w:r>
              <w:rPr>
                <w:rFonts w:asciiTheme="minorHAnsi" w:hAnsiTheme="minorHAnsi" w:cstheme="minorHAnsi"/>
              </w:rPr>
              <w:t>CD vs. VSD</w:t>
            </w:r>
          </w:p>
        </w:tc>
        <w:tc>
          <w:tcPr>
            <w:tcW w:w="1484" w:type="dxa"/>
          </w:tcPr>
          <w:p w14:paraId="08857280" w14:textId="77777777" w:rsidR="00687A2E" w:rsidRDefault="00687A2E" w:rsidP="006A33BD">
            <w:pPr>
              <w:spacing w:line="360" w:lineRule="auto"/>
              <w:rPr>
                <w:rFonts w:asciiTheme="minorHAnsi" w:hAnsiTheme="minorHAnsi" w:cstheme="minorHAnsi"/>
              </w:rPr>
            </w:pPr>
            <w:r>
              <w:rPr>
                <w:rFonts w:asciiTheme="minorHAnsi" w:hAnsiTheme="minorHAnsi" w:cstheme="minorHAnsi"/>
              </w:rPr>
              <w:t>CD vs. VSD</w:t>
            </w:r>
          </w:p>
        </w:tc>
      </w:tr>
      <w:tr w:rsidR="00687A2E" w14:paraId="50D2D73B" w14:textId="77777777" w:rsidTr="00687A2E">
        <w:tc>
          <w:tcPr>
            <w:tcW w:w="1324" w:type="dxa"/>
            <w:vMerge/>
          </w:tcPr>
          <w:p w14:paraId="75C71FDC" w14:textId="77777777" w:rsidR="00687A2E" w:rsidRDefault="00687A2E" w:rsidP="006A33BD">
            <w:pPr>
              <w:spacing w:line="360" w:lineRule="auto"/>
              <w:rPr>
                <w:rFonts w:asciiTheme="minorHAnsi" w:hAnsiTheme="minorHAnsi" w:cstheme="minorHAnsi"/>
                <w:sz w:val="22"/>
                <w:szCs w:val="22"/>
              </w:rPr>
            </w:pPr>
          </w:p>
        </w:tc>
        <w:tc>
          <w:tcPr>
            <w:tcW w:w="1727" w:type="dxa"/>
          </w:tcPr>
          <w:p w14:paraId="731E2DB6" w14:textId="77777777" w:rsidR="00687A2E" w:rsidRDefault="00687A2E" w:rsidP="006A33BD">
            <w:pPr>
              <w:spacing w:line="360" w:lineRule="auto"/>
              <w:rPr>
                <w:rFonts w:asciiTheme="minorHAnsi" w:hAnsiTheme="minorHAnsi" w:cstheme="minorHAnsi"/>
              </w:rPr>
            </w:pPr>
            <w:r>
              <w:rPr>
                <w:rFonts w:asciiTheme="minorHAnsi" w:hAnsiTheme="minorHAnsi" w:cstheme="minorHAnsi"/>
                <w:sz w:val="22"/>
                <w:szCs w:val="22"/>
              </w:rPr>
              <w:t>τ baseline condition</w:t>
            </w:r>
          </w:p>
        </w:tc>
        <w:tc>
          <w:tcPr>
            <w:tcW w:w="1607" w:type="dxa"/>
          </w:tcPr>
          <w:p w14:paraId="67CC9A86" w14:textId="77777777" w:rsidR="00687A2E" w:rsidRDefault="00687A2E" w:rsidP="006A33BD">
            <w:pPr>
              <w:spacing w:line="360" w:lineRule="auto"/>
              <w:rPr>
                <w:rFonts w:asciiTheme="minorHAnsi" w:hAnsiTheme="minorHAnsi" w:cstheme="minorHAnsi"/>
              </w:rPr>
            </w:pPr>
            <w:r>
              <w:rPr>
                <w:rFonts w:asciiTheme="minorHAnsi" w:hAnsiTheme="minorHAnsi" w:cstheme="minorHAnsi"/>
              </w:rPr>
              <w:t>CD vs. VSD</w:t>
            </w:r>
          </w:p>
        </w:tc>
        <w:tc>
          <w:tcPr>
            <w:tcW w:w="1527" w:type="dxa"/>
          </w:tcPr>
          <w:p w14:paraId="2F50E6D0" w14:textId="77777777" w:rsidR="00687A2E" w:rsidRDefault="00687A2E" w:rsidP="006A33BD">
            <w:pPr>
              <w:spacing w:line="360" w:lineRule="auto"/>
              <w:rPr>
                <w:rFonts w:asciiTheme="minorHAnsi" w:hAnsiTheme="minorHAnsi" w:cstheme="minorHAnsi"/>
              </w:rPr>
            </w:pPr>
            <w:r>
              <w:rPr>
                <w:rFonts w:asciiTheme="minorHAnsi" w:hAnsiTheme="minorHAnsi" w:cstheme="minorHAnsi"/>
              </w:rPr>
              <w:t>CD vs. VSD</w:t>
            </w:r>
          </w:p>
        </w:tc>
        <w:tc>
          <w:tcPr>
            <w:tcW w:w="1727" w:type="dxa"/>
          </w:tcPr>
          <w:p w14:paraId="4DB39520" w14:textId="77777777" w:rsidR="00687A2E" w:rsidRDefault="00687A2E" w:rsidP="006A33BD">
            <w:pPr>
              <w:spacing w:line="360" w:lineRule="auto"/>
              <w:rPr>
                <w:rFonts w:asciiTheme="minorHAnsi" w:hAnsiTheme="minorHAnsi" w:cstheme="minorHAnsi"/>
              </w:rPr>
            </w:pPr>
            <w:r>
              <w:rPr>
                <w:rFonts w:asciiTheme="minorHAnsi" w:hAnsiTheme="minorHAnsi" w:cstheme="minorHAnsi"/>
              </w:rPr>
              <w:t>CD vs. VSD</w:t>
            </w:r>
          </w:p>
        </w:tc>
        <w:tc>
          <w:tcPr>
            <w:tcW w:w="1484" w:type="dxa"/>
          </w:tcPr>
          <w:p w14:paraId="7D6CC51D" w14:textId="77777777" w:rsidR="00687A2E" w:rsidRDefault="00687A2E" w:rsidP="006A33BD">
            <w:pPr>
              <w:spacing w:line="360" w:lineRule="auto"/>
              <w:rPr>
                <w:rFonts w:asciiTheme="minorHAnsi" w:hAnsiTheme="minorHAnsi" w:cstheme="minorHAnsi"/>
              </w:rPr>
            </w:pPr>
            <w:r>
              <w:rPr>
                <w:rFonts w:asciiTheme="minorHAnsi" w:hAnsiTheme="minorHAnsi" w:cstheme="minorHAnsi"/>
              </w:rPr>
              <w:t>CD vs. VSD</w:t>
            </w:r>
          </w:p>
        </w:tc>
      </w:tr>
      <w:tr w:rsidR="00687A2E" w14:paraId="48BED4E7" w14:textId="77777777" w:rsidTr="00687A2E">
        <w:tc>
          <w:tcPr>
            <w:tcW w:w="1324" w:type="dxa"/>
            <w:vMerge/>
          </w:tcPr>
          <w:p w14:paraId="4397C947" w14:textId="77777777" w:rsidR="00687A2E" w:rsidRDefault="00687A2E" w:rsidP="006A33BD">
            <w:pPr>
              <w:spacing w:line="360" w:lineRule="auto"/>
              <w:rPr>
                <w:rFonts w:asciiTheme="minorHAnsi" w:hAnsiTheme="minorHAnsi" w:cstheme="minorHAnsi"/>
              </w:rPr>
            </w:pPr>
          </w:p>
        </w:tc>
        <w:tc>
          <w:tcPr>
            <w:tcW w:w="1727" w:type="dxa"/>
          </w:tcPr>
          <w:p w14:paraId="31117047" w14:textId="77777777" w:rsidR="00687A2E" w:rsidRDefault="00687A2E" w:rsidP="006A33BD">
            <w:pPr>
              <w:spacing w:line="360" w:lineRule="auto"/>
              <w:rPr>
                <w:rFonts w:asciiTheme="minorHAnsi" w:hAnsiTheme="minorHAnsi" w:cstheme="minorHAnsi"/>
              </w:rPr>
            </w:pPr>
            <w:r>
              <w:rPr>
                <w:rFonts w:asciiTheme="minorHAnsi" w:hAnsiTheme="minorHAnsi" w:cstheme="minorHAnsi"/>
              </w:rPr>
              <w:t>Effect size PWI semantic interference</w:t>
            </w:r>
          </w:p>
        </w:tc>
        <w:tc>
          <w:tcPr>
            <w:tcW w:w="1607" w:type="dxa"/>
          </w:tcPr>
          <w:p w14:paraId="050D1236" w14:textId="77777777" w:rsidR="00687A2E" w:rsidRDefault="00687A2E" w:rsidP="006A33BD">
            <w:pPr>
              <w:spacing w:line="360" w:lineRule="auto"/>
              <w:rPr>
                <w:rFonts w:asciiTheme="minorHAnsi" w:hAnsiTheme="minorHAnsi" w:cstheme="minorHAnsi"/>
              </w:rPr>
            </w:pPr>
            <w:r>
              <w:rPr>
                <w:rFonts w:asciiTheme="minorHAnsi" w:hAnsiTheme="minorHAnsi" w:cstheme="minorHAnsi"/>
              </w:rPr>
              <w:t>CD vs. VSD</w:t>
            </w:r>
          </w:p>
        </w:tc>
        <w:tc>
          <w:tcPr>
            <w:tcW w:w="1527" w:type="dxa"/>
          </w:tcPr>
          <w:p w14:paraId="618060DB" w14:textId="77777777" w:rsidR="00687A2E" w:rsidRDefault="00687A2E" w:rsidP="006A33BD">
            <w:pPr>
              <w:spacing w:line="360" w:lineRule="auto"/>
              <w:rPr>
                <w:rFonts w:asciiTheme="minorHAnsi" w:hAnsiTheme="minorHAnsi" w:cstheme="minorHAnsi"/>
              </w:rPr>
            </w:pPr>
            <w:r>
              <w:rPr>
                <w:rFonts w:asciiTheme="minorHAnsi" w:hAnsiTheme="minorHAnsi" w:cstheme="minorHAnsi"/>
              </w:rPr>
              <w:t>CD vs. VSD</w:t>
            </w:r>
          </w:p>
        </w:tc>
        <w:tc>
          <w:tcPr>
            <w:tcW w:w="1727" w:type="dxa"/>
          </w:tcPr>
          <w:p w14:paraId="15109717" w14:textId="77777777" w:rsidR="00687A2E" w:rsidRDefault="00687A2E" w:rsidP="006A33BD">
            <w:pPr>
              <w:spacing w:line="360" w:lineRule="auto"/>
              <w:rPr>
                <w:rFonts w:asciiTheme="minorHAnsi" w:hAnsiTheme="minorHAnsi" w:cstheme="minorHAnsi"/>
              </w:rPr>
            </w:pPr>
            <w:r>
              <w:rPr>
                <w:rFonts w:asciiTheme="minorHAnsi" w:hAnsiTheme="minorHAnsi" w:cstheme="minorHAnsi"/>
              </w:rPr>
              <w:t>CD vs. VSD</w:t>
            </w:r>
          </w:p>
        </w:tc>
        <w:tc>
          <w:tcPr>
            <w:tcW w:w="1484" w:type="dxa"/>
          </w:tcPr>
          <w:p w14:paraId="3881058D" w14:textId="77777777" w:rsidR="00687A2E" w:rsidRDefault="00687A2E" w:rsidP="006A33BD">
            <w:pPr>
              <w:spacing w:line="360" w:lineRule="auto"/>
              <w:rPr>
                <w:rFonts w:asciiTheme="minorHAnsi" w:hAnsiTheme="minorHAnsi" w:cstheme="minorHAnsi"/>
              </w:rPr>
            </w:pPr>
            <w:r>
              <w:rPr>
                <w:rFonts w:asciiTheme="minorHAnsi" w:hAnsiTheme="minorHAnsi" w:cstheme="minorHAnsi"/>
              </w:rPr>
              <w:t>CD vs. VSD</w:t>
            </w:r>
          </w:p>
        </w:tc>
      </w:tr>
    </w:tbl>
    <w:p w14:paraId="5BFA8439" w14:textId="77777777" w:rsidR="00C2685F" w:rsidRDefault="00C2685F" w:rsidP="006A33BD">
      <w:pPr>
        <w:spacing w:line="360" w:lineRule="auto"/>
        <w:rPr>
          <w:rFonts w:asciiTheme="minorHAnsi" w:hAnsiTheme="minorHAnsi" w:cstheme="minorHAnsi"/>
        </w:rPr>
      </w:pPr>
    </w:p>
    <w:p w14:paraId="34AF6489" w14:textId="77777777" w:rsidR="00C2685F" w:rsidRDefault="00C2685F" w:rsidP="006A33BD">
      <w:pPr>
        <w:spacing w:line="360" w:lineRule="auto"/>
        <w:rPr>
          <w:rFonts w:asciiTheme="minorHAnsi" w:hAnsiTheme="minorHAnsi" w:cstheme="minorHAnsi"/>
        </w:rPr>
      </w:pPr>
    </w:p>
    <w:p w14:paraId="47B0AFD7" w14:textId="77777777" w:rsidR="00C2685F" w:rsidRDefault="00C2685F" w:rsidP="006A33BD">
      <w:pPr>
        <w:spacing w:line="360" w:lineRule="auto"/>
        <w:rPr>
          <w:rFonts w:asciiTheme="minorHAnsi" w:hAnsiTheme="minorHAnsi" w:cstheme="minorHAnsi"/>
        </w:rPr>
      </w:pPr>
    </w:p>
    <w:p w14:paraId="60569D4D" w14:textId="77777777" w:rsidR="00C2685F" w:rsidRDefault="00C2685F" w:rsidP="006A33BD">
      <w:pPr>
        <w:spacing w:line="360" w:lineRule="auto"/>
        <w:rPr>
          <w:rFonts w:asciiTheme="minorHAnsi" w:hAnsiTheme="minorHAnsi" w:cstheme="minorHAnsi"/>
        </w:rPr>
      </w:pPr>
    </w:p>
    <w:p w14:paraId="75DD76C6" w14:textId="77777777" w:rsidR="006A33BD" w:rsidRDefault="006A33BD" w:rsidP="006A33BD">
      <w:pPr>
        <w:spacing w:line="360" w:lineRule="auto"/>
        <w:rPr>
          <w:rFonts w:asciiTheme="minorHAnsi" w:hAnsiTheme="minorHAnsi" w:cstheme="minorHAnsi"/>
        </w:rPr>
      </w:pPr>
    </w:p>
    <w:p w14:paraId="4C228809" w14:textId="77777777" w:rsidR="006A33BD" w:rsidRDefault="006A33BD" w:rsidP="006A33BD">
      <w:pPr>
        <w:spacing w:line="360" w:lineRule="auto"/>
        <w:rPr>
          <w:rFonts w:asciiTheme="minorHAnsi" w:hAnsiTheme="minorHAnsi" w:cstheme="minorHAnsi"/>
        </w:rPr>
      </w:pPr>
    </w:p>
    <w:p w14:paraId="63C98FB8" w14:textId="77777777" w:rsidR="006A33BD" w:rsidRPr="006A33BD" w:rsidRDefault="006A33BD" w:rsidP="006A33BD">
      <w:pPr>
        <w:spacing w:line="360" w:lineRule="auto"/>
        <w:rPr>
          <w:rFonts w:asciiTheme="minorHAnsi" w:hAnsiTheme="minorHAnsi" w:cstheme="minorHAnsi"/>
        </w:rPr>
      </w:pPr>
    </w:p>
    <w:p w14:paraId="469B6680" w14:textId="77777777" w:rsidR="006A33BD" w:rsidRDefault="006A33BD" w:rsidP="006A33BD">
      <w:pPr>
        <w:spacing w:line="360" w:lineRule="auto"/>
        <w:rPr>
          <w:rFonts w:cstheme="minorHAnsi"/>
        </w:rPr>
      </w:pPr>
    </w:p>
    <w:p w14:paraId="52B8227A" w14:textId="77777777" w:rsidR="006A33BD" w:rsidRPr="006A33BD" w:rsidRDefault="006A33BD" w:rsidP="006A33BD">
      <w:pPr>
        <w:spacing w:line="360" w:lineRule="auto"/>
        <w:rPr>
          <w:rFonts w:cstheme="minorHAnsi"/>
        </w:rPr>
      </w:pPr>
    </w:p>
    <w:p w14:paraId="7D0F8453" w14:textId="77777777" w:rsidR="006A33BD" w:rsidRPr="006A33BD" w:rsidRDefault="006A33BD" w:rsidP="006A33BD">
      <w:pPr>
        <w:spacing w:line="360" w:lineRule="auto"/>
        <w:rPr>
          <w:rFonts w:asciiTheme="minorHAnsi" w:hAnsiTheme="minorHAnsi" w:cstheme="minorHAnsi"/>
          <w:sz w:val="22"/>
          <w:szCs w:val="22"/>
        </w:rPr>
      </w:pPr>
    </w:p>
    <w:p w14:paraId="57545478" w14:textId="77777777" w:rsidR="001C4DB6" w:rsidRPr="006A33BD" w:rsidRDefault="001C4DB6" w:rsidP="00146F40">
      <w:pPr>
        <w:spacing w:line="360" w:lineRule="auto"/>
        <w:jc w:val="both"/>
        <w:rPr>
          <w:rFonts w:asciiTheme="minorHAnsi" w:hAnsiTheme="minorHAnsi" w:cstheme="minorHAnsi"/>
          <w:sz w:val="22"/>
          <w:szCs w:val="22"/>
        </w:rPr>
      </w:pPr>
    </w:p>
    <w:p w14:paraId="59396439" w14:textId="77777777" w:rsidR="001C4DB6" w:rsidRPr="006A33BD" w:rsidRDefault="001C4DB6" w:rsidP="001C4DB6">
      <w:pPr>
        <w:spacing w:line="360" w:lineRule="auto"/>
        <w:ind w:firstLine="720"/>
        <w:jc w:val="both"/>
        <w:rPr>
          <w:rFonts w:asciiTheme="minorHAnsi" w:hAnsiTheme="minorHAnsi" w:cstheme="minorHAnsi"/>
          <w:sz w:val="22"/>
          <w:szCs w:val="22"/>
        </w:rPr>
      </w:pPr>
    </w:p>
    <w:p w14:paraId="09C6B660" w14:textId="77777777" w:rsidR="001C4DB6" w:rsidRPr="006A33BD" w:rsidRDefault="001C4DB6" w:rsidP="001C4DB6">
      <w:pPr>
        <w:spacing w:line="360" w:lineRule="auto"/>
        <w:ind w:firstLine="720"/>
        <w:jc w:val="both"/>
        <w:rPr>
          <w:rStyle w:val="citationref"/>
          <w:rFonts w:asciiTheme="minorHAnsi" w:hAnsiTheme="minorHAnsi" w:cstheme="minorHAnsi"/>
          <w:sz w:val="22"/>
          <w:szCs w:val="22"/>
        </w:rPr>
      </w:pPr>
    </w:p>
    <w:p w14:paraId="274F4849" w14:textId="77777777" w:rsidR="001C4DB6" w:rsidRPr="006A33BD" w:rsidRDefault="001C4DB6" w:rsidP="001C4DB6">
      <w:pPr>
        <w:spacing w:line="360" w:lineRule="auto"/>
        <w:ind w:firstLine="720"/>
        <w:jc w:val="both"/>
        <w:rPr>
          <w:rStyle w:val="citationref"/>
          <w:rFonts w:asciiTheme="minorHAnsi" w:hAnsiTheme="minorHAnsi" w:cstheme="minorHAnsi"/>
          <w:sz w:val="22"/>
          <w:szCs w:val="22"/>
        </w:rPr>
      </w:pPr>
    </w:p>
    <w:p w14:paraId="2794CFF8" w14:textId="77777777" w:rsidR="001C4DB6" w:rsidRPr="006A33BD" w:rsidRDefault="001C4DB6" w:rsidP="001C4DB6">
      <w:pPr>
        <w:spacing w:line="360" w:lineRule="auto"/>
        <w:ind w:firstLine="720"/>
        <w:jc w:val="both"/>
        <w:rPr>
          <w:rFonts w:asciiTheme="minorHAnsi" w:hAnsiTheme="minorHAnsi" w:cstheme="minorHAnsi"/>
          <w:sz w:val="22"/>
          <w:szCs w:val="22"/>
        </w:rPr>
      </w:pPr>
    </w:p>
    <w:p w14:paraId="12FB2075" w14:textId="77777777" w:rsidR="001C7CBB" w:rsidRPr="001C7CBB" w:rsidRDefault="001C7CBB" w:rsidP="001C4DB6">
      <w:pPr>
        <w:spacing w:line="360" w:lineRule="auto"/>
        <w:jc w:val="both"/>
        <w:rPr>
          <w:rStyle w:val="citationref"/>
          <w:rFonts w:asciiTheme="minorHAnsi" w:hAnsiTheme="minorHAnsi" w:cstheme="minorHAnsi"/>
          <w:sz w:val="22"/>
          <w:szCs w:val="22"/>
        </w:rPr>
      </w:pPr>
    </w:p>
    <w:p w14:paraId="4718E74B" w14:textId="77777777" w:rsidR="00905675" w:rsidRDefault="00905675" w:rsidP="007A73DB">
      <w:pPr>
        <w:spacing w:line="360" w:lineRule="auto"/>
        <w:rPr>
          <w:rFonts w:asciiTheme="minorHAnsi" w:hAnsiTheme="minorHAnsi" w:cstheme="minorHAnsi"/>
          <w:sz w:val="22"/>
          <w:szCs w:val="22"/>
        </w:rPr>
      </w:pPr>
    </w:p>
    <w:p w14:paraId="216E0A54" w14:textId="77777777" w:rsidR="00905675" w:rsidRDefault="00905675" w:rsidP="007A73DB">
      <w:pPr>
        <w:spacing w:line="360" w:lineRule="auto"/>
        <w:rPr>
          <w:rFonts w:asciiTheme="minorHAnsi" w:hAnsiTheme="minorHAnsi" w:cstheme="minorHAnsi"/>
          <w:sz w:val="22"/>
          <w:szCs w:val="22"/>
        </w:rPr>
      </w:pPr>
    </w:p>
    <w:p w14:paraId="158F0971" w14:textId="77777777" w:rsidR="007A73DB" w:rsidRDefault="007A73DB" w:rsidP="007A73DB">
      <w:pPr>
        <w:spacing w:line="360" w:lineRule="auto"/>
        <w:rPr>
          <w:rFonts w:asciiTheme="minorHAnsi" w:hAnsiTheme="minorHAnsi" w:cstheme="minorHAnsi"/>
          <w:sz w:val="22"/>
          <w:szCs w:val="22"/>
        </w:rPr>
      </w:pPr>
    </w:p>
    <w:p w14:paraId="2B69EE1F" w14:textId="77777777" w:rsidR="007A73DB" w:rsidRDefault="007A73DB" w:rsidP="007A73DB">
      <w:pPr>
        <w:spacing w:line="360" w:lineRule="auto"/>
        <w:rPr>
          <w:rFonts w:asciiTheme="minorHAnsi" w:hAnsiTheme="minorHAnsi" w:cstheme="minorHAnsi"/>
          <w:sz w:val="22"/>
          <w:szCs w:val="22"/>
        </w:rPr>
      </w:pPr>
    </w:p>
    <w:p w14:paraId="19E0EC56" w14:textId="77777777" w:rsidR="00F024BD" w:rsidRPr="000B6C63" w:rsidRDefault="00E2578C" w:rsidP="00F024BD">
      <w:pPr>
        <w:spacing w:line="360" w:lineRule="auto"/>
        <w:ind w:firstLine="720"/>
        <w:rPr>
          <w:rFonts w:asciiTheme="minorHAnsi" w:hAnsiTheme="minorHAnsi" w:cstheme="minorHAnsi"/>
          <w:sz w:val="22"/>
          <w:szCs w:val="22"/>
        </w:rPr>
      </w:pPr>
      <w:r w:rsidRPr="000B6C63">
        <w:rPr>
          <w:rFonts w:asciiTheme="minorHAnsi" w:hAnsiTheme="minorHAnsi" w:cstheme="minorHAnsi"/>
          <w:sz w:val="22"/>
          <w:szCs w:val="22"/>
          <w:lang w:val="en-GB"/>
        </w:rPr>
        <w:t>measures and other cognitive functions, including inhibition, sustained attention, and working memory. We hypothesize that language production relies more on other functions when more difficult. According to this hypothesis, we expect</w:t>
      </w:r>
      <w:r w:rsidR="00F024BD" w:rsidRPr="000B6C63">
        <w:rPr>
          <w:rFonts w:asciiTheme="minorHAnsi" w:hAnsiTheme="minorHAnsi" w:cstheme="minorHAnsi"/>
          <w:sz w:val="22"/>
          <w:szCs w:val="22"/>
          <w:lang w:val="en-GB"/>
        </w:rPr>
        <w:t xml:space="preserve"> (1) following Shao: </w:t>
      </w:r>
      <w:r w:rsidR="00F024BD" w:rsidRPr="000B6C63">
        <w:rPr>
          <w:rFonts w:asciiTheme="minorHAnsi" w:hAnsiTheme="minorHAnsi" w:cstheme="minorHAnsi"/>
          <w:sz w:val="22"/>
          <w:szCs w:val="22"/>
        </w:rPr>
        <w:t>inhibitory metrics should correlate more with interfering size in the time pressured context. (</w:t>
      </w:r>
      <w:r w:rsidRPr="000B6C63">
        <w:rPr>
          <w:rFonts w:asciiTheme="minorHAnsi" w:hAnsiTheme="minorHAnsi" w:cstheme="minorHAnsi"/>
          <w:sz w:val="22"/>
          <w:szCs w:val="22"/>
        </w:rPr>
        <w:t xml:space="preserve">If when having to produce single words in a difficult context, such as when there is time pressure,  the participants recruit additional inhibitory resource to produce the appropriate name then the variability of the effect sizes observed in interfering tasks, at the inter-individual level, should depend more on the ability of participants to deploy inhibition. By comparing a PWI task within a time pressured and a non-time pressured context, we should therefore observe inhibitory metrics correlating more with interfering size in the time pressured context. </w:t>
      </w:r>
      <w:r w:rsidR="00F024BD" w:rsidRPr="000B6C63">
        <w:rPr>
          <w:rFonts w:asciiTheme="minorHAnsi" w:hAnsiTheme="minorHAnsi" w:cstheme="minorHAnsi"/>
          <w:sz w:val="22"/>
          <w:szCs w:val="22"/>
        </w:rPr>
        <w:t>)</w:t>
      </w:r>
    </w:p>
    <w:p w14:paraId="64D7673F" w14:textId="1F1168D0" w:rsidR="009A131F" w:rsidRPr="000B6C63" w:rsidDel="009A131F" w:rsidRDefault="00F024BD" w:rsidP="009A131F">
      <w:pPr>
        <w:spacing w:line="360" w:lineRule="auto"/>
        <w:ind w:firstLine="720"/>
        <w:rPr>
          <w:ins w:id="404" w:author="Audrey" w:date="2020-01-20T21:04:00Z"/>
          <w:del w:id="405" w:author="audreyburki audreyburki" w:date="2020-01-27T08:57:00Z"/>
          <w:rFonts w:asciiTheme="minorHAnsi" w:hAnsiTheme="minorHAnsi" w:cstheme="minorHAnsi"/>
          <w:sz w:val="22"/>
          <w:szCs w:val="22"/>
        </w:rPr>
      </w:pPr>
      <w:r w:rsidRPr="000B6C63">
        <w:rPr>
          <w:rFonts w:asciiTheme="minorHAnsi" w:hAnsiTheme="minorHAnsi" w:cstheme="minorHAnsi"/>
          <w:sz w:val="22"/>
          <w:szCs w:val="22"/>
        </w:rPr>
        <w:t>(2) slopes correlate to independent metrics of inhibition?</w:t>
      </w:r>
      <w:r w:rsidR="009A131F">
        <w:rPr>
          <w:rFonts w:asciiTheme="minorHAnsi" w:hAnsiTheme="minorHAnsi" w:cstheme="minorHAnsi"/>
          <w:sz w:val="22"/>
          <w:szCs w:val="22"/>
        </w:rPr>
        <w:t xml:space="preserve"> </w:t>
      </w:r>
      <w:ins w:id="406" w:author="audreyburki audreyburki" w:date="2020-01-27T08:57:00Z">
        <w:r w:rsidR="009A131F">
          <w:rPr>
            <w:rFonts w:asciiTheme="minorHAnsi" w:hAnsiTheme="minorHAnsi" w:cstheme="minorHAnsi"/>
            <w:sz w:val="22"/>
            <w:szCs w:val="22"/>
          </w:rPr>
          <w:t>This allows us to investigate</w:t>
        </w:r>
      </w:ins>
      <w:ins w:id="407" w:author="Pam" w:date="2020-07-31T13:01:00Z">
        <w:r w:rsidR="001057A8">
          <w:rPr>
            <w:rFonts w:asciiTheme="minorHAnsi" w:hAnsiTheme="minorHAnsi" w:cstheme="minorHAnsi"/>
            <w:sz w:val="22"/>
            <w:szCs w:val="22"/>
          </w:rPr>
          <w:t xml:space="preserve"> </w:t>
        </w:r>
      </w:ins>
    </w:p>
    <w:p w14:paraId="36A0CB15" w14:textId="77777777" w:rsidR="009A131F" w:rsidRPr="000B6C63" w:rsidRDefault="009A131F" w:rsidP="009A131F">
      <w:pPr>
        <w:spacing w:line="360" w:lineRule="auto"/>
        <w:ind w:firstLine="720"/>
        <w:rPr>
          <w:ins w:id="408" w:author="Audrey" w:date="2020-01-20T21:01:00Z"/>
          <w:rFonts w:asciiTheme="minorHAnsi" w:hAnsiTheme="minorHAnsi" w:cstheme="minorHAnsi"/>
          <w:sz w:val="22"/>
          <w:szCs w:val="22"/>
        </w:rPr>
      </w:pPr>
      <w:del w:id="409" w:author="audreyburki audreyburki" w:date="2020-01-27T08:57:00Z">
        <w:r w:rsidRPr="000B6C63" w:rsidDel="009A131F">
          <w:rPr>
            <w:rFonts w:asciiTheme="minorHAnsi" w:hAnsiTheme="minorHAnsi" w:cstheme="minorHAnsi"/>
            <w:sz w:val="22"/>
            <w:szCs w:val="22"/>
          </w:rPr>
          <w:delText xml:space="preserve"> </w:delText>
        </w:r>
      </w:del>
      <w:ins w:id="410" w:author="Audrey" w:date="2020-01-20T21:05:00Z">
        <w:del w:id="411" w:author="audreyburki audreyburki" w:date="2020-01-27T08:58:00Z">
          <w:r w:rsidRPr="000B6C63" w:rsidDel="009A131F">
            <w:rPr>
              <w:rFonts w:asciiTheme="minorHAnsi" w:hAnsiTheme="minorHAnsi" w:cstheme="minorHAnsi"/>
              <w:sz w:val="22"/>
              <w:szCs w:val="22"/>
            </w:rPr>
            <w:delText>(</w:delText>
          </w:r>
        </w:del>
      </w:ins>
      <w:ins w:id="412" w:author="Audrey" w:date="2020-01-20T21:01:00Z">
        <w:del w:id="413" w:author="audreyburki audreyburki" w:date="2020-01-27T08:58:00Z">
          <w:r w:rsidRPr="000B6C63" w:rsidDel="009A131F">
            <w:rPr>
              <w:rFonts w:asciiTheme="minorHAnsi" w:hAnsiTheme="minorHAnsi" w:cstheme="minorHAnsi"/>
              <w:sz w:val="22"/>
              <w:szCs w:val="22"/>
            </w:rPr>
            <w:delText>Moreover, we also ask here about t</w:delText>
          </w:r>
        </w:del>
      </w:ins>
      <w:ins w:id="414" w:author="audreyburki audreyburki" w:date="2020-01-27T08:58:00Z">
        <w:r>
          <w:rPr>
            <w:rFonts w:asciiTheme="minorHAnsi" w:hAnsiTheme="minorHAnsi" w:cstheme="minorHAnsi"/>
            <w:sz w:val="22"/>
            <w:szCs w:val="22"/>
          </w:rPr>
          <w:t>t</w:t>
        </w:r>
      </w:ins>
      <w:ins w:id="415" w:author="Audrey" w:date="2020-01-20T21:01:00Z">
        <w:r w:rsidRPr="000B6C63">
          <w:rPr>
            <w:rFonts w:asciiTheme="minorHAnsi" w:hAnsiTheme="minorHAnsi" w:cstheme="minorHAnsi"/>
            <w:sz w:val="22"/>
            <w:szCs w:val="22"/>
          </w:rPr>
          <w:t xml:space="preserve">he domain specificity </w:t>
        </w:r>
      </w:ins>
      <w:ins w:id="416" w:author="audreyburki audreyburki" w:date="2020-01-27T08:58:00Z">
        <w:r>
          <w:rPr>
            <w:rFonts w:asciiTheme="minorHAnsi" w:hAnsiTheme="minorHAnsi" w:cstheme="minorHAnsi"/>
            <w:sz w:val="22"/>
            <w:szCs w:val="22"/>
          </w:rPr>
          <w:t>vs</w:t>
        </w:r>
      </w:ins>
      <w:del w:id="417" w:author="audreyburki audreyburki" w:date="2020-01-27T08:58:00Z">
        <w:r w:rsidRPr="000B6C63" w:rsidDel="009A131F">
          <w:rPr>
            <w:rFonts w:asciiTheme="minorHAnsi" w:hAnsiTheme="minorHAnsi" w:cstheme="minorHAnsi"/>
            <w:sz w:val="22"/>
            <w:szCs w:val="22"/>
          </w:rPr>
          <w:delText>or</w:delText>
        </w:r>
      </w:del>
      <w:r w:rsidRPr="000B6C63">
        <w:rPr>
          <w:rFonts w:asciiTheme="minorHAnsi" w:hAnsiTheme="minorHAnsi" w:cstheme="minorHAnsi"/>
          <w:sz w:val="22"/>
          <w:szCs w:val="22"/>
        </w:rPr>
        <w:t xml:space="preserve"> the domain </w:t>
      </w:r>
      <w:proofErr w:type="spellStart"/>
      <w:r w:rsidRPr="000B6C63">
        <w:rPr>
          <w:rFonts w:asciiTheme="minorHAnsi" w:hAnsiTheme="minorHAnsi" w:cstheme="minorHAnsi"/>
          <w:sz w:val="22"/>
          <w:szCs w:val="22"/>
        </w:rPr>
        <w:t>generability</w:t>
      </w:r>
      <w:proofErr w:type="spellEnd"/>
      <w:r w:rsidRPr="000B6C63">
        <w:rPr>
          <w:rFonts w:asciiTheme="minorHAnsi" w:hAnsiTheme="minorHAnsi" w:cstheme="minorHAnsi"/>
          <w:sz w:val="22"/>
          <w:szCs w:val="22"/>
        </w:rPr>
        <w:t xml:space="preserve"> of the inhibitory function involved in lexical selection. In order to investigate this question, we use in this experiment both metrics extracted from the linguistic task itself (by relying on the delta plot procedure) and also in independent nonlinguistic metric. </w:t>
      </w:r>
      <w:commentRangeStart w:id="418"/>
      <w:r w:rsidRPr="000B6C63">
        <w:rPr>
          <w:rFonts w:asciiTheme="minorHAnsi" w:hAnsiTheme="minorHAnsi" w:cstheme="minorHAnsi"/>
          <w:sz w:val="22"/>
          <w:szCs w:val="22"/>
        </w:rPr>
        <w:t>One implicit assumption is that if there is a compensation of the right IFG to the left one, in difficult context of production, due to the lower involvement (this part has been shown unreliably in language production experiment) of this area for language in healthy participant, then this part could reflect a more domain general abilities. )</w:t>
      </w:r>
      <w:commentRangeEnd w:id="418"/>
      <w:r>
        <w:rPr>
          <w:rStyle w:val="CommentReference"/>
          <w:rFonts w:asciiTheme="minorHAnsi" w:eastAsiaTheme="minorHAnsi" w:hAnsiTheme="minorHAnsi" w:cstheme="minorBidi"/>
        </w:rPr>
        <w:commentReference w:id="418"/>
      </w:r>
    </w:p>
    <w:p w14:paraId="519BAD62" w14:textId="77777777" w:rsidR="00F024BD" w:rsidRDefault="00F024BD" w:rsidP="00F024BD">
      <w:pPr>
        <w:spacing w:line="360" w:lineRule="auto"/>
        <w:ind w:firstLine="720"/>
        <w:rPr>
          <w:rFonts w:asciiTheme="minorHAnsi" w:hAnsiTheme="minorHAnsi" w:cstheme="minorHAnsi"/>
          <w:sz w:val="22"/>
          <w:szCs w:val="22"/>
        </w:rPr>
      </w:pPr>
    </w:p>
    <w:p w14:paraId="5C5770C0" w14:textId="77777777" w:rsidR="009A131F" w:rsidRDefault="009A131F" w:rsidP="00F024BD">
      <w:pPr>
        <w:spacing w:line="360" w:lineRule="auto"/>
        <w:ind w:firstLine="720"/>
        <w:rPr>
          <w:rFonts w:asciiTheme="minorHAnsi" w:hAnsiTheme="minorHAnsi" w:cstheme="minorHAnsi"/>
          <w:sz w:val="22"/>
          <w:szCs w:val="22"/>
        </w:rPr>
      </w:pPr>
    </w:p>
    <w:p w14:paraId="218D6206" w14:textId="77777777" w:rsidR="009A131F" w:rsidRPr="000B6C63" w:rsidRDefault="009A131F" w:rsidP="009A131F">
      <w:pPr>
        <w:spacing w:line="360" w:lineRule="auto"/>
        <w:ind w:firstLine="720"/>
        <w:rPr>
          <w:ins w:id="419" w:author="Audrey" w:date="2020-01-20T21:02:00Z"/>
          <w:rFonts w:asciiTheme="minorHAnsi" w:hAnsiTheme="minorHAnsi" w:cstheme="minorHAnsi"/>
          <w:sz w:val="22"/>
          <w:szCs w:val="22"/>
        </w:rPr>
      </w:pPr>
      <w:ins w:id="420" w:author="Audrey" w:date="2020-01-20T21:04:00Z">
        <w:r w:rsidRPr="000B6C63">
          <w:rPr>
            <w:rFonts w:asciiTheme="minorHAnsi" w:hAnsiTheme="minorHAnsi" w:cstheme="minorHAnsi"/>
            <w:sz w:val="22"/>
            <w:szCs w:val="22"/>
          </w:rPr>
          <w:t xml:space="preserve">(3) </w:t>
        </w:r>
      </w:ins>
      <w:ins w:id="421" w:author="Audrey" w:date="2020-01-20T21:03:00Z">
        <w:r w:rsidRPr="000B6C63">
          <w:rPr>
            <w:rFonts w:asciiTheme="minorHAnsi" w:hAnsiTheme="minorHAnsi" w:cstheme="minorHAnsi"/>
            <w:sz w:val="22"/>
            <w:szCs w:val="22"/>
          </w:rPr>
          <w:t xml:space="preserve">correlations between </w:t>
        </w:r>
      </w:ins>
      <w:ins w:id="422" w:author="Audrey" w:date="2020-01-20T21:04:00Z">
        <w:r w:rsidRPr="000B6C63">
          <w:rPr>
            <w:rFonts w:asciiTheme="minorHAnsi" w:hAnsiTheme="minorHAnsi" w:cstheme="minorHAnsi"/>
            <w:sz w:val="22"/>
            <w:szCs w:val="22"/>
          </w:rPr>
          <w:t>RT and metrics of inhibition, working memory, sustained attention</w:t>
        </w:r>
      </w:ins>
      <w:r>
        <w:rPr>
          <w:rFonts w:asciiTheme="minorHAnsi" w:hAnsiTheme="minorHAnsi" w:cstheme="minorHAnsi"/>
          <w:sz w:val="22"/>
          <w:szCs w:val="22"/>
        </w:rPr>
        <w:t xml:space="preserve"> (-&gt;</w:t>
      </w:r>
      <w:ins w:id="423" w:author="audreyburki audreyburki" w:date="2020-01-27T08:59:00Z">
        <w:r w:rsidR="003927F3">
          <w:rPr>
            <w:rFonts w:asciiTheme="minorHAnsi" w:hAnsiTheme="minorHAnsi" w:cstheme="minorHAnsi"/>
            <w:sz w:val="22"/>
            <w:szCs w:val="22"/>
          </w:rPr>
          <w:t xml:space="preserve"> hypothesis that </w:t>
        </w:r>
      </w:ins>
      <w:r>
        <w:rPr>
          <w:rFonts w:asciiTheme="minorHAnsi" w:hAnsiTheme="minorHAnsi" w:cstheme="minorHAnsi"/>
          <w:sz w:val="22"/>
          <w:szCs w:val="22"/>
        </w:rPr>
        <w:t xml:space="preserve"> entire distribution rather than only tail of distribution now that all trials are assumed to be difficult?</w:t>
      </w:r>
    </w:p>
    <w:p w14:paraId="47F645B7" w14:textId="77777777" w:rsidR="00E2578C" w:rsidRDefault="00E2578C" w:rsidP="00814D91">
      <w:pPr>
        <w:spacing w:line="360" w:lineRule="auto"/>
        <w:ind w:firstLine="720"/>
        <w:rPr>
          <w:ins w:id="424" w:author="audreyburki audreyburki" w:date="2020-01-27T09:01:00Z"/>
          <w:rFonts w:asciiTheme="minorHAnsi" w:hAnsiTheme="minorHAnsi" w:cstheme="minorHAnsi"/>
          <w:sz w:val="22"/>
          <w:szCs w:val="22"/>
        </w:rPr>
      </w:pPr>
    </w:p>
    <w:p w14:paraId="4DDD4689" w14:textId="77777777" w:rsidR="003927F3" w:rsidRDefault="003927F3" w:rsidP="00814D91">
      <w:pPr>
        <w:spacing w:line="360" w:lineRule="auto"/>
        <w:ind w:firstLine="720"/>
        <w:rPr>
          <w:ins w:id="425" w:author="audreyburki audreyburki" w:date="2020-01-27T09:01:00Z"/>
          <w:rFonts w:asciiTheme="minorHAnsi" w:hAnsiTheme="minorHAnsi" w:cstheme="minorHAnsi"/>
          <w:sz w:val="22"/>
          <w:szCs w:val="22"/>
        </w:rPr>
      </w:pPr>
      <w:ins w:id="426" w:author="audreyburki audreyburki" w:date="2020-01-27T09:01:00Z">
        <w:r>
          <w:rPr>
            <w:rFonts w:asciiTheme="minorHAnsi" w:hAnsiTheme="minorHAnsi" w:cstheme="minorHAnsi"/>
            <w:sz w:val="22"/>
            <w:szCs w:val="22"/>
          </w:rPr>
          <w:t>Methods</w:t>
        </w:r>
      </w:ins>
    </w:p>
    <w:p w14:paraId="3CE7D36E" w14:textId="77777777" w:rsidR="003927F3" w:rsidRDefault="003927F3" w:rsidP="00814D91">
      <w:pPr>
        <w:spacing w:line="360" w:lineRule="auto"/>
        <w:ind w:firstLine="720"/>
        <w:rPr>
          <w:ins w:id="427" w:author="audreyburki audreyburki" w:date="2020-01-27T09:01:00Z"/>
          <w:rFonts w:asciiTheme="minorHAnsi" w:hAnsiTheme="minorHAnsi" w:cstheme="minorHAnsi"/>
          <w:sz w:val="22"/>
          <w:szCs w:val="22"/>
        </w:rPr>
      </w:pPr>
    </w:p>
    <w:p w14:paraId="24A6FEC0" w14:textId="77777777" w:rsidR="003927F3" w:rsidRDefault="003927F3" w:rsidP="00814D91">
      <w:pPr>
        <w:spacing w:line="360" w:lineRule="auto"/>
        <w:ind w:firstLine="720"/>
        <w:rPr>
          <w:ins w:id="428" w:author="audreyburki audreyburki" w:date="2020-01-27T09:01:00Z"/>
          <w:rFonts w:asciiTheme="minorHAnsi" w:hAnsiTheme="minorHAnsi" w:cstheme="minorHAnsi"/>
          <w:sz w:val="22"/>
          <w:szCs w:val="22"/>
        </w:rPr>
      </w:pPr>
    </w:p>
    <w:p w14:paraId="3587D2C8" w14:textId="77777777" w:rsidR="003927F3" w:rsidRDefault="003927F3" w:rsidP="00814D91">
      <w:pPr>
        <w:spacing w:line="360" w:lineRule="auto"/>
        <w:ind w:firstLine="720"/>
        <w:rPr>
          <w:ins w:id="429" w:author="audreyburki audreyburki" w:date="2020-01-27T09:01:00Z"/>
          <w:rFonts w:asciiTheme="minorHAnsi" w:hAnsiTheme="minorHAnsi" w:cstheme="minorHAnsi"/>
          <w:sz w:val="22"/>
          <w:szCs w:val="22"/>
        </w:rPr>
      </w:pPr>
    </w:p>
    <w:p w14:paraId="36AE23FD" w14:textId="77777777" w:rsidR="003927F3" w:rsidRDefault="003927F3" w:rsidP="00814D91">
      <w:pPr>
        <w:spacing w:line="360" w:lineRule="auto"/>
        <w:ind w:firstLine="720"/>
        <w:rPr>
          <w:ins w:id="430" w:author="audreyburki audreyburki" w:date="2020-01-27T09:01:00Z"/>
          <w:rFonts w:asciiTheme="minorHAnsi" w:hAnsiTheme="minorHAnsi" w:cstheme="minorHAnsi"/>
          <w:sz w:val="22"/>
          <w:szCs w:val="22"/>
        </w:rPr>
      </w:pPr>
    </w:p>
    <w:p w14:paraId="51A778E0" w14:textId="77777777" w:rsidR="003927F3" w:rsidRDefault="003927F3" w:rsidP="00814D91">
      <w:pPr>
        <w:spacing w:line="360" w:lineRule="auto"/>
        <w:ind w:firstLine="720"/>
        <w:rPr>
          <w:ins w:id="431" w:author="audreyburki audreyburki" w:date="2020-01-27T09:01:00Z"/>
          <w:rFonts w:asciiTheme="minorHAnsi" w:hAnsiTheme="minorHAnsi" w:cstheme="minorHAnsi"/>
          <w:sz w:val="22"/>
          <w:szCs w:val="22"/>
        </w:rPr>
      </w:pPr>
      <w:ins w:id="432" w:author="audreyburki audreyburki" w:date="2020-01-27T09:01:00Z">
        <w:r>
          <w:rPr>
            <w:rFonts w:asciiTheme="minorHAnsi" w:hAnsiTheme="minorHAnsi" w:cstheme="minorHAnsi"/>
            <w:sz w:val="22"/>
            <w:szCs w:val="22"/>
          </w:rPr>
          <w:t>Planned analyses</w:t>
        </w:r>
      </w:ins>
    </w:p>
    <w:p w14:paraId="20D50CA8" w14:textId="77777777" w:rsidR="003927F3" w:rsidRDefault="003927F3" w:rsidP="00814D91">
      <w:pPr>
        <w:spacing w:line="360" w:lineRule="auto"/>
        <w:ind w:firstLine="720"/>
        <w:rPr>
          <w:ins w:id="433" w:author="audreyburki audreyburki" w:date="2020-01-27T09:01:00Z"/>
          <w:rFonts w:asciiTheme="minorHAnsi" w:hAnsiTheme="minorHAnsi" w:cstheme="minorHAnsi"/>
          <w:sz w:val="22"/>
          <w:szCs w:val="22"/>
        </w:rPr>
      </w:pPr>
    </w:p>
    <w:p w14:paraId="2853565C" w14:textId="77777777" w:rsidR="003927F3" w:rsidRDefault="003927F3" w:rsidP="00814D91">
      <w:pPr>
        <w:spacing w:line="360" w:lineRule="auto"/>
        <w:ind w:firstLine="720"/>
        <w:rPr>
          <w:ins w:id="434" w:author="audreyburki audreyburki" w:date="2020-01-27T09:01:00Z"/>
          <w:rFonts w:asciiTheme="minorHAnsi" w:hAnsiTheme="minorHAnsi" w:cstheme="minorHAnsi"/>
          <w:sz w:val="22"/>
          <w:szCs w:val="22"/>
        </w:rPr>
      </w:pPr>
    </w:p>
    <w:p w14:paraId="2024CC49" w14:textId="77777777" w:rsidR="003927F3" w:rsidRDefault="003927F3" w:rsidP="00814D91">
      <w:pPr>
        <w:spacing w:line="360" w:lineRule="auto"/>
        <w:ind w:firstLine="720"/>
        <w:rPr>
          <w:ins w:id="435" w:author="audreyburki audreyburki" w:date="2020-01-27T09:01:00Z"/>
          <w:rFonts w:asciiTheme="minorHAnsi" w:hAnsiTheme="minorHAnsi" w:cstheme="minorHAnsi"/>
          <w:sz w:val="22"/>
          <w:szCs w:val="22"/>
        </w:rPr>
      </w:pPr>
      <w:ins w:id="436" w:author="audreyburki audreyburki" w:date="2020-01-27T09:01:00Z">
        <w:r>
          <w:rPr>
            <w:rFonts w:asciiTheme="minorHAnsi" w:hAnsiTheme="minorHAnsi" w:cstheme="minorHAnsi"/>
            <w:sz w:val="22"/>
            <w:szCs w:val="22"/>
          </w:rPr>
          <w:t>Results</w:t>
        </w:r>
      </w:ins>
    </w:p>
    <w:p w14:paraId="3EBDBD39" w14:textId="77777777" w:rsidR="003927F3" w:rsidRDefault="003927F3" w:rsidP="00814D91">
      <w:pPr>
        <w:spacing w:line="360" w:lineRule="auto"/>
        <w:ind w:firstLine="720"/>
        <w:rPr>
          <w:ins w:id="437" w:author="audreyburki audreyburki" w:date="2020-01-27T09:01:00Z"/>
          <w:rFonts w:asciiTheme="minorHAnsi" w:hAnsiTheme="minorHAnsi" w:cstheme="minorHAnsi"/>
          <w:sz w:val="22"/>
          <w:szCs w:val="22"/>
        </w:rPr>
      </w:pPr>
    </w:p>
    <w:p w14:paraId="10111019" w14:textId="77777777" w:rsidR="003927F3" w:rsidRDefault="003927F3" w:rsidP="00814D91">
      <w:pPr>
        <w:spacing w:line="360" w:lineRule="auto"/>
        <w:ind w:firstLine="720"/>
        <w:rPr>
          <w:ins w:id="438" w:author="audreyburki audreyburki" w:date="2020-01-27T09:01:00Z"/>
          <w:rFonts w:asciiTheme="minorHAnsi" w:hAnsiTheme="minorHAnsi" w:cstheme="minorHAnsi"/>
          <w:sz w:val="22"/>
          <w:szCs w:val="22"/>
        </w:rPr>
      </w:pPr>
    </w:p>
    <w:p w14:paraId="79A34122" w14:textId="77777777" w:rsidR="003927F3" w:rsidRDefault="003927F3" w:rsidP="00814D91">
      <w:pPr>
        <w:spacing w:line="360" w:lineRule="auto"/>
        <w:ind w:firstLine="720"/>
        <w:rPr>
          <w:ins w:id="439" w:author="audreyburki audreyburki" w:date="2020-01-27T09:01:00Z"/>
          <w:rFonts w:asciiTheme="minorHAnsi" w:hAnsiTheme="minorHAnsi" w:cstheme="minorHAnsi"/>
          <w:sz w:val="22"/>
          <w:szCs w:val="22"/>
        </w:rPr>
      </w:pPr>
    </w:p>
    <w:p w14:paraId="07069C15" w14:textId="77777777" w:rsidR="003927F3" w:rsidRPr="009A131F" w:rsidRDefault="003927F3" w:rsidP="00814D91">
      <w:pPr>
        <w:spacing w:line="360" w:lineRule="auto"/>
        <w:ind w:firstLine="720"/>
        <w:rPr>
          <w:ins w:id="440" w:author="Audrey" w:date="2020-01-20T21:00:00Z"/>
          <w:rFonts w:asciiTheme="minorHAnsi" w:hAnsiTheme="minorHAnsi" w:cstheme="minorHAnsi"/>
          <w:sz w:val="22"/>
          <w:szCs w:val="22"/>
        </w:rPr>
      </w:pPr>
      <w:ins w:id="441" w:author="audreyburki audreyburki" w:date="2020-01-27T09:01:00Z">
        <w:r>
          <w:rPr>
            <w:rFonts w:asciiTheme="minorHAnsi" w:hAnsiTheme="minorHAnsi" w:cstheme="minorHAnsi"/>
            <w:sz w:val="22"/>
            <w:szCs w:val="22"/>
          </w:rPr>
          <w:t>General Discussion</w:t>
        </w:r>
      </w:ins>
    </w:p>
    <w:p w14:paraId="239E864E" w14:textId="77777777" w:rsidR="00E2578C" w:rsidRPr="000B6C63" w:rsidRDefault="00E2578C" w:rsidP="00E2578C">
      <w:pPr>
        <w:spacing w:line="360" w:lineRule="auto"/>
        <w:rPr>
          <w:ins w:id="442" w:author="Audrey" w:date="2020-01-20T20:57:00Z"/>
          <w:rFonts w:asciiTheme="minorHAnsi" w:hAnsiTheme="minorHAnsi" w:cstheme="minorHAnsi"/>
          <w:sz w:val="22"/>
          <w:szCs w:val="22"/>
          <w:lang w:val="en-GB"/>
        </w:rPr>
      </w:pPr>
    </w:p>
    <w:p w14:paraId="13932C6A" w14:textId="77777777" w:rsidR="00E2578C" w:rsidRPr="000B6C63" w:rsidRDefault="00E2578C" w:rsidP="00814D91">
      <w:pPr>
        <w:spacing w:line="360" w:lineRule="auto"/>
        <w:ind w:firstLine="720"/>
        <w:rPr>
          <w:ins w:id="443" w:author="Audrey" w:date="2020-01-20T20:57:00Z"/>
          <w:rFonts w:asciiTheme="minorHAnsi" w:hAnsiTheme="minorHAnsi" w:cstheme="minorHAnsi"/>
          <w:sz w:val="22"/>
          <w:szCs w:val="22"/>
          <w:lang w:val="en-GB"/>
        </w:rPr>
      </w:pPr>
    </w:p>
    <w:p w14:paraId="101B9C54" w14:textId="77777777" w:rsidR="00E2578C" w:rsidRPr="000B6C63" w:rsidDel="00E2578C" w:rsidRDefault="00E2578C" w:rsidP="00814D91">
      <w:pPr>
        <w:spacing w:line="360" w:lineRule="auto"/>
        <w:ind w:firstLine="720"/>
        <w:rPr>
          <w:del w:id="444" w:author="Audrey" w:date="2020-01-20T20:58:00Z"/>
          <w:rFonts w:asciiTheme="minorHAnsi" w:hAnsiTheme="minorHAnsi" w:cstheme="minorHAnsi"/>
          <w:sz w:val="22"/>
          <w:szCs w:val="22"/>
          <w:lang w:val="en-GB"/>
        </w:rPr>
      </w:pPr>
    </w:p>
    <w:p w14:paraId="0E48F060" w14:textId="77777777" w:rsidR="00814D91" w:rsidRPr="000B6C63" w:rsidRDefault="00814D91" w:rsidP="00814D91">
      <w:pPr>
        <w:spacing w:line="360" w:lineRule="auto"/>
        <w:ind w:firstLine="720"/>
        <w:rPr>
          <w:rFonts w:asciiTheme="minorHAnsi" w:hAnsiTheme="minorHAnsi" w:cstheme="minorHAnsi"/>
          <w:sz w:val="22"/>
          <w:szCs w:val="22"/>
          <w:lang w:val="en-GB"/>
        </w:rPr>
      </w:pPr>
    </w:p>
    <w:p w14:paraId="1F3A4CA6" w14:textId="77777777" w:rsidR="00991BAB" w:rsidRPr="000B6C63" w:rsidRDefault="00991BAB" w:rsidP="00991BAB">
      <w:pPr>
        <w:spacing w:line="360" w:lineRule="auto"/>
        <w:ind w:firstLine="720"/>
        <w:rPr>
          <w:rFonts w:asciiTheme="minorHAnsi" w:hAnsiTheme="minorHAnsi" w:cstheme="minorHAnsi"/>
          <w:sz w:val="22"/>
          <w:szCs w:val="22"/>
        </w:rPr>
      </w:pPr>
      <w:r w:rsidRPr="000B6C63">
        <w:rPr>
          <w:rFonts w:asciiTheme="minorHAnsi" w:hAnsiTheme="minorHAnsi" w:cstheme="minorHAnsi"/>
          <w:sz w:val="22"/>
          <w:szCs w:val="22"/>
        </w:rPr>
        <w:t>Beyond properties at the item and participant levels accounting for latencies in a particular task,</w:t>
      </w:r>
      <w:ins w:id="445" w:author="audreyburki audreyburki" w:date="2020-01-20T11:14:00Z">
        <w:r w:rsidR="00C41898" w:rsidRPr="000B6C63">
          <w:rPr>
            <w:rFonts w:asciiTheme="minorHAnsi" w:hAnsiTheme="minorHAnsi" w:cstheme="minorHAnsi"/>
            <w:sz w:val="22"/>
            <w:szCs w:val="22"/>
          </w:rPr>
          <w:t xml:space="preserve"> it is likely that </w:t>
        </w:r>
      </w:ins>
      <w:r w:rsidRPr="000B6C63">
        <w:rPr>
          <w:rFonts w:asciiTheme="minorHAnsi" w:hAnsiTheme="minorHAnsi" w:cstheme="minorHAnsi"/>
          <w:sz w:val="22"/>
          <w:szCs w:val="22"/>
        </w:rPr>
        <w:t xml:space="preserve"> </w:t>
      </w:r>
      <w:del w:id="446" w:author="audreyburki audreyburki" w:date="2020-01-20T11:14:00Z">
        <w:r w:rsidRPr="000B6C63" w:rsidDel="00C41898">
          <w:rPr>
            <w:rFonts w:asciiTheme="minorHAnsi" w:hAnsiTheme="minorHAnsi" w:cstheme="minorHAnsi"/>
            <w:sz w:val="22"/>
            <w:szCs w:val="22"/>
          </w:rPr>
          <w:delText xml:space="preserve">studies conducted in various cognitive domain demonstrate that </w:delText>
        </w:r>
      </w:del>
      <w:r w:rsidRPr="000B6C63">
        <w:rPr>
          <w:rFonts w:asciiTheme="minorHAnsi" w:hAnsiTheme="minorHAnsi" w:cstheme="minorHAnsi"/>
          <w:sz w:val="22"/>
          <w:szCs w:val="22"/>
        </w:rPr>
        <w:t>contextual features of a task are also affecting performances.</w:t>
      </w:r>
      <w:ins w:id="447" w:author="audreyburki audreyburki" w:date="2020-01-20T11:14:00Z">
        <w:r w:rsidR="00C41898" w:rsidRPr="000B6C63">
          <w:rPr>
            <w:rFonts w:asciiTheme="minorHAnsi" w:hAnsiTheme="minorHAnsi" w:cstheme="minorHAnsi"/>
            <w:sz w:val="22"/>
            <w:szCs w:val="22"/>
          </w:rPr>
          <w:t xml:space="preserve"> Such contextual effects have been shown in different domains. </w:t>
        </w:r>
      </w:ins>
      <w:r w:rsidRPr="000B6C63">
        <w:rPr>
          <w:rFonts w:asciiTheme="minorHAnsi" w:hAnsiTheme="minorHAnsi" w:cstheme="minorHAnsi"/>
          <w:sz w:val="22"/>
          <w:szCs w:val="22"/>
        </w:rPr>
        <w:t xml:space="preserve"> Participants can adjust their performances to requirement of the tasks that are made explicit such as rewards, or by tracking and adjusting their own performances. For instance, it has been shown that rewarding participants affect response times (</w:t>
      </w:r>
      <w:ins w:id="448" w:author="audreyburki audreyburki" w:date="2020-01-20T11:14:00Z">
        <w:r w:rsidR="00C962A3" w:rsidRPr="000B6C63">
          <w:rPr>
            <w:rFonts w:asciiTheme="minorHAnsi" w:hAnsiTheme="minorHAnsi" w:cstheme="minorHAnsi"/>
            <w:sz w:val="22"/>
            <w:szCs w:val="22"/>
          </w:rPr>
          <w:t xml:space="preserve">in what </w:t>
        </w:r>
        <w:proofErr w:type="spellStart"/>
        <w:r w:rsidR="00C962A3" w:rsidRPr="000B6C63">
          <w:rPr>
            <w:rFonts w:asciiTheme="minorHAnsi" w:hAnsiTheme="minorHAnsi" w:cstheme="minorHAnsi"/>
            <w:sz w:val="22"/>
            <w:szCs w:val="22"/>
          </w:rPr>
          <w:t>task?</w:t>
        </w:r>
      </w:ins>
      <w:r w:rsidRPr="000B6C63">
        <w:rPr>
          <w:rFonts w:asciiTheme="minorHAnsi" w:hAnsiTheme="minorHAnsi" w:cstheme="minorHAnsi"/>
          <w:sz w:val="22"/>
          <w:szCs w:val="22"/>
        </w:rPr>
        <w:t>e.g</w:t>
      </w:r>
      <w:proofErr w:type="spellEnd"/>
      <w:r w:rsidRPr="000B6C63">
        <w:rPr>
          <w:rFonts w:asciiTheme="minorHAnsi" w:hAnsiTheme="minorHAnsi" w:cstheme="minorHAnsi"/>
          <w:sz w:val="22"/>
          <w:szCs w:val="22"/>
        </w:rPr>
        <w:t xml:space="preserve">. </w:t>
      </w:r>
      <w:proofErr w:type="spellStart"/>
      <w:r w:rsidRPr="000B6C63">
        <w:rPr>
          <w:rFonts w:asciiTheme="minorHAnsi" w:hAnsiTheme="minorHAnsi" w:cstheme="minorHAnsi"/>
          <w:sz w:val="22"/>
          <w:szCs w:val="22"/>
        </w:rPr>
        <w:t>Cappa</w:t>
      </w:r>
      <w:proofErr w:type="spellEnd"/>
      <w:r w:rsidRPr="000B6C63">
        <w:rPr>
          <w:rFonts w:asciiTheme="minorHAnsi" w:hAnsiTheme="minorHAnsi" w:cstheme="minorHAnsi"/>
          <w:sz w:val="22"/>
          <w:szCs w:val="22"/>
        </w:rPr>
        <w:t xml:space="preserve"> et al., 2013), enhance perceptual discrimination (e.g. Engelmann et al., 2009), short-term memory (</w:t>
      </w:r>
      <w:proofErr w:type="spellStart"/>
      <w:r w:rsidRPr="000B6C63">
        <w:rPr>
          <w:rFonts w:asciiTheme="minorHAnsi" w:hAnsiTheme="minorHAnsi" w:cstheme="minorHAnsi"/>
          <w:sz w:val="22"/>
          <w:szCs w:val="22"/>
        </w:rPr>
        <w:t>Jimura</w:t>
      </w:r>
      <w:proofErr w:type="spellEnd"/>
      <w:r w:rsidRPr="000B6C63">
        <w:rPr>
          <w:rFonts w:asciiTheme="minorHAnsi" w:hAnsiTheme="minorHAnsi" w:cstheme="minorHAnsi"/>
          <w:sz w:val="22"/>
          <w:szCs w:val="22"/>
        </w:rPr>
        <w:t xml:space="preserve"> et al., 2010), and inhibitory control (Chung et al., 2011; Yamaguchi et al., 2019). Studies demonstrate that in tasks involving top-down control, where participants have to process congruent and incongruent stimuli (e.g. in the Stroop task with congruent or incongruent color-word combinations), differences in response time(RT) between incongruent and congruent trials is usually larger following congruent trials than following incongruent trials (Gratton et al., 1992). This effect called the </w:t>
      </w:r>
      <w:r w:rsidRPr="000B6C63">
        <w:rPr>
          <w:rFonts w:asciiTheme="minorHAnsi" w:hAnsiTheme="minorHAnsi" w:cstheme="minorHAnsi"/>
          <w:i/>
          <w:sz w:val="22"/>
          <w:szCs w:val="22"/>
        </w:rPr>
        <w:t>Gratton</w:t>
      </w:r>
      <w:r w:rsidRPr="000B6C63">
        <w:rPr>
          <w:rFonts w:asciiTheme="minorHAnsi" w:hAnsiTheme="minorHAnsi" w:cstheme="minorHAnsi"/>
          <w:sz w:val="22"/>
          <w:szCs w:val="22"/>
        </w:rPr>
        <w:t xml:space="preserve"> effect and demonstrate that performances of participants at a particular trial is affected by what happened at the previous trial.</w:t>
      </w:r>
    </w:p>
    <w:p w14:paraId="1A9B3182" w14:textId="77777777" w:rsidR="00991BAB" w:rsidRPr="000B6C63" w:rsidRDefault="00991BAB" w:rsidP="00991BAB">
      <w:pPr>
        <w:spacing w:line="360" w:lineRule="auto"/>
        <w:ind w:firstLine="720"/>
        <w:rPr>
          <w:rFonts w:asciiTheme="minorHAnsi" w:hAnsiTheme="minorHAnsi" w:cstheme="minorHAnsi"/>
          <w:sz w:val="22"/>
          <w:szCs w:val="22"/>
        </w:rPr>
      </w:pPr>
      <w:r w:rsidRPr="000B6C63">
        <w:rPr>
          <w:rFonts w:asciiTheme="minorHAnsi" w:hAnsiTheme="minorHAnsi" w:cstheme="minorHAnsi"/>
          <w:sz w:val="22"/>
          <w:szCs w:val="22"/>
        </w:rPr>
        <w:t xml:space="preserve">The existence of such contextual effect have been shown in single word studies, although the extent to which they affect inter and intra individual variability in naming latencies is not known. For </w:t>
      </w:r>
      <w:r w:rsidRPr="000B6C63">
        <w:rPr>
          <w:rFonts w:asciiTheme="minorHAnsi" w:hAnsiTheme="minorHAnsi" w:cstheme="minorHAnsi"/>
          <w:sz w:val="22"/>
          <w:szCs w:val="22"/>
        </w:rPr>
        <w:lastRenderedPageBreak/>
        <w:t xml:space="preserve">instance, </w:t>
      </w:r>
      <w:proofErr w:type="spellStart"/>
      <w:r w:rsidRPr="000B6C63">
        <w:rPr>
          <w:rFonts w:asciiTheme="minorHAnsi" w:hAnsiTheme="minorHAnsi" w:cstheme="minorHAnsi"/>
          <w:sz w:val="22"/>
          <w:szCs w:val="22"/>
        </w:rPr>
        <w:t>Shitova</w:t>
      </w:r>
      <w:proofErr w:type="spellEnd"/>
      <w:r w:rsidRPr="000B6C63">
        <w:rPr>
          <w:rFonts w:asciiTheme="minorHAnsi" w:hAnsiTheme="minorHAnsi" w:cstheme="minorHAnsi"/>
          <w:sz w:val="22"/>
          <w:szCs w:val="22"/>
        </w:rPr>
        <w:t xml:space="preserve"> el al. (2017) demonstrated the presence of the </w:t>
      </w:r>
      <w:r w:rsidRPr="000B6C63">
        <w:rPr>
          <w:rFonts w:asciiTheme="minorHAnsi" w:hAnsiTheme="minorHAnsi" w:cstheme="minorHAnsi"/>
          <w:i/>
          <w:sz w:val="22"/>
          <w:szCs w:val="22"/>
        </w:rPr>
        <w:t>Gratton</w:t>
      </w:r>
      <w:r w:rsidRPr="000B6C63">
        <w:rPr>
          <w:rFonts w:asciiTheme="minorHAnsi" w:hAnsiTheme="minorHAnsi" w:cstheme="minorHAnsi"/>
          <w:sz w:val="22"/>
          <w:szCs w:val="22"/>
        </w:rPr>
        <w:t xml:space="preserve"> effect in the picture word interference task (PWI; Glaser, 1984). In this task, participants have to produce the name of a picture displayed along a word distractor, this word distractor being either semantically related or unrelated to the picture. Usually in this paradigm, larger latencies are observed for the related condition as compared to the unrelated one. One theoretical explanations of this effect is given by the lexical selection-by-competition account </w:t>
      </w:r>
      <w:r w:rsidRPr="000B6C63">
        <w:rPr>
          <w:rFonts w:asciiTheme="minorHAnsi" w:hAnsiTheme="minorHAnsi" w:cstheme="minorHAnsi"/>
          <w:sz w:val="22"/>
          <w:szCs w:val="22"/>
        </w:rPr>
        <w:fldChar w:fldCharType="begin"/>
      </w:r>
      <w:r w:rsidRPr="000B6C63">
        <w:rPr>
          <w:rFonts w:asciiTheme="minorHAnsi" w:hAnsiTheme="minorHAnsi" w:cstheme="minorHAnsi"/>
          <w:sz w:val="22"/>
          <w:szCs w:val="22"/>
        </w:rPr>
        <w:instrText xml:space="preserve"> ADDIN ZOTERO_ITEM CSL_CITATION {"citationID":"gSvMBSyz","properties":{"formattedCitation":"(Levelt et al., 1999)","plainCitation":"(Levelt et al., 1999)","noteIndex":0},"citationItems":[{"id":73,"uris":["http://zotero.org/users/local/5BDxAAQf/items/S2D8GVGE"],"uri":["http://zotero.org/users/local/5BDxAAQf/items/S2D8GVGE"],"itemData":{"id":73,"type":"article-journal","title":"A theory of lexical access in speech production","container-title":"Behavioral and brain sciences","page":"1-38","volume":"22","issue":"1","author":[{"family":"Levelt","given":"Willem JM"},{"family":"Roelofs","given":"Ardi"},{"family":"Meyer","given":"Antje S."}],"issued":{"date-parts":[["1999"]]}}}],"schema":"https://github.com/citation-style-language/schema/raw/master/csl-citation.json"} </w:instrText>
      </w:r>
      <w:r w:rsidRPr="000B6C63">
        <w:rPr>
          <w:rFonts w:asciiTheme="minorHAnsi" w:hAnsiTheme="minorHAnsi" w:cstheme="minorHAnsi"/>
          <w:sz w:val="22"/>
          <w:szCs w:val="22"/>
        </w:rPr>
        <w:fldChar w:fldCharType="separate"/>
      </w:r>
      <w:r w:rsidRPr="000B6C63">
        <w:rPr>
          <w:rFonts w:asciiTheme="minorHAnsi" w:hAnsiTheme="minorHAnsi" w:cstheme="minorHAnsi"/>
          <w:sz w:val="22"/>
          <w:szCs w:val="22"/>
        </w:rPr>
        <w:t>(Levelt et al., 1999)</w:t>
      </w:r>
      <w:r w:rsidRPr="000B6C63">
        <w:rPr>
          <w:rFonts w:asciiTheme="minorHAnsi" w:hAnsiTheme="minorHAnsi" w:cstheme="minorHAnsi"/>
          <w:sz w:val="22"/>
          <w:szCs w:val="22"/>
        </w:rPr>
        <w:fldChar w:fldCharType="end"/>
      </w:r>
      <w:r w:rsidRPr="000B6C63">
        <w:rPr>
          <w:rFonts w:asciiTheme="minorHAnsi" w:hAnsiTheme="minorHAnsi" w:cstheme="minorHAnsi"/>
          <w:sz w:val="22"/>
          <w:szCs w:val="22"/>
        </w:rPr>
        <w:t xml:space="preserve"> of single word production. According to this account, when a single word has to be produced, a lemma need to be selected. The selection process would be competitive, meaning that in order for the correct lemma to be produced, alternative candidates would need to be inhibited. Hence, in the context of the PWI task, the effect of the distractor would be to increase the activation of the alternatives candidates and thereby to increase the level of competition occurring during lemma selection.</w:t>
      </w:r>
      <w:ins w:id="449" w:author="audreyburki audreyburki" w:date="2020-01-20T11:19:00Z">
        <w:r w:rsidR="00C962A3" w:rsidRPr="000B6C63">
          <w:rPr>
            <w:rFonts w:asciiTheme="minorHAnsi" w:hAnsiTheme="minorHAnsi" w:cstheme="minorHAnsi"/>
            <w:sz w:val="22"/>
            <w:szCs w:val="22"/>
          </w:rPr>
          <w:t xml:space="preserve"> According to </w:t>
        </w:r>
      </w:ins>
      <w:r w:rsidRPr="000B6C63">
        <w:rPr>
          <w:rFonts w:asciiTheme="minorHAnsi" w:hAnsiTheme="minorHAnsi" w:cstheme="minorHAnsi"/>
          <w:sz w:val="22"/>
          <w:szCs w:val="22"/>
        </w:rPr>
        <w:t xml:space="preserve"> </w:t>
      </w:r>
      <w:proofErr w:type="spellStart"/>
      <w:ins w:id="450" w:author="audreyburki audreyburki" w:date="2020-01-20T11:19:00Z">
        <w:r w:rsidR="00C962A3" w:rsidRPr="000B6C63">
          <w:rPr>
            <w:rFonts w:asciiTheme="minorHAnsi" w:hAnsiTheme="minorHAnsi" w:cstheme="minorHAnsi"/>
            <w:sz w:val="22"/>
            <w:szCs w:val="22"/>
          </w:rPr>
          <w:t>Shitova</w:t>
        </w:r>
        <w:proofErr w:type="spellEnd"/>
        <w:r w:rsidR="00C962A3" w:rsidRPr="000B6C63">
          <w:rPr>
            <w:rFonts w:asciiTheme="minorHAnsi" w:hAnsiTheme="minorHAnsi" w:cstheme="minorHAnsi"/>
            <w:sz w:val="22"/>
            <w:szCs w:val="22"/>
          </w:rPr>
          <w:t xml:space="preserve"> et al., 2017,</w:t>
        </w:r>
      </w:ins>
      <w:del w:id="451" w:author="audreyburki audreyburki" w:date="2020-01-20T11:19:00Z">
        <w:r w:rsidRPr="000B6C63" w:rsidDel="00C962A3">
          <w:rPr>
            <w:rFonts w:asciiTheme="minorHAnsi" w:hAnsiTheme="minorHAnsi" w:cstheme="minorHAnsi"/>
            <w:sz w:val="22"/>
            <w:szCs w:val="22"/>
          </w:rPr>
          <w:delText>Finding of</w:delText>
        </w:r>
      </w:del>
      <w:r w:rsidRPr="000B6C63">
        <w:rPr>
          <w:rFonts w:asciiTheme="minorHAnsi" w:hAnsiTheme="minorHAnsi" w:cstheme="minorHAnsi"/>
          <w:sz w:val="22"/>
          <w:szCs w:val="22"/>
        </w:rPr>
        <w:t xml:space="preserve"> the Gratton effect in the PWI (</w:t>
      </w:r>
      <w:del w:id="452" w:author="audreyburki audreyburki" w:date="2020-01-20T11:19:00Z">
        <w:r w:rsidRPr="000B6C63" w:rsidDel="00C962A3">
          <w:rPr>
            <w:rFonts w:asciiTheme="minorHAnsi" w:hAnsiTheme="minorHAnsi" w:cstheme="minorHAnsi"/>
            <w:sz w:val="22"/>
            <w:szCs w:val="22"/>
          </w:rPr>
          <w:delText>Shitova et al., 2017)</w:delText>
        </w:r>
      </w:del>
      <w:r w:rsidRPr="000B6C63">
        <w:rPr>
          <w:rFonts w:asciiTheme="minorHAnsi" w:hAnsiTheme="minorHAnsi" w:cstheme="minorHAnsi"/>
          <w:sz w:val="22"/>
          <w:szCs w:val="22"/>
        </w:rPr>
        <w:t>, within the lexical selection-by-competition account</w:t>
      </w:r>
      <w:ins w:id="453" w:author="audreyburki audreyburki" w:date="2020-01-20T11:19:00Z">
        <w:r w:rsidR="00C962A3" w:rsidRPr="000B6C63">
          <w:rPr>
            <w:rFonts w:asciiTheme="minorHAnsi" w:hAnsiTheme="minorHAnsi" w:cstheme="minorHAnsi"/>
            <w:sz w:val="22"/>
            <w:szCs w:val="22"/>
          </w:rPr>
          <w:t>)</w:t>
        </w:r>
      </w:ins>
      <w:r w:rsidRPr="000B6C63">
        <w:rPr>
          <w:rFonts w:asciiTheme="minorHAnsi" w:hAnsiTheme="minorHAnsi" w:cstheme="minorHAnsi"/>
          <w:sz w:val="22"/>
          <w:szCs w:val="22"/>
        </w:rPr>
        <w:t xml:space="preserve">, </w:t>
      </w:r>
      <w:del w:id="454" w:author="audreyburki audreyburki" w:date="2020-01-20T11:19:00Z">
        <w:r w:rsidRPr="000B6C63" w:rsidDel="00C962A3">
          <w:rPr>
            <w:rFonts w:asciiTheme="minorHAnsi" w:hAnsiTheme="minorHAnsi" w:cstheme="minorHAnsi"/>
            <w:sz w:val="22"/>
            <w:szCs w:val="22"/>
          </w:rPr>
          <w:delText xml:space="preserve">would then </w:delText>
        </w:r>
      </w:del>
      <w:r w:rsidRPr="000B6C63">
        <w:rPr>
          <w:rFonts w:asciiTheme="minorHAnsi" w:hAnsiTheme="minorHAnsi" w:cstheme="minorHAnsi"/>
          <w:sz w:val="22"/>
          <w:szCs w:val="22"/>
        </w:rPr>
        <w:t>indicate</w:t>
      </w:r>
      <w:ins w:id="455" w:author="audreyburki audreyburki" w:date="2020-01-20T11:19:00Z">
        <w:r w:rsidR="00C962A3" w:rsidRPr="000B6C63">
          <w:rPr>
            <w:rFonts w:asciiTheme="minorHAnsi" w:hAnsiTheme="minorHAnsi" w:cstheme="minorHAnsi"/>
            <w:sz w:val="22"/>
            <w:szCs w:val="22"/>
          </w:rPr>
          <w:t>s</w:t>
        </w:r>
      </w:ins>
      <w:r w:rsidRPr="000B6C63">
        <w:rPr>
          <w:rFonts w:asciiTheme="minorHAnsi" w:hAnsiTheme="minorHAnsi" w:cstheme="minorHAnsi"/>
          <w:sz w:val="22"/>
          <w:szCs w:val="22"/>
        </w:rPr>
        <w:t xml:space="preserve"> that lexical selection is a process that could be dependent of particular context of production, and under participant control.</w:t>
      </w:r>
    </w:p>
    <w:p w14:paraId="4EC6FA5A" w14:textId="77777777" w:rsidR="003D7636" w:rsidRPr="003927F3" w:rsidRDefault="00991BAB" w:rsidP="003927F3">
      <w:pPr>
        <w:spacing w:line="360" w:lineRule="auto"/>
        <w:ind w:firstLine="720"/>
        <w:rPr>
          <w:ins w:id="456" w:author="audreyburki audreyburki" w:date="2020-01-20T12:09:00Z"/>
          <w:rFonts w:asciiTheme="minorHAnsi" w:hAnsiTheme="minorHAnsi" w:cstheme="minorHAnsi"/>
          <w:sz w:val="22"/>
          <w:szCs w:val="22"/>
        </w:rPr>
      </w:pPr>
      <w:r w:rsidRPr="000B6C63">
        <w:rPr>
          <w:rFonts w:asciiTheme="minorHAnsi" w:hAnsiTheme="minorHAnsi" w:cstheme="minorHAnsi"/>
          <w:sz w:val="22"/>
          <w:szCs w:val="22"/>
        </w:rPr>
        <w:t xml:space="preserve">If inhibition is involved in word production, then surely there are neural tissues involved in </w:t>
      </w:r>
      <w:commentRangeStart w:id="457"/>
      <w:r w:rsidRPr="000B6C63">
        <w:rPr>
          <w:rFonts w:asciiTheme="minorHAnsi" w:hAnsiTheme="minorHAnsi" w:cstheme="minorHAnsi"/>
          <w:sz w:val="22"/>
          <w:szCs w:val="22"/>
        </w:rPr>
        <w:t xml:space="preserve">this particular mechanism. </w:t>
      </w:r>
      <w:commentRangeEnd w:id="457"/>
      <w:r w:rsidR="00E2578C" w:rsidRPr="000B6C63">
        <w:rPr>
          <w:rStyle w:val="CommentReference"/>
          <w:rFonts w:asciiTheme="minorHAnsi" w:hAnsiTheme="minorHAnsi" w:cstheme="minorHAnsi"/>
          <w:sz w:val="22"/>
          <w:szCs w:val="22"/>
        </w:rPr>
        <w:commentReference w:id="457"/>
      </w:r>
      <w:r w:rsidRPr="000B6C63">
        <w:rPr>
          <w:rFonts w:asciiTheme="minorHAnsi" w:hAnsiTheme="minorHAnsi" w:cstheme="minorHAnsi"/>
          <w:sz w:val="22"/>
          <w:szCs w:val="22"/>
        </w:rPr>
        <w:t xml:space="preserve">Studies are suggesting a dissociation between areas dedicated to lexical activation and lexical selection (e.g. </w:t>
      </w:r>
      <w:proofErr w:type="spellStart"/>
      <w:r w:rsidRPr="000B6C63">
        <w:rPr>
          <w:rFonts w:asciiTheme="minorHAnsi" w:hAnsiTheme="minorHAnsi" w:cstheme="minorHAnsi"/>
          <w:sz w:val="22"/>
          <w:szCs w:val="22"/>
        </w:rPr>
        <w:t>Piai</w:t>
      </w:r>
      <w:proofErr w:type="spellEnd"/>
      <w:r w:rsidRPr="000B6C63">
        <w:rPr>
          <w:rFonts w:asciiTheme="minorHAnsi" w:hAnsiTheme="minorHAnsi" w:cstheme="minorHAnsi"/>
          <w:sz w:val="22"/>
          <w:szCs w:val="22"/>
        </w:rPr>
        <w:t xml:space="preserve"> et al., 2014; </w:t>
      </w:r>
      <w:proofErr w:type="spellStart"/>
      <w:r w:rsidRPr="000B6C63">
        <w:rPr>
          <w:rFonts w:asciiTheme="minorHAnsi" w:hAnsiTheme="minorHAnsi" w:cstheme="minorHAnsi"/>
          <w:sz w:val="22"/>
          <w:szCs w:val="22"/>
        </w:rPr>
        <w:t>Schnur</w:t>
      </w:r>
      <w:proofErr w:type="spellEnd"/>
      <w:r w:rsidRPr="000B6C63">
        <w:rPr>
          <w:rFonts w:asciiTheme="minorHAnsi" w:hAnsiTheme="minorHAnsi" w:cstheme="minorHAnsi"/>
          <w:sz w:val="22"/>
          <w:szCs w:val="22"/>
        </w:rPr>
        <w:t xml:space="preserve"> et al., 2009). Activity in the left inferior frontal gyrus (IFG) would be involved in the resolving the competition among various candidate, while activity in the left middle temporal gyrus (MTG) in the activation of these candidate. Observations from aphasic patients following a stroke located in the left hemisphere however suggests that this area can be partially compensated by its right counterpart (for a review, see </w:t>
      </w:r>
      <w:proofErr w:type="spellStart"/>
      <w:r w:rsidRPr="000B6C63">
        <w:rPr>
          <w:rFonts w:asciiTheme="minorHAnsi" w:hAnsiTheme="minorHAnsi" w:cstheme="minorHAnsi"/>
          <w:sz w:val="22"/>
          <w:szCs w:val="22"/>
        </w:rPr>
        <w:t>Ries</w:t>
      </w:r>
      <w:proofErr w:type="spellEnd"/>
      <w:r w:rsidRPr="000B6C63">
        <w:rPr>
          <w:rFonts w:asciiTheme="minorHAnsi" w:hAnsiTheme="minorHAnsi" w:cstheme="minorHAnsi"/>
          <w:sz w:val="22"/>
          <w:szCs w:val="22"/>
        </w:rPr>
        <w:t xml:space="preserve"> et al., 2016), and interestingly when the difficulty of the production task increase, activity within the right IFG increase (e.g. Hocking et al., 2009; Buckner et al., 1995; </w:t>
      </w:r>
      <w:proofErr w:type="spellStart"/>
      <w:r w:rsidRPr="000B6C63">
        <w:rPr>
          <w:rFonts w:asciiTheme="minorHAnsi" w:hAnsiTheme="minorHAnsi" w:cstheme="minorHAnsi"/>
          <w:sz w:val="22"/>
          <w:szCs w:val="22"/>
        </w:rPr>
        <w:t>Vartanian</w:t>
      </w:r>
      <w:proofErr w:type="spellEnd"/>
      <w:r w:rsidRPr="000B6C63">
        <w:rPr>
          <w:rFonts w:asciiTheme="minorHAnsi" w:hAnsiTheme="minorHAnsi" w:cstheme="minorHAnsi"/>
          <w:sz w:val="22"/>
          <w:szCs w:val="22"/>
        </w:rPr>
        <w:t xml:space="preserve"> et al., 2005). </w:t>
      </w:r>
    </w:p>
    <w:p w14:paraId="427F3C64" w14:textId="77777777" w:rsidR="003D7636" w:rsidRPr="00FD1457" w:rsidRDefault="003D7636">
      <w:pPr>
        <w:rPr>
          <w:rFonts w:asciiTheme="minorHAnsi" w:hAnsiTheme="minorHAnsi" w:cstheme="minorHAnsi"/>
          <w:sz w:val="22"/>
          <w:szCs w:val="22"/>
        </w:rPr>
      </w:pPr>
    </w:p>
    <w:p w14:paraId="263C9F2C" w14:textId="77777777" w:rsidR="00E7282E" w:rsidRPr="00FD1457" w:rsidRDefault="00E7282E">
      <w:pPr>
        <w:rPr>
          <w:rFonts w:asciiTheme="minorHAnsi" w:hAnsiTheme="minorHAnsi" w:cstheme="minorHAnsi"/>
          <w:sz w:val="22"/>
          <w:szCs w:val="22"/>
        </w:rPr>
      </w:pPr>
    </w:p>
    <w:p w14:paraId="7EB32276" w14:textId="77777777" w:rsidR="00E7282E" w:rsidRPr="00FD1457" w:rsidRDefault="00E7282E">
      <w:pPr>
        <w:rPr>
          <w:rFonts w:asciiTheme="minorHAnsi" w:hAnsiTheme="minorHAnsi" w:cstheme="minorHAnsi"/>
          <w:sz w:val="22"/>
          <w:szCs w:val="22"/>
        </w:rPr>
      </w:pPr>
    </w:p>
    <w:p w14:paraId="393E1403" w14:textId="77777777" w:rsidR="00E7282E" w:rsidRPr="00FD1457" w:rsidRDefault="00E7282E">
      <w:pPr>
        <w:rPr>
          <w:rFonts w:asciiTheme="minorHAnsi" w:hAnsiTheme="minorHAnsi" w:cstheme="minorHAnsi"/>
          <w:sz w:val="22"/>
          <w:szCs w:val="22"/>
        </w:rPr>
      </w:pPr>
    </w:p>
    <w:p w14:paraId="1D927668" w14:textId="77777777" w:rsidR="00E7282E" w:rsidRPr="00FD1457" w:rsidRDefault="00E7282E">
      <w:pPr>
        <w:rPr>
          <w:rFonts w:asciiTheme="minorHAnsi" w:hAnsiTheme="minorHAnsi" w:cstheme="minorHAnsi"/>
          <w:sz w:val="22"/>
          <w:szCs w:val="22"/>
        </w:rPr>
      </w:pPr>
    </w:p>
    <w:p w14:paraId="16D539EB" w14:textId="77777777" w:rsidR="00E7282E" w:rsidRDefault="00E7282E">
      <w:pPr>
        <w:rPr>
          <w:rFonts w:asciiTheme="minorHAnsi" w:hAnsiTheme="minorHAnsi" w:cstheme="minorHAnsi"/>
          <w:sz w:val="22"/>
          <w:szCs w:val="22"/>
        </w:rPr>
      </w:pPr>
    </w:p>
    <w:p w14:paraId="0D1BA073" w14:textId="77777777" w:rsidR="00FD1457" w:rsidRDefault="00FD1457">
      <w:pPr>
        <w:rPr>
          <w:rFonts w:asciiTheme="minorHAnsi" w:hAnsiTheme="minorHAnsi" w:cstheme="minorHAnsi"/>
          <w:sz w:val="22"/>
          <w:szCs w:val="22"/>
        </w:rPr>
      </w:pPr>
    </w:p>
    <w:p w14:paraId="77E71877" w14:textId="77777777" w:rsidR="00FD1457" w:rsidRDefault="00FD1457">
      <w:pPr>
        <w:rPr>
          <w:rFonts w:asciiTheme="minorHAnsi" w:hAnsiTheme="minorHAnsi" w:cstheme="minorHAnsi"/>
          <w:sz w:val="22"/>
          <w:szCs w:val="22"/>
        </w:rPr>
      </w:pPr>
    </w:p>
    <w:p w14:paraId="77A29260" w14:textId="77777777" w:rsidR="00FD1457" w:rsidRDefault="00FD1457">
      <w:pPr>
        <w:rPr>
          <w:rFonts w:asciiTheme="minorHAnsi" w:hAnsiTheme="minorHAnsi" w:cstheme="minorHAnsi"/>
          <w:sz w:val="22"/>
          <w:szCs w:val="22"/>
        </w:rPr>
      </w:pPr>
    </w:p>
    <w:p w14:paraId="32D66489" w14:textId="77777777" w:rsidR="00FD1457" w:rsidRDefault="00FD1457">
      <w:pPr>
        <w:rPr>
          <w:rFonts w:asciiTheme="minorHAnsi" w:hAnsiTheme="minorHAnsi" w:cstheme="minorHAnsi"/>
          <w:sz w:val="22"/>
          <w:szCs w:val="22"/>
        </w:rPr>
      </w:pPr>
    </w:p>
    <w:p w14:paraId="65DBB8C1" w14:textId="77777777" w:rsidR="00FD1457" w:rsidRDefault="00FD1457">
      <w:pPr>
        <w:rPr>
          <w:rFonts w:asciiTheme="minorHAnsi" w:hAnsiTheme="minorHAnsi" w:cstheme="minorHAnsi"/>
          <w:sz w:val="22"/>
          <w:szCs w:val="22"/>
        </w:rPr>
      </w:pPr>
    </w:p>
    <w:p w14:paraId="394BADEA" w14:textId="77777777" w:rsidR="00FD1457" w:rsidRDefault="00FD1457">
      <w:pPr>
        <w:rPr>
          <w:rFonts w:asciiTheme="minorHAnsi" w:hAnsiTheme="minorHAnsi" w:cstheme="minorHAnsi"/>
          <w:sz w:val="22"/>
          <w:szCs w:val="22"/>
        </w:rPr>
      </w:pPr>
    </w:p>
    <w:p w14:paraId="275BAFC5" w14:textId="77777777" w:rsidR="00FD1457" w:rsidRDefault="00FD1457">
      <w:pPr>
        <w:rPr>
          <w:rFonts w:asciiTheme="minorHAnsi" w:hAnsiTheme="minorHAnsi" w:cstheme="minorHAnsi"/>
          <w:sz w:val="22"/>
          <w:szCs w:val="22"/>
        </w:rPr>
      </w:pPr>
    </w:p>
    <w:p w14:paraId="0372D02B" w14:textId="77777777" w:rsidR="00FD1457" w:rsidRDefault="00FD1457">
      <w:pPr>
        <w:rPr>
          <w:rFonts w:asciiTheme="minorHAnsi" w:hAnsiTheme="minorHAnsi" w:cstheme="minorHAnsi"/>
          <w:sz w:val="22"/>
          <w:szCs w:val="22"/>
        </w:rPr>
      </w:pPr>
    </w:p>
    <w:p w14:paraId="66A8AC8E" w14:textId="77777777" w:rsidR="00FD1457" w:rsidRDefault="00FD1457">
      <w:pPr>
        <w:rPr>
          <w:rFonts w:asciiTheme="minorHAnsi" w:hAnsiTheme="minorHAnsi" w:cstheme="minorHAnsi"/>
          <w:sz w:val="22"/>
          <w:szCs w:val="22"/>
        </w:rPr>
      </w:pPr>
    </w:p>
    <w:p w14:paraId="6FF0A07F" w14:textId="77777777" w:rsidR="00FD1457" w:rsidRDefault="00FD1457">
      <w:pPr>
        <w:rPr>
          <w:rFonts w:asciiTheme="minorHAnsi" w:hAnsiTheme="minorHAnsi" w:cstheme="minorHAnsi"/>
          <w:sz w:val="22"/>
          <w:szCs w:val="22"/>
        </w:rPr>
      </w:pPr>
    </w:p>
    <w:p w14:paraId="7D4A0AF7" w14:textId="77777777" w:rsidR="00FD1457" w:rsidRDefault="00FD1457">
      <w:pPr>
        <w:rPr>
          <w:rFonts w:asciiTheme="minorHAnsi" w:hAnsiTheme="minorHAnsi" w:cstheme="minorHAnsi"/>
          <w:sz w:val="22"/>
          <w:szCs w:val="22"/>
        </w:rPr>
      </w:pPr>
    </w:p>
    <w:p w14:paraId="1C93960D" w14:textId="77777777" w:rsidR="00FD1457" w:rsidRDefault="00FD1457">
      <w:pPr>
        <w:rPr>
          <w:rFonts w:asciiTheme="minorHAnsi" w:hAnsiTheme="minorHAnsi" w:cstheme="minorHAnsi"/>
          <w:sz w:val="22"/>
          <w:szCs w:val="22"/>
        </w:rPr>
      </w:pPr>
    </w:p>
    <w:p w14:paraId="64F02EFC" w14:textId="77777777" w:rsidR="00FD1457" w:rsidRDefault="00FD1457">
      <w:pPr>
        <w:rPr>
          <w:rFonts w:asciiTheme="minorHAnsi" w:hAnsiTheme="minorHAnsi" w:cstheme="minorHAnsi"/>
          <w:sz w:val="22"/>
          <w:szCs w:val="22"/>
        </w:rPr>
      </w:pPr>
    </w:p>
    <w:p w14:paraId="6D477793" w14:textId="77777777" w:rsidR="00FD1457" w:rsidRDefault="00FD1457">
      <w:pPr>
        <w:rPr>
          <w:rFonts w:asciiTheme="minorHAnsi" w:hAnsiTheme="minorHAnsi" w:cstheme="minorHAnsi"/>
          <w:sz w:val="22"/>
          <w:szCs w:val="22"/>
        </w:rPr>
      </w:pPr>
    </w:p>
    <w:p w14:paraId="69C3302C" w14:textId="77777777" w:rsidR="00FD1457" w:rsidRDefault="00FD1457">
      <w:pPr>
        <w:rPr>
          <w:rFonts w:asciiTheme="minorHAnsi" w:hAnsiTheme="minorHAnsi" w:cstheme="minorHAnsi"/>
          <w:sz w:val="22"/>
          <w:szCs w:val="22"/>
        </w:rPr>
      </w:pPr>
    </w:p>
    <w:p w14:paraId="001BE5E0" w14:textId="77777777" w:rsidR="00FD1457" w:rsidRDefault="00FD1457">
      <w:pPr>
        <w:rPr>
          <w:rFonts w:asciiTheme="minorHAnsi" w:hAnsiTheme="minorHAnsi" w:cstheme="minorHAnsi"/>
          <w:sz w:val="22"/>
          <w:szCs w:val="22"/>
        </w:rPr>
      </w:pPr>
    </w:p>
    <w:p w14:paraId="494E6657" w14:textId="77777777" w:rsidR="00FD1457" w:rsidRDefault="00FD1457">
      <w:pPr>
        <w:rPr>
          <w:rFonts w:asciiTheme="minorHAnsi" w:hAnsiTheme="minorHAnsi" w:cstheme="minorHAnsi"/>
          <w:sz w:val="22"/>
          <w:szCs w:val="22"/>
        </w:rPr>
      </w:pPr>
    </w:p>
    <w:p w14:paraId="5FB8F8A3" w14:textId="77777777" w:rsidR="00FD1457" w:rsidRDefault="00FD1457">
      <w:pPr>
        <w:rPr>
          <w:rFonts w:asciiTheme="minorHAnsi" w:hAnsiTheme="minorHAnsi" w:cstheme="minorHAnsi"/>
          <w:sz w:val="22"/>
          <w:szCs w:val="22"/>
        </w:rPr>
      </w:pPr>
    </w:p>
    <w:p w14:paraId="5627760E" w14:textId="77777777" w:rsidR="0068779A" w:rsidRDefault="00FD1457" w:rsidP="0068779A">
      <w:pPr>
        <w:pStyle w:val="Bibliography"/>
      </w:pPr>
      <w:r>
        <w:rPr>
          <w:rFonts w:asciiTheme="minorHAnsi" w:hAnsiTheme="minorHAnsi" w:cstheme="minorHAnsi"/>
          <w:sz w:val="22"/>
          <w:szCs w:val="22"/>
        </w:rPr>
        <w:fldChar w:fldCharType="begin"/>
      </w:r>
      <w:r w:rsidR="0068779A">
        <w:rPr>
          <w:rFonts w:asciiTheme="minorHAnsi" w:hAnsiTheme="minorHAnsi" w:cstheme="minorHAnsi"/>
          <w:sz w:val="22"/>
          <w:szCs w:val="22"/>
        </w:rPr>
        <w:instrText xml:space="preserve"> ADDIN ZOTERO_BIBL {"uncited":[],"omitted":[],"custom":[]} CSL_BIBLIOGRAPHY </w:instrText>
      </w:r>
      <w:r>
        <w:rPr>
          <w:rFonts w:asciiTheme="minorHAnsi" w:hAnsiTheme="minorHAnsi" w:cstheme="minorHAnsi"/>
          <w:sz w:val="22"/>
          <w:szCs w:val="22"/>
        </w:rPr>
        <w:fldChar w:fldCharType="separate"/>
      </w:r>
      <w:r w:rsidR="0068779A">
        <w:t xml:space="preserve">Ballard, J. C. (2001). Assessing attention: Comparison of response-inhibition and traditional continuous performance tests. </w:t>
      </w:r>
      <w:r w:rsidR="0068779A">
        <w:rPr>
          <w:i/>
          <w:iCs/>
        </w:rPr>
        <w:t>Journal of Clinical and Experimental Neuropsychology</w:t>
      </w:r>
      <w:r w:rsidR="0068779A">
        <w:t xml:space="preserve">, </w:t>
      </w:r>
      <w:r w:rsidR="0068779A">
        <w:rPr>
          <w:i/>
          <w:iCs/>
        </w:rPr>
        <w:t>23</w:t>
      </w:r>
      <w:r w:rsidR="0068779A">
        <w:t>(3), 331–350.</w:t>
      </w:r>
    </w:p>
    <w:p w14:paraId="42E8E60E" w14:textId="77777777" w:rsidR="0068779A" w:rsidRDefault="0068779A" w:rsidP="0068779A">
      <w:pPr>
        <w:pStyle w:val="Bibliography"/>
      </w:pPr>
      <w:r>
        <w:t xml:space="preserve">Balota, D. A., &amp; Yap, M. J. (2011). Moving beyond the mean in studies of mental chronometry: The power of response time distributional analyses. </w:t>
      </w:r>
      <w:r>
        <w:rPr>
          <w:i/>
          <w:iCs/>
        </w:rPr>
        <w:t>Current Directions in Psychological Science</w:t>
      </w:r>
      <w:r>
        <w:t xml:space="preserve">, </w:t>
      </w:r>
      <w:r>
        <w:rPr>
          <w:i/>
          <w:iCs/>
        </w:rPr>
        <w:t>20</w:t>
      </w:r>
      <w:r>
        <w:t>(3), 160–166.</w:t>
      </w:r>
    </w:p>
    <w:p w14:paraId="7BCE814C" w14:textId="77777777" w:rsidR="0068779A" w:rsidRDefault="0068779A" w:rsidP="0068779A">
      <w:pPr>
        <w:pStyle w:val="Bibliography"/>
      </w:pPr>
      <w:r>
        <w:t xml:space="preserve">Conway, A. R., Kane, M. J., Bunting, M. F., Hambrick, D. Z., Wilhelm, O., &amp; Engle, R. W. (2005). Working memory span tasks: A methodological review and user’s guide. </w:t>
      </w:r>
      <w:r>
        <w:rPr>
          <w:i/>
          <w:iCs/>
        </w:rPr>
        <w:t>Psychonomic Bulletin &amp; Review</w:t>
      </w:r>
      <w:r>
        <w:t xml:space="preserve">, </w:t>
      </w:r>
      <w:r>
        <w:rPr>
          <w:i/>
          <w:iCs/>
        </w:rPr>
        <w:t>12</w:t>
      </w:r>
      <w:r>
        <w:t>(5), 769–786.</w:t>
      </w:r>
    </w:p>
    <w:p w14:paraId="3C433520" w14:textId="77777777" w:rsidR="0068779A" w:rsidRDefault="0068779A" w:rsidP="0068779A">
      <w:pPr>
        <w:pStyle w:val="Bibliography"/>
      </w:pPr>
      <w:r>
        <w:t xml:space="preserve">Cook, A. E., &amp; Meyer, A. S. (2008). Capacity demands of phoneme selection in word production: New evidence from dual-task experiments. </w:t>
      </w:r>
      <w:r>
        <w:rPr>
          <w:i/>
          <w:iCs/>
        </w:rPr>
        <w:t>Journal of Experimental Psychology: Learning, Memory, and Cognition</w:t>
      </w:r>
      <w:r>
        <w:t xml:space="preserve">, </w:t>
      </w:r>
      <w:r>
        <w:rPr>
          <w:i/>
          <w:iCs/>
        </w:rPr>
        <w:t>34</w:t>
      </w:r>
      <w:r>
        <w:t>(4), 886.</w:t>
      </w:r>
    </w:p>
    <w:p w14:paraId="7959D17B" w14:textId="77777777" w:rsidR="0068779A" w:rsidRDefault="0068779A" w:rsidP="0068779A">
      <w:pPr>
        <w:pStyle w:val="Bibliography"/>
      </w:pPr>
      <w:r>
        <w:t xml:space="preserve">Corsi, P. M. (1973). </w:t>
      </w:r>
      <w:r>
        <w:rPr>
          <w:i/>
          <w:iCs/>
        </w:rPr>
        <w:t>Human memory and the medial temporal region of the brain.</w:t>
      </w:r>
      <w:r>
        <w:t xml:space="preserve"> ProQuest Information &amp; Learning.</w:t>
      </w:r>
    </w:p>
    <w:p w14:paraId="05C6591E" w14:textId="77777777" w:rsidR="0068779A" w:rsidRDefault="0068779A" w:rsidP="0068779A">
      <w:pPr>
        <w:pStyle w:val="Bibliography"/>
      </w:pPr>
      <w:r>
        <w:t xml:space="preserve">Damian, M. F., Vigliocco, G., &amp; Levelt, W. J. (2001). Effects of semantic context in the naming of pictures and words. </w:t>
      </w:r>
      <w:r>
        <w:rPr>
          <w:i/>
          <w:iCs/>
        </w:rPr>
        <w:t>Cognition</w:t>
      </w:r>
      <w:r>
        <w:t xml:space="preserve">, </w:t>
      </w:r>
      <w:r>
        <w:rPr>
          <w:i/>
          <w:iCs/>
        </w:rPr>
        <w:t>81</w:t>
      </w:r>
      <w:r>
        <w:t>(3), B77–B86.</w:t>
      </w:r>
    </w:p>
    <w:p w14:paraId="25558A13" w14:textId="77777777" w:rsidR="0068779A" w:rsidRDefault="0068779A" w:rsidP="0068779A">
      <w:pPr>
        <w:pStyle w:val="Bibliography"/>
      </w:pPr>
      <w:r>
        <w:t xml:space="preserve">Draheim, C., Harrison, T. L., Embretson, S. E., &amp; Engle, R. W. (2018). What item response theory can tell us about the complex span tasks. </w:t>
      </w:r>
      <w:r>
        <w:rPr>
          <w:i/>
          <w:iCs/>
        </w:rPr>
        <w:t>Psychological Assessment</w:t>
      </w:r>
      <w:r>
        <w:t xml:space="preserve">, </w:t>
      </w:r>
      <w:r>
        <w:rPr>
          <w:i/>
          <w:iCs/>
        </w:rPr>
        <w:t>30</w:t>
      </w:r>
      <w:r>
        <w:t>(1), 116.</w:t>
      </w:r>
    </w:p>
    <w:p w14:paraId="5D9EBAE4" w14:textId="77777777" w:rsidR="0068779A" w:rsidRDefault="0068779A" w:rsidP="0068779A">
      <w:pPr>
        <w:pStyle w:val="Bibliography"/>
      </w:pPr>
      <w:r>
        <w:lastRenderedPageBreak/>
        <w:t xml:space="preserve">Duñabeitia, J. A., Crepaldi, D., Meyer, A. S., New, B., Pliatsikas, C., Smolka, E., &amp; Brysbaert, M. (2017). MultiPic: A standardized set of 750 drawings with norms for six European languages. </w:t>
      </w:r>
      <w:r>
        <w:rPr>
          <w:i/>
          <w:iCs/>
        </w:rPr>
        <w:t>The Quarterly Journal of Experimental Psychology</w:t>
      </w:r>
      <w:r>
        <w:t xml:space="preserve">, </w:t>
      </w:r>
      <w:r>
        <w:rPr>
          <w:i/>
          <w:iCs/>
        </w:rPr>
        <w:t>just-accepted</w:t>
      </w:r>
      <w:r>
        <w:t>, 1–24.</w:t>
      </w:r>
    </w:p>
    <w:p w14:paraId="2D749B50" w14:textId="77777777" w:rsidR="0068779A" w:rsidRDefault="0068779A" w:rsidP="0068779A">
      <w:pPr>
        <w:pStyle w:val="Bibliography"/>
      </w:pPr>
      <w:r>
        <w:t xml:space="preserve">Engle, R. W., Tuholski, S. W., Laughlin, J. E., &amp; Conway, A. R. (1999). Working memory, short-term memory, and general fluid intelligence: A latent-variable approach. </w:t>
      </w:r>
      <w:r>
        <w:rPr>
          <w:i/>
          <w:iCs/>
        </w:rPr>
        <w:t>Journal of Experimental Psychology: General</w:t>
      </w:r>
      <w:r>
        <w:t xml:space="preserve">, </w:t>
      </w:r>
      <w:r>
        <w:rPr>
          <w:i/>
          <w:iCs/>
        </w:rPr>
        <w:t>128</w:t>
      </w:r>
      <w:r>
        <w:t>(3), 309.</w:t>
      </w:r>
    </w:p>
    <w:p w14:paraId="6D7727C6" w14:textId="77777777" w:rsidR="0068779A" w:rsidRDefault="0068779A" w:rsidP="0068779A">
      <w:pPr>
        <w:pStyle w:val="Bibliography"/>
      </w:pPr>
      <w:r>
        <w:t xml:space="preserve">Esterman, M., Noonan, S. K., Rosenberg, M., &amp; DeGutis, J. (2013). In the zone or zoning out? Tracking behavioral and neural fluctuations during sustained attention. </w:t>
      </w:r>
      <w:r>
        <w:rPr>
          <w:i/>
          <w:iCs/>
        </w:rPr>
        <w:t>Cerebral Cortex</w:t>
      </w:r>
      <w:r>
        <w:t xml:space="preserve">, </w:t>
      </w:r>
      <w:r>
        <w:rPr>
          <w:i/>
          <w:iCs/>
        </w:rPr>
        <w:t>23</w:t>
      </w:r>
      <w:r>
        <w:t>(11), 2712–2723.</w:t>
      </w:r>
    </w:p>
    <w:p w14:paraId="0F3DBD5C" w14:textId="77777777" w:rsidR="0068779A" w:rsidRDefault="0068779A" w:rsidP="0068779A">
      <w:pPr>
        <w:pStyle w:val="Bibliography"/>
      </w:pPr>
      <w:r>
        <w:t xml:space="preserve">Ferreira, V. S., &amp; Pashler, H. (2002). Central bottleneck influences on the processing stages of word production. </w:t>
      </w:r>
      <w:r>
        <w:rPr>
          <w:i/>
          <w:iCs/>
        </w:rPr>
        <w:t>Journal of Experimental Psychology: Learning, Memory, and Cognition</w:t>
      </w:r>
      <w:r>
        <w:t xml:space="preserve">, </w:t>
      </w:r>
      <w:r>
        <w:rPr>
          <w:i/>
          <w:iCs/>
        </w:rPr>
        <w:t>28</w:t>
      </w:r>
      <w:r>
        <w:t>(6), 1187.</w:t>
      </w:r>
    </w:p>
    <w:p w14:paraId="4E963196" w14:textId="77777777" w:rsidR="0068779A" w:rsidRDefault="0068779A" w:rsidP="0068779A">
      <w:pPr>
        <w:pStyle w:val="Bibliography"/>
      </w:pPr>
      <w:r>
        <w:t xml:space="preserve">Forstmann, B. U., Jahfari, S., Scholte, H. S., Wolfensteller, U., van den Wildenberg, W. P., &amp; Ridderinkhof, K. R. (2008). Function and structure of the right inferior frontal cortex predict individual differences in response inhibition: A model-based approach. </w:t>
      </w:r>
      <w:r>
        <w:rPr>
          <w:i/>
          <w:iCs/>
        </w:rPr>
        <w:t>Journal of Neuroscience</w:t>
      </w:r>
      <w:r>
        <w:t xml:space="preserve">, </w:t>
      </w:r>
      <w:r>
        <w:rPr>
          <w:i/>
          <w:iCs/>
        </w:rPr>
        <w:t>28</w:t>
      </w:r>
      <w:r>
        <w:t>(39), 9790–9796.</w:t>
      </w:r>
    </w:p>
    <w:p w14:paraId="72F9260D" w14:textId="77777777" w:rsidR="0068779A" w:rsidRDefault="0068779A" w:rsidP="0068779A">
      <w:pPr>
        <w:pStyle w:val="Bibliography"/>
      </w:pPr>
      <w:r>
        <w:t xml:space="preserve">Foster, J. L., Shipstead, Z., Harrison, T. L., Hicks, K. L., Redick, T. S., &amp; Engle, R. W. (2015). Shortened complex span tasks can reliably measure working memory capacity. </w:t>
      </w:r>
      <w:r>
        <w:rPr>
          <w:i/>
          <w:iCs/>
        </w:rPr>
        <w:t>Memory &amp; Cognition</w:t>
      </w:r>
      <w:r>
        <w:t xml:space="preserve">, </w:t>
      </w:r>
      <w:r>
        <w:rPr>
          <w:i/>
          <w:iCs/>
        </w:rPr>
        <w:t>43</w:t>
      </w:r>
      <w:r>
        <w:t>(2), 226–236.</w:t>
      </w:r>
    </w:p>
    <w:p w14:paraId="5B35A367" w14:textId="77777777" w:rsidR="0068779A" w:rsidRDefault="0068779A" w:rsidP="0068779A">
      <w:pPr>
        <w:pStyle w:val="Bibliography"/>
      </w:pPr>
      <w:r>
        <w:t xml:space="preserve">Garrod, S., &amp; Pickering, M. J. (2007). Automaticity of language production in monologue and dialogue. In </w:t>
      </w:r>
      <w:r>
        <w:rPr>
          <w:i/>
          <w:iCs/>
        </w:rPr>
        <w:t>Automaticity and control in language processing</w:t>
      </w:r>
      <w:r>
        <w:t xml:space="preserve"> (pp. 19–38). Psychology Press.</w:t>
      </w:r>
    </w:p>
    <w:p w14:paraId="33CA88CD" w14:textId="77777777" w:rsidR="0068779A" w:rsidRDefault="0068779A" w:rsidP="0068779A">
      <w:pPr>
        <w:pStyle w:val="Bibliography"/>
      </w:pPr>
      <w:r>
        <w:t xml:space="preserve">Geranmayeh, F., Brownsett, S. L., &amp; Wise, R. J. (2014). Task-induced brain activity in aphasic stroke patients: What is driving recovery? </w:t>
      </w:r>
      <w:r>
        <w:rPr>
          <w:i/>
          <w:iCs/>
        </w:rPr>
        <w:t>Brain</w:t>
      </w:r>
      <w:r>
        <w:t xml:space="preserve">, </w:t>
      </w:r>
      <w:r>
        <w:rPr>
          <w:i/>
          <w:iCs/>
        </w:rPr>
        <w:t>137</w:t>
      </w:r>
      <w:r>
        <w:t>(10), 2632–2648.</w:t>
      </w:r>
    </w:p>
    <w:p w14:paraId="7BEEE6E7" w14:textId="77777777" w:rsidR="0068779A" w:rsidRDefault="0068779A" w:rsidP="0068779A">
      <w:pPr>
        <w:pStyle w:val="Bibliography"/>
      </w:pPr>
      <w:r>
        <w:lastRenderedPageBreak/>
        <w:t xml:space="preserve">Glaser, M. O., &amp; Glaser, W. R. (1982). Time course analysis of the Stroop phenomenon. </w:t>
      </w:r>
      <w:r>
        <w:rPr>
          <w:i/>
          <w:iCs/>
        </w:rPr>
        <w:t>Journal of Experimental Psychology: Human Perception and Performance</w:t>
      </w:r>
      <w:r>
        <w:t xml:space="preserve">, </w:t>
      </w:r>
      <w:r>
        <w:rPr>
          <w:i/>
          <w:iCs/>
        </w:rPr>
        <w:t>8</w:t>
      </w:r>
      <w:r>
        <w:t>(6), 875.</w:t>
      </w:r>
    </w:p>
    <w:p w14:paraId="171D223C" w14:textId="77777777" w:rsidR="0068779A" w:rsidRDefault="0068779A" w:rsidP="0068779A">
      <w:pPr>
        <w:pStyle w:val="Bibliography"/>
      </w:pPr>
      <w:r>
        <w:t xml:space="preserve">Harrison, T. L., Shipstead, Z., Hicks, K. L., Hambrick, D. Z., Redick, T. S., &amp; Engle, R. W. (2013). Working memory training may increase working memory capacity but not fluid intelligence. </w:t>
      </w:r>
      <w:r>
        <w:rPr>
          <w:i/>
          <w:iCs/>
        </w:rPr>
        <w:t>Psychological Science</w:t>
      </w:r>
      <w:r>
        <w:t xml:space="preserve">, </w:t>
      </w:r>
      <w:r>
        <w:rPr>
          <w:i/>
          <w:iCs/>
        </w:rPr>
        <w:t>24</w:t>
      </w:r>
      <w:r>
        <w:t>(12), 2409–2419.</w:t>
      </w:r>
    </w:p>
    <w:p w14:paraId="53B70414" w14:textId="77777777" w:rsidR="0068779A" w:rsidRDefault="0068779A" w:rsidP="0068779A">
      <w:pPr>
        <w:pStyle w:val="Bibliography"/>
      </w:pPr>
      <w:r>
        <w:t xml:space="preserve">Hedge, C., Powell, G., &amp; Sumner, P. (2018). The reliability paradox: Why robust cognitive tasks do not produce reliable individual differences. </w:t>
      </w:r>
      <w:r>
        <w:rPr>
          <w:i/>
          <w:iCs/>
        </w:rPr>
        <w:t>Behavior Research Methods</w:t>
      </w:r>
      <w:r>
        <w:t xml:space="preserve">, </w:t>
      </w:r>
      <w:r>
        <w:rPr>
          <w:i/>
          <w:iCs/>
        </w:rPr>
        <w:t>50</w:t>
      </w:r>
      <w:r>
        <w:t>(3), 1166–1186.</w:t>
      </w:r>
    </w:p>
    <w:p w14:paraId="2F245A85" w14:textId="77777777" w:rsidR="0068779A" w:rsidRDefault="0068779A" w:rsidP="0068779A">
      <w:pPr>
        <w:pStyle w:val="Bibliography"/>
      </w:pPr>
      <w:r>
        <w:t xml:space="preserve">Hommel, B. (1997). Interactions between stimulus-stimulus congruence and stimulus-response compatibility. </w:t>
      </w:r>
      <w:r>
        <w:rPr>
          <w:i/>
          <w:iCs/>
        </w:rPr>
        <w:t>Psychological Research</w:t>
      </w:r>
      <w:r>
        <w:t xml:space="preserve">, </w:t>
      </w:r>
      <w:r>
        <w:rPr>
          <w:i/>
          <w:iCs/>
        </w:rPr>
        <w:t>59</w:t>
      </w:r>
      <w:r>
        <w:t>(4), 248–260.</w:t>
      </w:r>
    </w:p>
    <w:p w14:paraId="20B15F55" w14:textId="77777777" w:rsidR="0068779A" w:rsidRPr="0068779A" w:rsidRDefault="0068779A" w:rsidP="0068779A">
      <w:pPr>
        <w:pStyle w:val="Bibliography"/>
        <w:rPr>
          <w:lang w:val="de-DE"/>
        </w:rPr>
      </w:pPr>
      <w:r>
        <w:t xml:space="preserve">Indefrey, P., &amp; Levelt, W. J. M. (2004). The spatial and temporal signatures of word production components. </w:t>
      </w:r>
      <w:r w:rsidRPr="0068779A">
        <w:rPr>
          <w:i/>
          <w:iCs/>
          <w:lang w:val="de-DE"/>
        </w:rPr>
        <w:t>Cognition</w:t>
      </w:r>
      <w:r w:rsidRPr="0068779A">
        <w:rPr>
          <w:lang w:val="de-DE"/>
        </w:rPr>
        <w:t xml:space="preserve">, </w:t>
      </w:r>
      <w:r w:rsidRPr="0068779A">
        <w:rPr>
          <w:i/>
          <w:iCs/>
          <w:lang w:val="de-DE"/>
        </w:rPr>
        <w:t>92</w:t>
      </w:r>
      <w:r w:rsidRPr="0068779A">
        <w:rPr>
          <w:lang w:val="de-DE"/>
        </w:rPr>
        <w:t>(1–2), 101–144. https://doi.org/10.1016/j.cognition.2002.06.001</w:t>
      </w:r>
    </w:p>
    <w:p w14:paraId="4FA31080" w14:textId="77777777" w:rsidR="0068779A" w:rsidRDefault="0068779A" w:rsidP="0068779A">
      <w:pPr>
        <w:pStyle w:val="Bibliography"/>
      </w:pPr>
      <w:r w:rsidRPr="0068779A">
        <w:rPr>
          <w:lang w:val="de-DE"/>
        </w:rPr>
        <w:t xml:space="preserve">Irrmischer, M., van der Wal, C. N., Mansvelder, H. D., &amp; Linkenkaer-Hansen, K. (2018). </w:t>
      </w:r>
      <w:r>
        <w:t xml:space="preserve">Negative mood and mind wandering increase long-range temporal correlations in attention fluctuations. </w:t>
      </w:r>
      <w:r>
        <w:rPr>
          <w:i/>
          <w:iCs/>
        </w:rPr>
        <w:t>PloS One</w:t>
      </w:r>
      <w:r>
        <w:t xml:space="preserve">, </w:t>
      </w:r>
      <w:r>
        <w:rPr>
          <w:i/>
          <w:iCs/>
        </w:rPr>
        <w:t>13</w:t>
      </w:r>
      <w:r>
        <w:t>(5).</w:t>
      </w:r>
    </w:p>
    <w:p w14:paraId="3DBCE96C" w14:textId="77777777" w:rsidR="0068779A" w:rsidRDefault="0068779A" w:rsidP="0068779A">
      <w:pPr>
        <w:pStyle w:val="Bibliography"/>
      </w:pPr>
      <w:r>
        <w:t xml:space="preserve">Jongman, S. R., Meyer, A. S., &amp; Roelofs, A. (2015). The role of sustained attention in the production of conjoined noun phrases: An individual differences study. </w:t>
      </w:r>
      <w:r>
        <w:rPr>
          <w:i/>
          <w:iCs/>
        </w:rPr>
        <w:t>PloS One</w:t>
      </w:r>
      <w:r>
        <w:t xml:space="preserve">, </w:t>
      </w:r>
      <w:r>
        <w:rPr>
          <w:i/>
          <w:iCs/>
        </w:rPr>
        <w:t>10</w:t>
      </w:r>
      <w:r>
        <w:t>(9), e0137557.</w:t>
      </w:r>
    </w:p>
    <w:p w14:paraId="1353B5CB" w14:textId="77777777" w:rsidR="0068779A" w:rsidRDefault="0068779A" w:rsidP="0068779A">
      <w:pPr>
        <w:pStyle w:val="Bibliography"/>
      </w:pPr>
      <w:r>
        <w:t xml:space="preserve">Jongman, S. R., Roelofs, A., &amp; Meyer, A. S. (2015a). Sustained attention in language production: An individual differences investigation. </w:t>
      </w:r>
      <w:r>
        <w:rPr>
          <w:i/>
          <w:iCs/>
        </w:rPr>
        <w:t>Quarterly Journal of Experimental Psychology</w:t>
      </w:r>
      <w:r>
        <w:t xml:space="preserve">, </w:t>
      </w:r>
      <w:r>
        <w:rPr>
          <w:i/>
          <w:iCs/>
        </w:rPr>
        <w:t>68</w:t>
      </w:r>
      <w:r>
        <w:t>(4), 710–730. https://doi.org/10.1080/17470218.2014.964736</w:t>
      </w:r>
    </w:p>
    <w:p w14:paraId="0D71F342" w14:textId="77777777" w:rsidR="0068779A" w:rsidRDefault="0068779A" w:rsidP="0068779A">
      <w:pPr>
        <w:pStyle w:val="Bibliography"/>
      </w:pPr>
      <w:r>
        <w:lastRenderedPageBreak/>
        <w:t xml:space="preserve">Jongman, S. R., Roelofs, A., &amp; Meyer, A. S. (2015b). Sustained attention in language production: An individual differences investigation. </w:t>
      </w:r>
      <w:r>
        <w:rPr>
          <w:i/>
          <w:iCs/>
        </w:rPr>
        <w:t>The Quarterly Journal of Experimental Psychology</w:t>
      </w:r>
      <w:r>
        <w:t xml:space="preserve">, </w:t>
      </w:r>
      <w:r>
        <w:rPr>
          <w:i/>
          <w:iCs/>
        </w:rPr>
        <w:t>68</w:t>
      </w:r>
      <w:r>
        <w:t>(4), 710–730. https://doi.org/10.1080/17470218.2014.964736</w:t>
      </w:r>
    </w:p>
    <w:p w14:paraId="678DDB87" w14:textId="77777777" w:rsidR="0068779A" w:rsidRDefault="0068779A" w:rsidP="0068779A">
      <w:pPr>
        <w:pStyle w:val="Bibliography"/>
      </w:pPr>
      <w:r>
        <w:t xml:space="preserve">Kornblum, S. (1994). The way irrelevant dimensions are processed depends on what they overlap with: The case of Stroop-and Simon-like stimuli. </w:t>
      </w:r>
      <w:r>
        <w:rPr>
          <w:i/>
          <w:iCs/>
        </w:rPr>
        <w:t>Psychological Research</w:t>
      </w:r>
      <w:r>
        <w:t xml:space="preserve">, </w:t>
      </w:r>
      <w:r>
        <w:rPr>
          <w:i/>
          <w:iCs/>
        </w:rPr>
        <w:t>56</w:t>
      </w:r>
      <w:r>
        <w:t>(3), 130–135.</w:t>
      </w:r>
    </w:p>
    <w:p w14:paraId="482BBEDB" w14:textId="77777777" w:rsidR="0068779A" w:rsidRDefault="0068779A" w:rsidP="0068779A">
      <w:pPr>
        <w:pStyle w:val="Bibliography"/>
      </w:pPr>
      <w:r>
        <w:t xml:space="preserve">Laganaro, M., Valente, A., &amp; Perret, C. (2012). Time course of word production in fast and slow speakers: A high density ERP topographic study. </w:t>
      </w:r>
      <w:r>
        <w:rPr>
          <w:i/>
          <w:iCs/>
        </w:rPr>
        <w:t>NeuroImage</w:t>
      </w:r>
      <w:r>
        <w:t xml:space="preserve">, </w:t>
      </w:r>
      <w:r>
        <w:rPr>
          <w:i/>
          <w:iCs/>
        </w:rPr>
        <w:t>59</w:t>
      </w:r>
      <w:r>
        <w:t>(4), 3881–3888.</w:t>
      </w:r>
    </w:p>
    <w:p w14:paraId="5145B837" w14:textId="77777777" w:rsidR="0068779A" w:rsidRPr="0068779A" w:rsidRDefault="0068779A" w:rsidP="0068779A">
      <w:pPr>
        <w:pStyle w:val="Bibliography"/>
        <w:rPr>
          <w:lang w:val="de-DE"/>
        </w:rPr>
      </w:pPr>
      <w:r>
        <w:t xml:space="preserve">Langner, R., &amp; Eickhoff, S. B. (2013). Sustaining attention to simple tasks: A meta-analytic review of the neural mechanisms of vigilant attention. </w:t>
      </w:r>
      <w:r w:rsidRPr="0068779A">
        <w:rPr>
          <w:i/>
          <w:iCs/>
          <w:lang w:val="de-DE"/>
        </w:rPr>
        <w:t>Psychological Bulletin</w:t>
      </w:r>
      <w:r w:rsidRPr="0068779A">
        <w:rPr>
          <w:lang w:val="de-DE"/>
        </w:rPr>
        <w:t xml:space="preserve">, </w:t>
      </w:r>
      <w:r w:rsidRPr="0068779A">
        <w:rPr>
          <w:i/>
          <w:iCs/>
          <w:lang w:val="de-DE"/>
        </w:rPr>
        <w:t>139</w:t>
      </w:r>
      <w:r w:rsidRPr="0068779A">
        <w:rPr>
          <w:lang w:val="de-DE"/>
        </w:rPr>
        <w:t>(4), 870.</w:t>
      </w:r>
    </w:p>
    <w:p w14:paraId="7AB8FBF4" w14:textId="77777777" w:rsidR="0068779A" w:rsidRPr="0068779A" w:rsidRDefault="0068779A" w:rsidP="0068779A">
      <w:pPr>
        <w:pStyle w:val="Bibliography"/>
        <w:rPr>
          <w:lang w:val="de-DE"/>
        </w:rPr>
      </w:pPr>
      <w:r w:rsidRPr="0068779A">
        <w:rPr>
          <w:lang w:val="de-DE"/>
        </w:rPr>
        <w:t xml:space="preserve">Lehrl, S. (1975). </w:t>
      </w:r>
      <w:r w:rsidRPr="0068779A">
        <w:rPr>
          <w:i/>
          <w:iCs/>
          <w:lang w:val="de-DE"/>
        </w:rPr>
        <w:t>Mehrfachwahl-Wortschatztest MWT-B Erlangen</w:t>
      </w:r>
      <w:r w:rsidRPr="0068779A">
        <w:rPr>
          <w:lang w:val="de-DE"/>
        </w:rPr>
        <w:t>. perimed Verlag.</w:t>
      </w:r>
    </w:p>
    <w:p w14:paraId="25A6C803" w14:textId="77777777" w:rsidR="0068779A" w:rsidRDefault="0068779A" w:rsidP="0068779A">
      <w:pPr>
        <w:pStyle w:val="Bibliography"/>
      </w:pPr>
      <w:r>
        <w:t xml:space="preserve">Levelt, W. J., Roelofs, A., &amp; Meyer, A. S. (1999). A theory of lexical access in speech production. </w:t>
      </w:r>
      <w:r>
        <w:rPr>
          <w:i/>
          <w:iCs/>
        </w:rPr>
        <w:t>Behavioral and Brain Sciences</w:t>
      </w:r>
      <w:r>
        <w:t xml:space="preserve">, </w:t>
      </w:r>
      <w:r>
        <w:rPr>
          <w:i/>
          <w:iCs/>
        </w:rPr>
        <w:t>22</w:t>
      </w:r>
      <w:r>
        <w:t>(1), 1–38.</w:t>
      </w:r>
    </w:p>
    <w:p w14:paraId="0A53E50C" w14:textId="77777777" w:rsidR="0068779A" w:rsidRDefault="0068779A" w:rsidP="0068779A">
      <w:pPr>
        <w:pStyle w:val="Bibliography"/>
      </w:pPr>
      <w:r>
        <w:t xml:space="preserve">Logan, G. D., &amp; Cowan, W. B. (1984). On the ability to inhibit thought and action: A theory of an act of control. </w:t>
      </w:r>
      <w:r>
        <w:rPr>
          <w:i/>
          <w:iCs/>
        </w:rPr>
        <w:t>Psychological Review</w:t>
      </w:r>
      <w:r>
        <w:t xml:space="preserve">, </w:t>
      </w:r>
      <w:r>
        <w:rPr>
          <w:i/>
          <w:iCs/>
        </w:rPr>
        <w:t>91</w:t>
      </w:r>
      <w:r>
        <w:t>(3), 295.</w:t>
      </w:r>
    </w:p>
    <w:p w14:paraId="4F86BB8D" w14:textId="77777777" w:rsidR="0068779A" w:rsidRDefault="0068779A" w:rsidP="0068779A">
      <w:pPr>
        <w:pStyle w:val="Bibliography"/>
      </w:pPr>
      <w:r>
        <w:t xml:space="preserve">Mathôt, S., Schreij, D., &amp; Theeuwes, J. (2012). OpenSesame: An open-source, graphical experiment builder for the social sciences. </w:t>
      </w:r>
      <w:r>
        <w:rPr>
          <w:i/>
          <w:iCs/>
        </w:rPr>
        <w:t>Behavior Research Methods</w:t>
      </w:r>
      <w:r>
        <w:t xml:space="preserve">, </w:t>
      </w:r>
      <w:r>
        <w:rPr>
          <w:i/>
          <w:iCs/>
        </w:rPr>
        <w:t>44</w:t>
      </w:r>
      <w:r>
        <w:t>(2), 314–324.</w:t>
      </w:r>
    </w:p>
    <w:p w14:paraId="7ED5E0EB" w14:textId="77777777" w:rsidR="0068779A" w:rsidRDefault="0068779A" w:rsidP="0068779A">
      <w:pPr>
        <w:pStyle w:val="Bibliography"/>
      </w:pPr>
      <w:r>
        <w:t xml:space="preserve">Matzke, D., Verbruggen, F., &amp; Logan, G. D. (2018). The Stop‐Signal Paradigm. </w:t>
      </w:r>
      <w:r>
        <w:rPr>
          <w:i/>
          <w:iCs/>
        </w:rPr>
        <w:t>Stevens’ Handbook of Experimental Psychology and Cognitive Neuroscience</w:t>
      </w:r>
      <w:r>
        <w:t xml:space="preserve">, </w:t>
      </w:r>
      <w:r>
        <w:rPr>
          <w:i/>
          <w:iCs/>
        </w:rPr>
        <w:t>5</w:t>
      </w:r>
      <w:r>
        <w:t>, 1–45.</w:t>
      </w:r>
    </w:p>
    <w:p w14:paraId="6E228942" w14:textId="77777777" w:rsidR="0068779A" w:rsidRDefault="0068779A" w:rsidP="0068779A">
      <w:pPr>
        <w:pStyle w:val="Bibliography"/>
      </w:pPr>
      <w:r>
        <w:t xml:space="preserve">Meiran, N. (1996). Reconfiguration of processing mode prior to task performance. </w:t>
      </w:r>
      <w:r>
        <w:rPr>
          <w:i/>
          <w:iCs/>
        </w:rPr>
        <w:t>Journal of Experimental Psychology: Learning, Memory, and Cognition</w:t>
      </w:r>
      <w:r>
        <w:t xml:space="preserve">, </w:t>
      </w:r>
      <w:r>
        <w:rPr>
          <w:i/>
          <w:iCs/>
        </w:rPr>
        <w:t>22</w:t>
      </w:r>
      <w:r>
        <w:t>(6), 1423.</w:t>
      </w:r>
    </w:p>
    <w:p w14:paraId="3DF8ACC7" w14:textId="77777777" w:rsidR="0068779A" w:rsidRDefault="0068779A" w:rsidP="0068779A">
      <w:pPr>
        <w:pStyle w:val="Bibliography"/>
      </w:pPr>
      <w:r>
        <w:lastRenderedPageBreak/>
        <w:t xml:space="preserve">Miyake, A., Friedman, N. P., Emerson, M. J., Witzki, A. H., Howerter, A., &amp; Wager, T. D. (2000). The unity and diversity of executive functions and their contributions to complex “frontal lobe” tasks: A latent variable analysis. </w:t>
      </w:r>
      <w:r>
        <w:rPr>
          <w:i/>
          <w:iCs/>
        </w:rPr>
        <w:t>Cognitive Psychology</w:t>
      </w:r>
      <w:r>
        <w:t xml:space="preserve">, </w:t>
      </w:r>
      <w:r>
        <w:rPr>
          <w:i/>
          <w:iCs/>
        </w:rPr>
        <w:t>41</w:t>
      </w:r>
      <w:r>
        <w:t>(1), 49–100.</w:t>
      </w:r>
    </w:p>
    <w:p w14:paraId="08091541" w14:textId="77777777" w:rsidR="0068779A" w:rsidRDefault="0068779A" w:rsidP="0068779A">
      <w:pPr>
        <w:pStyle w:val="Bibliography"/>
      </w:pPr>
      <w:r>
        <w:t xml:space="preserve">O’Connell, R. G., Dockree, P. M., Robertson, I. H., Bellgrove, M. A., Foxe, J. J., &amp; Kelly, S. P. (2009). Uncovering the neural signature of lapsing attention: Electrophysiological signals predict errors up to 20 s before they occur. </w:t>
      </w:r>
      <w:r>
        <w:rPr>
          <w:i/>
          <w:iCs/>
        </w:rPr>
        <w:t>Journal of Neuroscience</w:t>
      </w:r>
      <w:r>
        <w:t xml:space="preserve">, </w:t>
      </w:r>
      <w:r>
        <w:rPr>
          <w:i/>
          <w:iCs/>
        </w:rPr>
        <w:t>29</w:t>
      </w:r>
      <w:r>
        <w:t>(26), 8604–8611.</w:t>
      </w:r>
    </w:p>
    <w:p w14:paraId="5F81129D" w14:textId="77777777" w:rsidR="0068779A" w:rsidRDefault="0068779A" w:rsidP="0068779A">
      <w:pPr>
        <w:pStyle w:val="Bibliography"/>
      </w:pPr>
      <w:r>
        <w:t xml:space="preserve">Piai, V., &amp; Roelofs, A. (2013). Working memory capacity and dual-task interference in picture naming. </w:t>
      </w:r>
      <w:r>
        <w:rPr>
          <w:i/>
          <w:iCs/>
        </w:rPr>
        <w:t>Acta Psychologica</w:t>
      </w:r>
      <w:r>
        <w:t xml:space="preserve">, </w:t>
      </w:r>
      <w:r>
        <w:rPr>
          <w:i/>
          <w:iCs/>
        </w:rPr>
        <w:t>142</w:t>
      </w:r>
      <w:r>
        <w:t>(3), 332–342.</w:t>
      </w:r>
    </w:p>
    <w:p w14:paraId="75B3ED1E" w14:textId="77777777" w:rsidR="0068779A" w:rsidRDefault="0068779A" w:rsidP="0068779A">
      <w:pPr>
        <w:pStyle w:val="Bibliography"/>
      </w:pPr>
      <w:r>
        <w:t xml:space="preserve">Posner, M. I., &amp; Petersen, S. E. (1990). The attention system of the human brain. </w:t>
      </w:r>
      <w:r>
        <w:rPr>
          <w:i/>
          <w:iCs/>
        </w:rPr>
        <w:t>Annual Review of Neuroscience</w:t>
      </w:r>
      <w:r>
        <w:t xml:space="preserve">, </w:t>
      </w:r>
      <w:r>
        <w:rPr>
          <w:i/>
          <w:iCs/>
        </w:rPr>
        <w:t>13</w:t>
      </w:r>
      <w:r>
        <w:t>(1), 25–42.</w:t>
      </w:r>
    </w:p>
    <w:p w14:paraId="129CA12C" w14:textId="77777777" w:rsidR="0068779A" w:rsidRDefault="0068779A" w:rsidP="0068779A">
      <w:pPr>
        <w:pStyle w:val="Bibliography"/>
      </w:pPr>
      <w:r>
        <w:t xml:space="preserve">Proctor, R. W., Miles, J. D., &amp; Baroni, G. (2011). Reaction time distribution analysis of spatial correspondence effects. </w:t>
      </w:r>
      <w:r>
        <w:rPr>
          <w:i/>
          <w:iCs/>
        </w:rPr>
        <w:t>Psychonomic Bulletin &amp; Review</w:t>
      </w:r>
      <w:r>
        <w:t xml:space="preserve">, </w:t>
      </w:r>
      <w:r>
        <w:rPr>
          <w:i/>
          <w:iCs/>
        </w:rPr>
        <w:t>18</w:t>
      </w:r>
      <w:r>
        <w:t>(2), 242–266.</w:t>
      </w:r>
    </w:p>
    <w:p w14:paraId="1DDFBF79" w14:textId="77777777" w:rsidR="0068779A" w:rsidRDefault="0068779A" w:rsidP="0068779A">
      <w:pPr>
        <w:pStyle w:val="Bibliography"/>
      </w:pPr>
      <w:r>
        <w:t xml:space="preserve">Rey-Mermet, A., &amp; Gade, M. (2018). Inhibition in aging: What is preserved? What declines? A meta-analysis. </w:t>
      </w:r>
      <w:r>
        <w:rPr>
          <w:i/>
          <w:iCs/>
        </w:rPr>
        <w:t>Psychonomic Bulletin &amp; Review</w:t>
      </w:r>
      <w:r>
        <w:t xml:space="preserve">, </w:t>
      </w:r>
      <w:r>
        <w:rPr>
          <w:i/>
          <w:iCs/>
        </w:rPr>
        <w:t>25</w:t>
      </w:r>
      <w:r>
        <w:t>(5), 1695–1716.</w:t>
      </w:r>
    </w:p>
    <w:p w14:paraId="2BC1380F" w14:textId="77777777" w:rsidR="0068779A" w:rsidRDefault="0068779A" w:rsidP="0068779A">
      <w:pPr>
        <w:pStyle w:val="Bibliography"/>
      </w:pPr>
      <w:r>
        <w:t xml:space="preserve">Ridderinkhof, K. R. (2002). Activation and suppression in conflict tasks: Empirical clarification through distributional analyses. </w:t>
      </w:r>
      <w:r>
        <w:rPr>
          <w:i/>
          <w:iCs/>
        </w:rPr>
        <w:t>Attention and Performance XIX: Common Mechanisms in Perception and Action</w:t>
      </w:r>
      <w:r>
        <w:t>, 494–519.</w:t>
      </w:r>
    </w:p>
    <w:p w14:paraId="2E906CA5" w14:textId="77777777" w:rsidR="0068779A" w:rsidRDefault="0068779A" w:rsidP="0068779A">
      <w:pPr>
        <w:pStyle w:val="Bibliography"/>
      </w:pPr>
      <w:r>
        <w:t xml:space="preserve">Ridderinkhof, K. R., Scheres, A., Oosterlaan, J., &amp; Sergeant, J. A. (2005). Delta plots in the study of individual differences: New tools reveal response inhibition deficits in AD/Hd that are eliminated by methylphenidate treatment. </w:t>
      </w:r>
      <w:r>
        <w:rPr>
          <w:i/>
          <w:iCs/>
        </w:rPr>
        <w:t>Journal of Abnormal Psychology</w:t>
      </w:r>
      <w:r>
        <w:t xml:space="preserve">, </w:t>
      </w:r>
      <w:r>
        <w:rPr>
          <w:i/>
          <w:iCs/>
        </w:rPr>
        <w:t>114</w:t>
      </w:r>
      <w:r>
        <w:t>(2), 197.</w:t>
      </w:r>
    </w:p>
    <w:p w14:paraId="75A4BD92" w14:textId="77777777" w:rsidR="0068779A" w:rsidRDefault="0068779A" w:rsidP="0068779A">
      <w:pPr>
        <w:pStyle w:val="Bibliography"/>
      </w:pPr>
      <w:r>
        <w:t xml:space="preserve">Riès, S. K., Dronkers, N. F., &amp; Knight, R. T. (2016). Choosing words: Left hemisphere, right hemisphere, or both? Perspective on the lateralization of word retrieval. </w:t>
      </w:r>
      <w:r>
        <w:rPr>
          <w:i/>
          <w:iCs/>
        </w:rPr>
        <w:t>Annals of the New York Academy of Sciences</w:t>
      </w:r>
      <w:r>
        <w:t xml:space="preserve">, </w:t>
      </w:r>
      <w:r>
        <w:rPr>
          <w:i/>
          <w:iCs/>
        </w:rPr>
        <w:t>1369</w:t>
      </w:r>
      <w:r>
        <w:t>(1), 111.</w:t>
      </w:r>
    </w:p>
    <w:p w14:paraId="4C097CC1" w14:textId="77777777" w:rsidR="0068779A" w:rsidRDefault="0068779A" w:rsidP="0068779A">
      <w:pPr>
        <w:pStyle w:val="Bibliography"/>
      </w:pPr>
      <w:r>
        <w:lastRenderedPageBreak/>
        <w:t xml:space="preserve">Roelofs, A. (2008). Attention, gaze shifting, and dual-task interference from phonological encoding in spoken word planning. </w:t>
      </w:r>
      <w:r>
        <w:rPr>
          <w:i/>
          <w:iCs/>
        </w:rPr>
        <w:t>Journal of Experimental Psychology: Human Perception and Performance</w:t>
      </w:r>
      <w:r>
        <w:t xml:space="preserve">, </w:t>
      </w:r>
      <w:r>
        <w:rPr>
          <w:i/>
          <w:iCs/>
        </w:rPr>
        <w:t>34</w:t>
      </w:r>
      <w:r>
        <w:t>(6), 1580.</w:t>
      </w:r>
    </w:p>
    <w:p w14:paraId="2303D58D" w14:textId="77777777" w:rsidR="0068779A" w:rsidRPr="0068779A" w:rsidRDefault="0068779A" w:rsidP="0068779A">
      <w:pPr>
        <w:pStyle w:val="Bibliography"/>
        <w:rPr>
          <w:lang w:val="fr-FR"/>
        </w:rPr>
      </w:pPr>
      <w:r>
        <w:t xml:space="preserve">Rouder, J. N., &amp; Haaf, J. M. (2019). A psychometrics of individual differences in experimental tasks. </w:t>
      </w:r>
      <w:r w:rsidRPr="0068779A">
        <w:rPr>
          <w:i/>
          <w:iCs/>
          <w:lang w:val="fr-FR"/>
        </w:rPr>
        <w:t>Psychonomic Bulletin &amp; Review</w:t>
      </w:r>
      <w:r w:rsidRPr="0068779A">
        <w:rPr>
          <w:lang w:val="fr-FR"/>
        </w:rPr>
        <w:t xml:space="preserve">, </w:t>
      </w:r>
      <w:r w:rsidRPr="0068779A">
        <w:rPr>
          <w:i/>
          <w:iCs/>
          <w:lang w:val="fr-FR"/>
        </w:rPr>
        <w:t>26</w:t>
      </w:r>
      <w:r w:rsidRPr="0068779A">
        <w:rPr>
          <w:lang w:val="fr-FR"/>
        </w:rPr>
        <w:t>(2), 452–467.</w:t>
      </w:r>
    </w:p>
    <w:p w14:paraId="6524491A" w14:textId="77777777" w:rsidR="0068779A" w:rsidRDefault="0068779A" w:rsidP="0068779A">
      <w:pPr>
        <w:pStyle w:val="Bibliography"/>
      </w:pPr>
      <w:r w:rsidRPr="0068779A">
        <w:rPr>
          <w:lang w:val="fr-FR"/>
        </w:rPr>
        <w:t xml:space="preserve">Scerrati, E., Lugli, L., Nicoletti, R., &amp; Umiltà, C. (2017). </w:t>
      </w:r>
      <w:r>
        <w:t xml:space="preserve">Comparing Stroop-like and Simon effects on perceptual features. </w:t>
      </w:r>
      <w:r>
        <w:rPr>
          <w:i/>
          <w:iCs/>
        </w:rPr>
        <w:t>Scientific Reports</w:t>
      </w:r>
      <w:r>
        <w:t xml:space="preserve">, </w:t>
      </w:r>
      <w:r>
        <w:rPr>
          <w:i/>
          <w:iCs/>
        </w:rPr>
        <w:t>7</w:t>
      </w:r>
      <w:r>
        <w:t>(1), 17815.</w:t>
      </w:r>
    </w:p>
    <w:p w14:paraId="3C156434" w14:textId="77777777" w:rsidR="0068779A" w:rsidRDefault="0068779A" w:rsidP="0068779A">
      <w:pPr>
        <w:pStyle w:val="Bibliography"/>
      </w:pPr>
      <w:r>
        <w:t xml:space="preserve">Shalev, L., Ben-Simon, A., Mevorach, C., Cohen, Y., &amp; Tsal, Y. (2011). Conjunctive Continuous Performance Task (CCPT)—A pure measure of sustained attention. </w:t>
      </w:r>
      <w:r>
        <w:rPr>
          <w:i/>
          <w:iCs/>
        </w:rPr>
        <w:t>Neuropsychologia</w:t>
      </w:r>
      <w:r>
        <w:t xml:space="preserve">, </w:t>
      </w:r>
      <w:r>
        <w:rPr>
          <w:i/>
          <w:iCs/>
        </w:rPr>
        <w:t>49</w:t>
      </w:r>
      <w:r>
        <w:t>(9), 2584–2591.</w:t>
      </w:r>
    </w:p>
    <w:p w14:paraId="1BB1FF1A" w14:textId="77777777" w:rsidR="0068779A" w:rsidRDefault="0068779A" w:rsidP="0068779A">
      <w:pPr>
        <w:pStyle w:val="Bibliography"/>
      </w:pPr>
      <w:r>
        <w:t xml:space="preserve">Shao, Z., Meyer, A. S., &amp; Roelofs, A. (2013). Selective and nonselective inhibition of competitors in picture naming. </w:t>
      </w:r>
      <w:r>
        <w:rPr>
          <w:i/>
          <w:iCs/>
        </w:rPr>
        <w:t>Memory &amp; Cognition</w:t>
      </w:r>
      <w:r>
        <w:t xml:space="preserve">, </w:t>
      </w:r>
      <w:r>
        <w:rPr>
          <w:i/>
          <w:iCs/>
        </w:rPr>
        <w:t>41</w:t>
      </w:r>
      <w:r>
        <w:t>(8), 1200–1211.</w:t>
      </w:r>
    </w:p>
    <w:p w14:paraId="1694449E" w14:textId="77777777" w:rsidR="0068779A" w:rsidRDefault="0068779A" w:rsidP="0068779A">
      <w:pPr>
        <w:pStyle w:val="Bibliography"/>
      </w:pPr>
      <w:r>
        <w:t xml:space="preserve">Shao, Z., Roelofs, A., Martin, R. C., &amp; Meyer, A. S. (2015). Selective inhibition and naming performance in semantic blocking, picture-word interference, and color–word Stroop tasks. </w:t>
      </w:r>
      <w:r>
        <w:rPr>
          <w:i/>
          <w:iCs/>
        </w:rPr>
        <w:t>Journal of Experimental Psychology: Learning, Memory, and Cognition</w:t>
      </w:r>
      <w:r>
        <w:t xml:space="preserve">, </w:t>
      </w:r>
      <w:r>
        <w:rPr>
          <w:i/>
          <w:iCs/>
        </w:rPr>
        <w:t>41</w:t>
      </w:r>
      <w:r>
        <w:t>(6), 1806.</w:t>
      </w:r>
    </w:p>
    <w:p w14:paraId="51190F67" w14:textId="77777777" w:rsidR="0068779A" w:rsidRDefault="0068779A" w:rsidP="0068779A">
      <w:pPr>
        <w:pStyle w:val="Bibliography"/>
      </w:pPr>
      <w:r>
        <w:t xml:space="preserve">Shao, Z., Roelofs, A., &amp; Meyer, A. S. (2012). Sources of individual differences in the speed of naming objects and actions: The contribution of executive control. </w:t>
      </w:r>
      <w:r>
        <w:rPr>
          <w:i/>
          <w:iCs/>
        </w:rPr>
        <w:t>The Quarterly Journal of Experimental Psychology</w:t>
      </w:r>
      <w:r>
        <w:t xml:space="preserve">, </w:t>
      </w:r>
      <w:r>
        <w:rPr>
          <w:i/>
          <w:iCs/>
        </w:rPr>
        <w:t>65</w:t>
      </w:r>
      <w:r>
        <w:t>(10), 1927–1944.</w:t>
      </w:r>
    </w:p>
    <w:p w14:paraId="4970D07D" w14:textId="77777777" w:rsidR="0068779A" w:rsidRDefault="0068779A" w:rsidP="0068779A">
      <w:pPr>
        <w:pStyle w:val="Bibliography"/>
      </w:pPr>
      <w:r>
        <w:t xml:space="preserve">Shipstead, Z., Redick, T. S., &amp; Engle, R. W. (2012). Is working memory training effective? </w:t>
      </w:r>
      <w:r>
        <w:rPr>
          <w:i/>
          <w:iCs/>
        </w:rPr>
        <w:t>Psychological Bulletin</w:t>
      </w:r>
      <w:r>
        <w:t xml:space="preserve">, </w:t>
      </w:r>
      <w:r>
        <w:rPr>
          <w:i/>
          <w:iCs/>
        </w:rPr>
        <w:t>138</w:t>
      </w:r>
      <w:r>
        <w:t>(4), 628.</w:t>
      </w:r>
    </w:p>
    <w:p w14:paraId="07FB1EBC" w14:textId="77777777" w:rsidR="0068779A" w:rsidRPr="0068779A" w:rsidRDefault="0068779A" w:rsidP="0068779A">
      <w:pPr>
        <w:pStyle w:val="Bibliography"/>
        <w:rPr>
          <w:lang w:val="fr-FR"/>
        </w:rPr>
      </w:pPr>
      <w:r>
        <w:t xml:space="preserve">Treisman, A. M., &amp; Gelade, G. (1980). A feature-integration theory of attention. </w:t>
      </w:r>
      <w:r w:rsidRPr="0068779A">
        <w:rPr>
          <w:i/>
          <w:iCs/>
          <w:lang w:val="fr-FR"/>
        </w:rPr>
        <w:t>Cognitive Psychology</w:t>
      </w:r>
      <w:r w:rsidRPr="0068779A">
        <w:rPr>
          <w:lang w:val="fr-FR"/>
        </w:rPr>
        <w:t xml:space="preserve">, </w:t>
      </w:r>
      <w:r w:rsidRPr="0068779A">
        <w:rPr>
          <w:i/>
          <w:iCs/>
          <w:lang w:val="fr-FR"/>
        </w:rPr>
        <w:t>12</w:t>
      </w:r>
      <w:r w:rsidRPr="0068779A">
        <w:rPr>
          <w:lang w:val="fr-FR"/>
        </w:rPr>
        <w:t>(1), 97–136.</w:t>
      </w:r>
    </w:p>
    <w:p w14:paraId="47D6C52C" w14:textId="77777777" w:rsidR="0068779A" w:rsidRDefault="0068779A" w:rsidP="0068779A">
      <w:pPr>
        <w:pStyle w:val="Bibliography"/>
      </w:pPr>
      <w:r w:rsidRPr="0068779A">
        <w:rPr>
          <w:lang w:val="fr-FR"/>
        </w:rPr>
        <w:lastRenderedPageBreak/>
        <w:t xml:space="preserve">Tse, C.-S., Balota, D. A., Yap, M. J., Duchek, J. M., &amp; McCabe, D. P. (2010). </w:t>
      </w:r>
      <w:r>
        <w:t xml:space="preserve">Effects of healthy aging and early stage dementia of the Alzheimer’s type on components of response time distributions in three attention tasks. </w:t>
      </w:r>
      <w:r>
        <w:rPr>
          <w:i/>
          <w:iCs/>
        </w:rPr>
        <w:t>Neuropsychology</w:t>
      </w:r>
      <w:r>
        <w:t xml:space="preserve">, </w:t>
      </w:r>
      <w:r>
        <w:rPr>
          <w:i/>
          <w:iCs/>
        </w:rPr>
        <w:t>24</w:t>
      </w:r>
      <w:r>
        <w:t>(3), 300.</w:t>
      </w:r>
    </w:p>
    <w:p w14:paraId="15570FA4" w14:textId="77777777" w:rsidR="0068779A" w:rsidRDefault="0068779A" w:rsidP="0068779A">
      <w:pPr>
        <w:pStyle w:val="Bibliography"/>
      </w:pPr>
      <w:r>
        <w:t xml:space="preserve">Turner, M. L., &amp; Engle, R. W. (1989). Is working memory capacity task dependent? </w:t>
      </w:r>
      <w:r>
        <w:rPr>
          <w:i/>
          <w:iCs/>
        </w:rPr>
        <w:t>Journal of Memory and Language</w:t>
      </w:r>
      <w:r>
        <w:t xml:space="preserve">, </w:t>
      </w:r>
      <w:r>
        <w:rPr>
          <w:i/>
          <w:iCs/>
        </w:rPr>
        <w:t>28</w:t>
      </w:r>
      <w:r>
        <w:t>(2), 127–154.</w:t>
      </w:r>
    </w:p>
    <w:p w14:paraId="47FFB436" w14:textId="77777777" w:rsidR="0068779A" w:rsidRDefault="0068779A" w:rsidP="0068779A">
      <w:pPr>
        <w:pStyle w:val="Bibliography"/>
      </w:pPr>
      <w:r>
        <w:t xml:space="preserve">Unsworth, N., Heitz, R. P., Schrock, J. C., &amp; Engle, R. W. (2005). An automated version of the operation span task. </w:t>
      </w:r>
      <w:r>
        <w:rPr>
          <w:i/>
          <w:iCs/>
        </w:rPr>
        <w:t>Behavior Research Methods</w:t>
      </w:r>
      <w:r>
        <w:t xml:space="preserve">, </w:t>
      </w:r>
      <w:r>
        <w:rPr>
          <w:i/>
          <w:iCs/>
        </w:rPr>
        <w:t>37</w:t>
      </w:r>
      <w:r>
        <w:t>(3), 498–505.</w:t>
      </w:r>
    </w:p>
    <w:p w14:paraId="37B146D9" w14:textId="77777777" w:rsidR="0068779A" w:rsidRPr="0068779A" w:rsidRDefault="0068779A" w:rsidP="0068779A">
      <w:pPr>
        <w:pStyle w:val="Bibliography"/>
        <w:rPr>
          <w:lang w:val="de-DE"/>
        </w:rPr>
      </w:pPr>
      <w:r>
        <w:t xml:space="preserve">Unsworth, N., Redick, T. S., Heitz, R. P., Broadway, J. M., &amp; Engle, R. W. (2009). Complex working memory span tasks and higher-order cognition: A latent-variable analysis of the relationship between processing and storage. </w:t>
      </w:r>
      <w:r w:rsidRPr="0068779A">
        <w:rPr>
          <w:i/>
          <w:iCs/>
          <w:lang w:val="de-DE"/>
        </w:rPr>
        <w:t>Memory</w:t>
      </w:r>
      <w:r w:rsidRPr="0068779A">
        <w:rPr>
          <w:lang w:val="de-DE"/>
        </w:rPr>
        <w:t xml:space="preserve">, </w:t>
      </w:r>
      <w:r w:rsidRPr="0068779A">
        <w:rPr>
          <w:i/>
          <w:iCs/>
          <w:lang w:val="de-DE"/>
        </w:rPr>
        <w:t>17</w:t>
      </w:r>
      <w:r w:rsidRPr="0068779A">
        <w:rPr>
          <w:lang w:val="de-DE"/>
        </w:rPr>
        <w:t>(6), 635–654.</w:t>
      </w:r>
    </w:p>
    <w:p w14:paraId="26F7B465" w14:textId="77777777" w:rsidR="0068779A" w:rsidRDefault="0068779A" w:rsidP="0068779A">
      <w:pPr>
        <w:pStyle w:val="Bibliography"/>
      </w:pPr>
      <w:r w:rsidRPr="0068779A">
        <w:rPr>
          <w:lang w:val="de-DE"/>
        </w:rPr>
        <w:t xml:space="preserve">Van Den Wildenberg, W. P., Wylie, S. A., Forstmann, B. U., Burle, B., Hasbroucq, T., &amp; Ridderinkhof, K. R. (2010). </w:t>
      </w:r>
      <w:r>
        <w:t xml:space="preserve">To head or to heed? Beyond the surface of selective action inhibition: A review. </w:t>
      </w:r>
      <w:r>
        <w:rPr>
          <w:i/>
          <w:iCs/>
        </w:rPr>
        <w:t>Frontiers in Human Neuroscience</w:t>
      </w:r>
      <w:r>
        <w:t xml:space="preserve">, </w:t>
      </w:r>
      <w:r>
        <w:rPr>
          <w:i/>
          <w:iCs/>
        </w:rPr>
        <w:t>4</w:t>
      </w:r>
      <w:r>
        <w:t>, 222.</w:t>
      </w:r>
    </w:p>
    <w:p w14:paraId="07D05E10" w14:textId="77777777" w:rsidR="0068779A" w:rsidRDefault="0068779A" w:rsidP="0068779A">
      <w:pPr>
        <w:pStyle w:val="Bibliography"/>
      </w:pPr>
      <w:r>
        <w:t xml:space="preserve">Verbruggen, F., Chambers, C. D., &amp; Logan, G. D. (2013). Fictitious inhibitory differences: How skewness and slowing distort the estimation of stopping latencies. </w:t>
      </w:r>
      <w:r>
        <w:rPr>
          <w:i/>
          <w:iCs/>
        </w:rPr>
        <w:t>Psychological Science</w:t>
      </w:r>
      <w:r>
        <w:t xml:space="preserve">, </w:t>
      </w:r>
      <w:r>
        <w:rPr>
          <w:i/>
          <w:iCs/>
        </w:rPr>
        <w:t>24</w:t>
      </w:r>
      <w:r>
        <w:t>(3), 352–362.</w:t>
      </w:r>
    </w:p>
    <w:p w14:paraId="5FB53758" w14:textId="77777777" w:rsidR="0068779A" w:rsidRDefault="0068779A" w:rsidP="0068779A">
      <w:pPr>
        <w:pStyle w:val="Bibliography"/>
      </w:pPr>
      <w:r>
        <w:t xml:space="preserve">Wechsler, D. (1948). Psychological Corporation; New York: 1987. </w:t>
      </w:r>
      <w:r>
        <w:rPr>
          <w:i/>
          <w:iCs/>
        </w:rPr>
        <w:t>Wechsler Memory Scale-Revised.[Google Scholar]</w:t>
      </w:r>
      <w:r>
        <w:t>.</w:t>
      </w:r>
    </w:p>
    <w:p w14:paraId="46191943" w14:textId="77777777" w:rsidR="0068779A" w:rsidRDefault="0068779A" w:rsidP="0068779A">
      <w:pPr>
        <w:pStyle w:val="Bibliography"/>
      </w:pPr>
      <w:r>
        <w:t xml:space="preserve">Wechsler, David. (2008). Wechsler adult intelligence scale–Fourth Edition (WAIS–IV). </w:t>
      </w:r>
      <w:r>
        <w:rPr>
          <w:i/>
          <w:iCs/>
        </w:rPr>
        <w:t>San Antonio, TX: NCS Pearson</w:t>
      </w:r>
      <w:r>
        <w:t xml:space="preserve">, </w:t>
      </w:r>
      <w:r>
        <w:rPr>
          <w:i/>
          <w:iCs/>
        </w:rPr>
        <w:t>22</w:t>
      </w:r>
      <w:r>
        <w:t>, 498.</w:t>
      </w:r>
    </w:p>
    <w:p w14:paraId="4BEB0791" w14:textId="77777777" w:rsidR="0068779A" w:rsidRDefault="0068779A" w:rsidP="0068779A">
      <w:pPr>
        <w:pStyle w:val="Bibliography"/>
      </w:pPr>
      <w:r>
        <w:t xml:space="preserve">Wöstmann, N. M., Aichert, D. S., Costa, A., Rubia, K., Möller, H.-J., &amp; Ettinger, U. (2013). Reliability and plasticity of response inhibition and interference control. </w:t>
      </w:r>
      <w:r>
        <w:rPr>
          <w:i/>
          <w:iCs/>
        </w:rPr>
        <w:t>Brain and Cognition</w:t>
      </w:r>
      <w:r>
        <w:t xml:space="preserve">, </w:t>
      </w:r>
      <w:r>
        <w:rPr>
          <w:i/>
          <w:iCs/>
        </w:rPr>
        <w:t>81</w:t>
      </w:r>
      <w:r>
        <w:t>(1), 82–94.</w:t>
      </w:r>
    </w:p>
    <w:p w14:paraId="128E128E" w14:textId="77777777" w:rsidR="00FD1457" w:rsidRDefault="00FD1457">
      <w:pPr>
        <w:rPr>
          <w:rFonts w:asciiTheme="minorHAnsi" w:hAnsiTheme="minorHAnsi" w:cstheme="minorHAnsi"/>
          <w:sz w:val="22"/>
          <w:szCs w:val="22"/>
        </w:rPr>
      </w:pPr>
      <w:r>
        <w:rPr>
          <w:rFonts w:asciiTheme="minorHAnsi" w:hAnsiTheme="minorHAnsi" w:cstheme="minorHAnsi"/>
          <w:sz w:val="22"/>
          <w:szCs w:val="22"/>
        </w:rPr>
        <w:fldChar w:fldCharType="end"/>
      </w:r>
    </w:p>
    <w:p w14:paraId="6F6A92FF" w14:textId="77777777" w:rsidR="00FD1457" w:rsidRPr="00FD1457" w:rsidRDefault="00FD1457">
      <w:pPr>
        <w:rPr>
          <w:rFonts w:asciiTheme="minorHAnsi" w:hAnsiTheme="minorHAnsi" w:cstheme="minorHAnsi"/>
          <w:sz w:val="22"/>
          <w:szCs w:val="22"/>
        </w:rPr>
      </w:pPr>
    </w:p>
    <w:p w14:paraId="6696306D" w14:textId="77777777" w:rsidR="00E7282E" w:rsidRPr="00FD1457" w:rsidRDefault="00E7282E">
      <w:pPr>
        <w:rPr>
          <w:rFonts w:asciiTheme="minorHAnsi" w:hAnsiTheme="minorHAnsi" w:cstheme="minorHAnsi"/>
          <w:sz w:val="22"/>
          <w:szCs w:val="22"/>
        </w:rPr>
      </w:pPr>
    </w:p>
    <w:p w14:paraId="2ACCC61A" w14:textId="77777777" w:rsidR="00E7282E" w:rsidRPr="00FD1457" w:rsidRDefault="00E7282E">
      <w:pPr>
        <w:rPr>
          <w:rFonts w:asciiTheme="minorHAnsi" w:hAnsiTheme="minorHAnsi" w:cstheme="minorHAnsi"/>
          <w:sz w:val="22"/>
          <w:szCs w:val="22"/>
        </w:rPr>
      </w:pPr>
    </w:p>
    <w:p w14:paraId="0CD89AA1" w14:textId="77777777" w:rsidR="00E7282E" w:rsidRPr="00FD1457" w:rsidRDefault="00E7282E">
      <w:pPr>
        <w:rPr>
          <w:rFonts w:asciiTheme="minorHAnsi" w:hAnsiTheme="minorHAnsi" w:cstheme="minorHAnsi"/>
          <w:sz w:val="22"/>
          <w:szCs w:val="22"/>
        </w:rPr>
      </w:pPr>
    </w:p>
    <w:p w14:paraId="6CB0DB64" w14:textId="77777777" w:rsidR="00E7282E" w:rsidRPr="00FD1457" w:rsidRDefault="00E7282E">
      <w:pPr>
        <w:rPr>
          <w:rFonts w:asciiTheme="minorHAnsi" w:hAnsiTheme="minorHAnsi" w:cstheme="minorHAnsi"/>
          <w:sz w:val="22"/>
          <w:szCs w:val="22"/>
        </w:rPr>
      </w:pPr>
    </w:p>
    <w:p w14:paraId="57DD816A" w14:textId="77777777" w:rsidR="00E7282E" w:rsidRPr="00FD1457" w:rsidRDefault="00E7282E">
      <w:pPr>
        <w:rPr>
          <w:rFonts w:asciiTheme="minorHAnsi" w:hAnsiTheme="minorHAnsi" w:cstheme="minorHAnsi"/>
          <w:sz w:val="22"/>
          <w:szCs w:val="22"/>
        </w:rPr>
      </w:pPr>
    </w:p>
    <w:p w14:paraId="67BAA389" w14:textId="77777777" w:rsidR="00E7282E" w:rsidRPr="00FD1457" w:rsidRDefault="00E7282E">
      <w:pPr>
        <w:rPr>
          <w:rFonts w:asciiTheme="minorHAnsi" w:hAnsiTheme="minorHAnsi" w:cstheme="minorHAnsi"/>
          <w:sz w:val="22"/>
          <w:szCs w:val="22"/>
        </w:rPr>
      </w:pPr>
    </w:p>
    <w:p w14:paraId="7E20AB69" w14:textId="77777777" w:rsidR="00E7282E" w:rsidRPr="00FD1457" w:rsidRDefault="00E7282E">
      <w:pPr>
        <w:rPr>
          <w:rFonts w:asciiTheme="minorHAnsi" w:hAnsiTheme="minorHAnsi" w:cstheme="minorHAnsi"/>
          <w:sz w:val="22"/>
          <w:szCs w:val="22"/>
        </w:rPr>
      </w:pPr>
    </w:p>
    <w:p w14:paraId="465CE9E2" w14:textId="77777777" w:rsidR="00E7282E" w:rsidRPr="00FD1457" w:rsidRDefault="00E7282E">
      <w:pPr>
        <w:rPr>
          <w:rFonts w:asciiTheme="minorHAnsi" w:hAnsiTheme="minorHAnsi" w:cstheme="minorHAnsi"/>
          <w:sz w:val="22"/>
          <w:szCs w:val="22"/>
        </w:rPr>
      </w:pPr>
    </w:p>
    <w:p w14:paraId="75855DFD" w14:textId="77777777" w:rsidR="00E7282E" w:rsidRPr="00FD1457" w:rsidRDefault="00E7282E">
      <w:pPr>
        <w:rPr>
          <w:rFonts w:asciiTheme="minorHAnsi" w:hAnsiTheme="minorHAnsi" w:cstheme="minorHAnsi"/>
          <w:sz w:val="22"/>
          <w:szCs w:val="22"/>
        </w:rPr>
      </w:pPr>
    </w:p>
    <w:p w14:paraId="1873996A" w14:textId="77777777" w:rsidR="00E7282E" w:rsidRPr="00FD1457" w:rsidRDefault="00E7282E">
      <w:pPr>
        <w:rPr>
          <w:rFonts w:asciiTheme="minorHAnsi" w:hAnsiTheme="minorHAnsi" w:cstheme="minorHAnsi"/>
          <w:sz w:val="22"/>
          <w:szCs w:val="22"/>
        </w:rPr>
      </w:pPr>
    </w:p>
    <w:p w14:paraId="25D13D91" w14:textId="77777777" w:rsidR="00E7282E" w:rsidRPr="00FD1457" w:rsidRDefault="00E7282E">
      <w:pPr>
        <w:rPr>
          <w:rFonts w:asciiTheme="minorHAnsi" w:hAnsiTheme="minorHAnsi" w:cstheme="minorHAnsi"/>
          <w:sz w:val="22"/>
          <w:szCs w:val="22"/>
        </w:rPr>
      </w:pPr>
    </w:p>
    <w:p w14:paraId="6733B725" w14:textId="77777777" w:rsidR="00E7282E" w:rsidRPr="00FD1457" w:rsidRDefault="00E7282E">
      <w:pPr>
        <w:rPr>
          <w:rFonts w:asciiTheme="minorHAnsi" w:hAnsiTheme="minorHAnsi" w:cstheme="minorHAnsi"/>
          <w:sz w:val="22"/>
          <w:szCs w:val="22"/>
        </w:rPr>
      </w:pPr>
    </w:p>
    <w:p w14:paraId="4605ED9E" w14:textId="77777777" w:rsidR="00E7282E" w:rsidRPr="00FD1457" w:rsidRDefault="00E7282E">
      <w:pPr>
        <w:rPr>
          <w:rFonts w:asciiTheme="minorHAnsi" w:hAnsiTheme="minorHAnsi" w:cstheme="minorHAnsi"/>
          <w:sz w:val="22"/>
          <w:szCs w:val="22"/>
        </w:rPr>
      </w:pPr>
    </w:p>
    <w:p w14:paraId="6C79A4CE" w14:textId="77777777" w:rsidR="00E7282E" w:rsidRPr="00FD1457" w:rsidRDefault="00E7282E">
      <w:pPr>
        <w:rPr>
          <w:rFonts w:asciiTheme="minorHAnsi" w:hAnsiTheme="minorHAnsi" w:cstheme="minorHAnsi"/>
          <w:sz w:val="22"/>
          <w:szCs w:val="22"/>
        </w:rPr>
      </w:pPr>
    </w:p>
    <w:p w14:paraId="11B46DF2" w14:textId="77777777" w:rsidR="003D7636" w:rsidRPr="0012552D" w:rsidRDefault="003D7636">
      <w:pPr>
        <w:rPr>
          <w:rFonts w:asciiTheme="minorHAnsi" w:hAnsiTheme="minorHAnsi" w:cstheme="minorHAnsi"/>
          <w:b/>
          <w:sz w:val="22"/>
          <w:szCs w:val="22"/>
        </w:rPr>
      </w:pPr>
    </w:p>
    <w:sectPr w:rsidR="003D7636" w:rsidRPr="0012552D">
      <w:footerReference w:type="default" r:id="rId15"/>
      <w:pgSz w:w="12240" w:h="15840"/>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1" w:author="Pam" w:date="2020-07-30T12:37:00Z" w:initials="PF">
    <w:p w14:paraId="182E6E9D" w14:textId="1D850859" w:rsidR="0060420F" w:rsidRDefault="0060420F">
      <w:pPr>
        <w:pStyle w:val="CommentText"/>
      </w:pPr>
      <w:r>
        <w:rPr>
          <w:rStyle w:val="CommentReference"/>
        </w:rPr>
        <w:annotationRef/>
      </w:r>
      <w:r>
        <w:t>May be a little too much detail for opening paragraph?</w:t>
      </w:r>
    </w:p>
  </w:comment>
  <w:comment w:id="110" w:author="Pam" w:date="2020-07-29T14:05:00Z" w:initials="PF">
    <w:p w14:paraId="51EAA12C" w14:textId="77777777" w:rsidR="0060420F" w:rsidRDefault="0060420F">
      <w:pPr>
        <w:pStyle w:val="CommentText"/>
      </w:pPr>
      <w:r>
        <w:rPr>
          <w:rStyle w:val="CommentReference"/>
        </w:rPr>
        <w:annotationRef/>
      </w:r>
      <w:r>
        <w:t xml:space="preserve">Summary of this paragraph: </w:t>
      </w:r>
    </w:p>
    <w:p w14:paraId="31360108" w14:textId="77777777" w:rsidR="0060420F" w:rsidRDefault="0060420F">
      <w:pPr>
        <w:pStyle w:val="CommentText"/>
      </w:pPr>
    </w:p>
    <w:p w14:paraId="7FD266E5" w14:textId="77777777" w:rsidR="0060420F" w:rsidRDefault="0060420F">
      <w:pPr>
        <w:pStyle w:val="CommentText"/>
      </w:pPr>
      <w:r>
        <w:t xml:space="preserve">We have estimates of the time course of the different stages of word production, but we also know that individuals vary in the time needed to produce single words. </w:t>
      </w:r>
    </w:p>
    <w:p w14:paraId="45C25AF9" w14:textId="77777777" w:rsidR="0060420F" w:rsidRDefault="0060420F">
      <w:pPr>
        <w:pStyle w:val="CommentText"/>
      </w:pPr>
    </w:p>
    <w:p w14:paraId="4C28DEFE" w14:textId="77777777" w:rsidR="0060420F" w:rsidRDefault="0060420F">
      <w:pPr>
        <w:pStyle w:val="CommentText"/>
      </w:pPr>
      <w:r>
        <w:t xml:space="preserve">We also know that there is variability in the population in domain-general cognitive skills, and these skills have been shown to predict individual variability in word production speed. </w:t>
      </w:r>
    </w:p>
    <w:p w14:paraId="56FF9CA0" w14:textId="77777777" w:rsidR="0060420F" w:rsidRDefault="0060420F">
      <w:pPr>
        <w:pStyle w:val="CommentText"/>
      </w:pPr>
    </w:p>
    <w:p w14:paraId="2728849D" w14:textId="77777777" w:rsidR="0060420F" w:rsidRDefault="0060420F">
      <w:pPr>
        <w:pStyle w:val="CommentText"/>
      </w:pPr>
      <w:r>
        <w:t>Question of this study: does individual variation in domain-general cognitive skills predict individual response latencies in specific stages of word production? In other words, are specific stages of word production more susceptible to individual differences in domain-general cognitive skills?</w:t>
      </w:r>
    </w:p>
    <w:p w14:paraId="58743062" w14:textId="77777777" w:rsidR="0060420F" w:rsidRDefault="0060420F">
      <w:pPr>
        <w:pStyle w:val="CommentText"/>
      </w:pPr>
    </w:p>
    <w:p w14:paraId="2FD926C6" w14:textId="77777777" w:rsidR="0060420F" w:rsidRDefault="0060420F">
      <w:pPr>
        <w:pStyle w:val="CommentText"/>
      </w:pPr>
      <w:r>
        <w:t>(I think)</w:t>
      </w:r>
    </w:p>
    <w:p w14:paraId="04DC2A45" w14:textId="77777777" w:rsidR="0060420F" w:rsidRDefault="0060420F">
      <w:pPr>
        <w:pStyle w:val="CommentText"/>
      </w:pPr>
    </w:p>
    <w:p w14:paraId="7C710606" w14:textId="2FF3D48D" w:rsidR="0060420F" w:rsidRDefault="0060420F">
      <w:pPr>
        <w:pStyle w:val="CommentText"/>
      </w:pPr>
      <w:r>
        <w:t>Still not sure why we’re doing the fast fillers manipulation at this point</w:t>
      </w:r>
    </w:p>
  </w:comment>
  <w:comment w:id="113" w:author="Pam" w:date="2020-07-31T14:10:00Z" w:initials="PF">
    <w:p w14:paraId="62BC733C" w14:textId="2D1CBCBB" w:rsidR="0060420F" w:rsidRDefault="0060420F">
      <w:pPr>
        <w:pStyle w:val="CommentText"/>
      </w:pPr>
      <w:r>
        <w:rPr>
          <w:rStyle w:val="CommentReference"/>
        </w:rPr>
        <w:annotationRef/>
      </w:r>
      <w:r>
        <w:t xml:space="preserve">Not sure </w:t>
      </w:r>
      <w:r w:rsidR="000B1752">
        <w:t>this is</w:t>
      </w:r>
      <w:r>
        <w:t xml:space="preserve"> relevant</w:t>
      </w:r>
      <w:r w:rsidR="000B1752">
        <w:t xml:space="preserve"> for this experiment.</w:t>
      </w:r>
    </w:p>
  </w:comment>
  <w:comment w:id="127" w:author="Pam" w:date="2020-07-29T14:16:00Z" w:initials="PF">
    <w:p w14:paraId="17012000" w14:textId="0AEBFCAB" w:rsidR="0060420F" w:rsidRDefault="0060420F">
      <w:pPr>
        <w:pStyle w:val="CommentText"/>
      </w:pPr>
      <w:r>
        <w:rPr>
          <w:rStyle w:val="CommentReference"/>
        </w:rPr>
        <w:annotationRef/>
      </w:r>
      <w:r>
        <w:t>Is this saying that the findings suggest that updating and inhibiting may be more involved with more difficult trials? (Because those measures were correlated with the tau parameter, which corresponds to the proportion of slow responses?)</w:t>
      </w:r>
    </w:p>
  </w:comment>
  <w:comment w:id="139" w:author="Pam" w:date="2020-07-29T14:19:00Z" w:initials="PF">
    <w:p w14:paraId="21355161" w14:textId="77777777" w:rsidR="0060420F" w:rsidRDefault="0060420F">
      <w:pPr>
        <w:pStyle w:val="CommentText"/>
      </w:pPr>
      <w:r>
        <w:rPr>
          <w:rStyle w:val="CommentReference"/>
        </w:rPr>
        <w:annotationRef/>
      </w:r>
      <w:r>
        <w:t>Updating ability related to performance on difficult trials?</w:t>
      </w:r>
    </w:p>
  </w:comment>
  <w:comment w:id="140" w:author="Pam" w:date="2020-07-31T14:00:00Z" w:initials="PF">
    <w:p w14:paraId="1A48D6AF" w14:textId="2C0EDA82" w:rsidR="0060420F" w:rsidRDefault="0060420F">
      <w:pPr>
        <w:pStyle w:val="CommentText"/>
      </w:pPr>
      <w:r>
        <w:rPr>
          <w:rStyle w:val="CommentReference"/>
        </w:rPr>
        <w:annotationRef/>
      </w:r>
      <w:r>
        <w:t>Also basically saying this study’s findings suggest that sustained attention is more involved in difficult task settings (dual task).</w:t>
      </w:r>
    </w:p>
  </w:comment>
  <w:comment w:id="182" w:author="Pam" w:date="2020-07-29T14:28:00Z" w:initials="PF">
    <w:p w14:paraId="157FC49E" w14:textId="77777777" w:rsidR="0060420F" w:rsidRDefault="0060420F">
      <w:pPr>
        <w:pStyle w:val="CommentText"/>
      </w:pPr>
      <w:r>
        <w:rPr>
          <w:rStyle w:val="CommentReference"/>
        </w:rPr>
        <w:annotationRef/>
      </w:r>
      <w:r>
        <w:t>This doesn’t seem relevant</w:t>
      </w:r>
    </w:p>
  </w:comment>
  <w:comment w:id="186" w:author="Pam" w:date="2020-07-30T16:30:00Z" w:initials="PF">
    <w:p w14:paraId="5E1B375F" w14:textId="23F2FA14" w:rsidR="0060420F" w:rsidRDefault="0060420F">
      <w:pPr>
        <w:pStyle w:val="CommentText"/>
      </w:pPr>
      <w:r>
        <w:rPr>
          <w:rStyle w:val="CommentReference"/>
        </w:rPr>
        <w:annotationRef/>
      </w:r>
      <w:r>
        <w:t>Name them here</w:t>
      </w:r>
    </w:p>
  </w:comment>
  <w:comment w:id="189" w:author="Pam" w:date="2020-07-30T16:30:00Z" w:initials="PF">
    <w:p w14:paraId="3B7091EE" w14:textId="505839A8" w:rsidR="0060420F" w:rsidRDefault="0060420F">
      <w:pPr>
        <w:pStyle w:val="CommentText"/>
      </w:pPr>
      <w:r>
        <w:rPr>
          <w:rStyle w:val="CommentReference"/>
        </w:rPr>
        <w:annotationRef/>
      </w:r>
      <w:r>
        <w:t xml:space="preserve">More concrete prediction? </w:t>
      </w:r>
      <w:r w:rsidR="004725E7">
        <w:t>Maybe a stronger relationship?</w:t>
      </w:r>
    </w:p>
  </w:comment>
  <w:comment w:id="258" w:author="Pam" w:date="2020-08-03T13:31:00Z" w:initials="PF">
    <w:p w14:paraId="1FA3988E" w14:textId="6131EDE0" w:rsidR="00B103D8" w:rsidRDefault="00B103D8">
      <w:pPr>
        <w:pStyle w:val="CommentText"/>
      </w:pPr>
      <w:r>
        <w:rPr>
          <w:rStyle w:val="CommentReference"/>
        </w:rPr>
        <w:annotationRef/>
      </w:r>
      <w:r>
        <w:t>What’s the motivation for these tasks?</w:t>
      </w:r>
    </w:p>
  </w:comment>
  <w:comment w:id="275" w:author="Pam" w:date="2020-07-29T14:34:00Z" w:initials="PF">
    <w:p w14:paraId="4EA4674E" w14:textId="77777777" w:rsidR="0060420F" w:rsidRDefault="0060420F">
      <w:pPr>
        <w:pStyle w:val="CommentText"/>
      </w:pPr>
      <w:r>
        <w:rPr>
          <w:rStyle w:val="CommentReference"/>
        </w:rPr>
        <w:annotationRef/>
      </w:r>
      <w:r>
        <w:t>??</w:t>
      </w:r>
    </w:p>
  </w:comment>
  <w:comment w:id="300" w:author="Pam" w:date="2020-07-29T14:48:00Z" w:initials="PF">
    <w:p w14:paraId="141BFCF8" w14:textId="77777777" w:rsidR="0060420F" w:rsidRDefault="0060420F">
      <w:pPr>
        <w:pStyle w:val="CommentText"/>
      </w:pPr>
      <w:r>
        <w:rPr>
          <w:rStyle w:val="CommentReference"/>
        </w:rPr>
        <w:annotationRef/>
      </w:r>
      <w:r>
        <w:t>Figure 1 doesn’t show this.</w:t>
      </w:r>
    </w:p>
  </w:comment>
  <w:comment w:id="330" w:author="Pam" w:date="2020-07-29T14:51:00Z" w:initials="PF">
    <w:p w14:paraId="10C48393" w14:textId="77777777" w:rsidR="0060420F" w:rsidRDefault="0060420F">
      <w:pPr>
        <w:pStyle w:val="CommentText"/>
      </w:pPr>
      <w:r>
        <w:rPr>
          <w:rStyle w:val="CommentReference"/>
        </w:rPr>
        <w:annotationRef/>
      </w:r>
      <w:r>
        <w:t>So, all participants got both conditions and both sets?</w:t>
      </w:r>
    </w:p>
  </w:comment>
  <w:comment w:id="335" w:author="Pam" w:date="2020-07-29T14:53:00Z" w:initials="PF">
    <w:p w14:paraId="5DF84AD5" w14:textId="77777777" w:rsidR="0060420F" w:rsidRDefault="0060420F">
      <w:pPr>
        <w:pStyle w:val="CommentText"/>
      </w:pPr>
      <w:r>
        <w:rPr>
          <w:rStyle w:val="CommentReference"/>
        </w:rPr>
        <w:annotationRef/>
      </w:r>
      <w:r>
        <w:t>What exactly does check mean in this context?</w:t>
      </w:r>
    </w:p>
  </w:comment>
  <w:comment w:id="337" w:author="Pam" w:date="2020-07-29T14:52:00Z" w:initials="PF">
    <w:p w14:paraId="195BC292" w14:textId="77777777" w:rsidR="0060420F" w:rsidRDefault="0060420F">
      <w:pPr>
        <w:pStyle w:val="CommentText"/>
      </w:pPr>
      <w:r>
        <w:rPr>
          <w:rStyle w:val="CommentReference"/>
        </w:rPr>
        <w:annotationRef/>
      </w:r>
      <w:r>
        <w:t>Not anymore if we’re using the VTC measurement, right?</w:t>
      </w:r>
    </w:p>
  </w:comment>
  <w:comment w:id="346" w:author="Pam" w:date="2020-07-29T14:54:00Z" w:initials="PF">
    <w:p w14:paraId="704411CF" w14:textId="77777777" w:rsidR="0060420F" w:rsidRDefault="0060420F">
      <w:pPr>
        <w:pStyle w:val="CommentText"/>
      </w:pPr>
      <w:r>
        <w:rPr>
          <w:rStyle w:val="CommentReference"/>
        </w:rPr>
        <w:annotationRef/>
      </w:r>
      <w:r>
        <w:t>Is that correct?</w:t>
      </w:r>
    </w:p>
  </w:comment>
  <w:comment w:id="418" w:author="audreyburki audreyburki" w:date="2020-01-27T08:58:00Z" w:initials="aa">
    <w:p w14:paraId="6AC82CEA" w14:textId="77777777" w:rsidR="0060420F" w:rsidRPr="009A131F" w:rsidRDefault="0060420F">
      <w:pPr>
        <w:pStyle w:val="CommentText"/>
        <w:rPr>
          <w:lang w:val="fr-FR"/>
        </w:rPr>
      </w:pPr>
      <w:r>
        <w:rPr>
          <w:rStyle w:val="CommentReference"/>
        </w:rPr>
        <w:annotationRef/>
      </w:r>
      <w:r w:rsidRPr="009A131F">
        <w:rPr>
          <w:lang w:val="fr-FR"/>
        </w:rPr>
        <w:t xml:space="preserve">Cette phrase </w:t>
      </w:r>
      <w:proofErr w:type="spellStart"/>
      <w:r w:rsidRPr="009A131F">
        <w:rPr>
          <w:lang w:val="fr-FR"/>
        </w:rPr>
        <w:t>meriterait</w:t>
      </w:r>
      <w:proofErr w:type="spellEnd"/>
      <w:r w:rsidRPr="009A131F">
        <w:rPr>
          <w:lang w:val="fr-FR"/>
        </w:rPr>
        <w:t xml:space="preserve"> un peu d</w:t>
      </w:r>
      <w:r>
        <w:rPr>
          <w:lang w:val="fr-FR"/>
        </w:rPr>
        <w:t xml:space="preserve">’explications. J’imagine que c’est ce qui est maintenant dans la GD mais sans davantage d’info, la phrase semble sortir de nulle part. Donc soit on ne mentionne pas soit on rend plus explicite. </w:t>
      </w:r>
    </w:p>
  </w:comment>
  <w:comment w:id="457" w:author="Audrey" w:date="2020-01-20T20:51:00Z" w:initials="A">
    <w:p w14:paraId="1C6FFC5B" w14:textId="77777777" w:rsidR="0060420F" w:rsidRPr="00E2578C" w:rsidRDefault="0060420F">
      <w:pPr>
        <w:pStyle w:val="CommentText"/>
        <w:rPr>
          <w:lang w:val="fr-FR"/>
        </w:rPr>
      </w:pPr>
      <w:r>
        <w:rPr>
          <w:rStyle w:val="CommentReference"/>
        </w:rPr>
        <w:annotationRef/>
      </w:r>
      <w:proofErr w:type="spellStart"/>
      <w:r w:rsidRPr="00E2578C">
        <w:rPr>
          <w:lang w:val="fr-FR"/>
        </w:rPr>
        <w:t>What</w:t>
      </w:r>
      <w:proofErr w:type="spellEnd"/>
      <w:r w:rsidRPr="00E2578C">
        <w:rPr>
          <w:lang w:val="fr-FR"/>
        </w:rPr>
        <w:t xml:space="preserve"> </w:t>
      </w:r>
      <w:proofErr w:type="spellStart"/>
      <w:r w:rsidRPr="00E2578C">
        <w:rPr>
          <w:lang w:val="fr-FR"/>
        </w:rPr>
        <w:t>mechanism</w:t>
      </w:r>
      <w:proofErr w:type="spellEnd"/>
      <w:r w:rsidRPr="00E2578C">
        <w:rPr>
          <w:lang w:val="fr-FR"/>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2E6E9D" w15:done="0"/>
  <w15:commentEx w15:paraId="7C710606" w15:done="0"/>
  <w15:commentEx w15:paraId="62BC733C" w15:done="0"/>
  <w15:commentEx w15:paraId="17012000" w15:done="0"/>
  <w15:commentEx w15:paraId="21355161" w15:done="0"/>
  <w15:commentEx w15:paraId="1A48D6AF" w15:done="0"/>
  <w15:commentEx w15:paraId="157FC49E" w15:done="0"/>
  <w15:commentEx w15:paraId="5E1B375F" w15:done="0"/>
  <w15:commentEx w15:paraId="3B7091EE" w15:done="0"/>
  <w15:commentEx w15:paraId="1FA3988E" w15:done="0"/>
  <w15:commentEx w15:paraId="4EA4674E" w15:done="0"/>
  <w15:commentEx w15:paraId="141BFCF8" w15:done="0"/>
  <w15:commentEx w15:paraId="10C48393" w15:done="0"/>
  <w15:commentEx w15:paraId="5DF84AD5" w15:done="0"/>
  <w15:commentEx w15:paraId="195BC292" w15:done="0"/>
  <w15:commentEx w15:paraId="704411CF" w15:done="0"/>
  <w15:commentEx w15:paraId="6AC82CEA" w15:done="0"/>
  <w15:commentEx w15:paraId="1C6FFC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2E6E9D" w16cid:durableId="22CD3D7F"/>
  <w16cid:commentId w16cid:paraId="7C710606" w16cid:durableId="22CC0093"/>
  <w16cid:commentId w16cid:paraId="62BC733C" w16cid:durableId="22CEA4EB"/>
  <w16cid:commentId w16cid:paraId="17012000" w16cid:durableId="22CC0357"/>
  <w16cid:commentId w16cid:paraId="21355161" w16cid:durableId="22CC040C"/>
  <w16cid:commentId w16cid:paraId="1A48D6AF" w16cid:durableId="22CEA299"/>
  <w16cid:commentId w16cid:paraId="157FC49E" w16cid:durableId="22CC0604"/>
  <w16cid:commentId w16cid:paraId="5E1B375F" w16cid:durableId="22CD7412"/>
  <w16cid:commentId w16cid:paraId="3B7091EE" w16cid:durableId="22CD7417"/>
  <w16cid:commentId w16cid:paraId="1FA3988E" w16cid:durableId="22D29020"/>
  <w16cid:commentId w16cid:paraId="4EA4674E" w16cid:durableId="22CC0772"/>
  <w16cid:commentId w16cid:paraId="141BFCF8" w16cid:durableId="22CC0AD4"/>
  <w16cid:commentId w16cid:paraId="10C48393" w16cid:durableId="22CC0B6F"/>
  <w16cid:commentId w16cid:paraId="5DF84AD5" w16cid:durableId="22CC0BDA"/>
  <w16cid:commentId w16cid:paraId="195BC292" w16cid:durableId="22CC0BC3"/>
  <w16cid:commentId w16cid:paraId="704411CF" w16cid:durableId="22CC0C3A"/>
  <w16cid:commentId w16cid:paraId="6AC82CEA" w16cid:durableId="22CBF410"/>
  <w16cid:commentId w16cid:paraId="1C6FFC5B" w16cid:durableId="22CBF4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863CA" w14:textId="77777777" w:rsidR="001A6AD9" w:rsidRDefault="001A6AD9" w:rsidP="00905675">
      <w:r>
        <w:separator/>
      </w:r>
    </w:p>
  </w:endnote>
  <w:endnote w:type="continuationSeparator" w:id="0">
    <w:p w14:paraId="1532AD43" w14:textId="77777777" w:rsidR="001A6AD9" w:rsidRDefault="001A6AD9" w:rsidP="00905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2475856"/>
      <w:docPartObj>
        <w:docPartGallery w:val="Page Numbers (Bottom of Page)"/>
        <w:docPartUnique/>
      </w:docPartObj>
    </w:sdtPr>
    <w:sdtEndPr>
      <w:rPr>
        <w:noProof/>
      </w:rPr>
    </w:sdtEndPr>
    <w:sdtContent>
      <w:p w14:paraId="50AC03D0" w14:textId="77777777" w:rsidR="0060420F" w:rsidRDefault="0060420F">
        <w:pPr>
          <w:pStyle w:val="Footer"/>
          <w:jc w:val="right"/>
        </w:pPr>
        <w:r>
          <w:fldChar w:fldCharType="begin"/>
        </w:r>
        <w:r>
          <w:instrText xml:space="preserve"> PAGE   \* MERGEFORMAT </w:instrText>
        </w:r>
        <w:r>
          <w:fldChar w:fldCharType="separate"/>
        </w:r>
        <w:r>
          <w:rPr>
            <w:noProof/>
          </w:rPr>
          <w:t>29</w:t>
        </w:r>
        <w:r>
          <w:rPr>
            <w:noProof/>
          </w:rPr>
          <w:fldChar w:fldCharType="end"/>
        </w:r>
      </w:p>
    </w:sdtContent>
  </w:sdt>
  <w:p w14:paraId="721B282A" w14:textId="77777777" w:rsidR="0060420F" w:rsidRDefault="00604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D1116" w14:textId="77777777" w:rsidR="001A6AD9" w:rsidRDefault="001A6AD9" w:rsidP="00905675">
      <w:r>
        <w:separator/>
      </w:r>
    </w:p>
  </w:footnote>
  <w:footnote w:type="continuationSeparator" w:id="0">
    <w:p w14:paraId="1AB445C3" w14:textId="77777777" w:rsidR="001A6AD9" w:rsidRDefault="001A6AD9" w:rsidP="00905675">
      <w:r>
        <w:continuationSeparator/>
      </w:r>
    </w:p>
  </w:footnote>
  <w:footnote w:id="1">
    <w:p w14:paraId="0F30DF8A" w14:textId="77777777" w:rsidR="0060420F" w:rsidRDefault="0060420F" w:rsidP="00B17CD4">
      <w:pPr>
        <w:rPr>
          <w:color w:val="000000"/>
        </w:rPr>
      </w:pPr>
      <w:r>
        <w:rPr>
          <w:rStyle w:val="FootnoteReference"/>
        </w:rPr>
        <w:footnoteRef/>
      </w:r>
      <w:r w:rsidRPr="00995597">
        <w:t xml:space="preserve"> </w:t>
      </w:r>
      <w:r>
        <w:rPr>
          <w:color w:val="000000"/>
        </w:rPr>
        <w:t xml:space="preserve">These tasks are </w:t>
      </w:r>
      <w:r w:rsidRPr="005E7C6A">
        <w:rPr>
          <w:color w:val="000000"/>
        </w:rPr>
        <w:t>available from the Georgia Tech Attention and Working Memory Lab websi</w:t>
      </w:r>
      <w:r>
        <w:rPr>
          <w:color w:val="000000"/>
        </w:rPr>
        <w:t>te (</w:t>
      </w:r>
      <w:hyperlink r:id="rId1" w:history="1">
        <w:r w:rsidRPr="00995B95">
          <w:rPr>
            <w:rStyle w:val="Hyperlink"/>
          </w:rPr>
          <w:t>http://englelab.gatech.edu</w:t>
        </w:r>
      </w:hyperlink>
      <w:r>
        <w:rPr>
          <w:color w:val="000000"/>
        </w:rPr>
        <w:t xml:space="preserve">), we used their scripts to implement them in OpenSesame </w:t>
      </w:r>
      <w:r>
        <w:rPr>
          <w:color w:val="000000"/>
        </w:rPr>
        <w:fldChar w:fldCharType="begin"/>
      </w:r>
      <w:r>
        <w:rPr>
          <w:color w:val="000000"/>
        </w:rPr>
        <w:instrText xml:space="preserve"> ADDIN ZOTERO_ITEM CSL_CITATION {"citationID":"7uxsNUwB","properties":{"formattedCitation":"(Math\\uc0\\u244{}t et al., 2012)","plainCitation":"(Mathôt et al., 2012)","noteIndex":1},"citationItems":[{"id":344,"uris":["http://zotero.org/users/local/5BDxAAQf/items/NWN6YP6A"],"uri":["http://zotero.org/users/local/5BDxAAQf/items/NWN6YP6A"],"itemData":{"id":344,"type":"article-journal","title":"OpenSesame: An open-source, graphical experiment builder for the social sciences","container-title":"Behavior research methods","page":"314-324","volume":"44","issue":"2","author":[{"family":"Mathôt","given":"Sebastiaan"},{"family":"Schreij","given":"Daniel"},{"family":"Theeuwes","given":"Jan"}],"issued":{"date-parts":[["2012"]]}}}],"schema":"https://github.com/citation-style-language/schema/raw/master/csl-citation.json"} </w:instrText>
      </w:r>
      <w:r>
        <w:rPr>
          <w:color w:val="000000"/>
        </w:rPr>
        <w:fldChar w:fldCharType="separate"/>
      </w:r>
      <w:r w:rsidRPr="0012552D">
        <w:t>(Mathôt et al., 2012)</w:t>
      </w:r>
      <w:r>
        <w:rPr>
          <w:color w:val="000000"/>
        </w:rPr>
        <w:fldChar w:fldCharType="end"/>
      </w:r>
      <w:r w:rsidRPr="005E7C6A">
        <w:rPr>
          <w:color w:val="000000"/>
        </w:rPr>
        <w:t xml:space="preserve">. </w:t>
      </w:r>
    </w:p>
    <w:p w14:paraId="60FC789D" w14:textId="77777777" w:rsidR="0060420F" w:rsidRPr="00995597" w:rsidRDefault="0060420F" w:rsidP="00B17CD4">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787D3A"/>
    <w:multiLevelType w:val="hybridMultilevel"/>
    <w:tmpl w:val="B260B6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732042"/>
    <w:multiLevelType w:val="hybridMultilevel"/>
    <w:tmpl w:val="677424C6"/>
    <w:lvl w:ilvl="0" w:tplc="DEFE72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8C40D3"/>
    <w:multiLevelType w:val="hybridMultilevel"/>
    <w:tmpl w:val="C848FE9E"/>
    <w:lvl w:ilvl="0" w:tplc="7D72F0E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drey">
    <w15:presenceInfo w15:providerId="None" w15:userId="Audrey"/>
  </w15:person>
  <w15:person w15:author="audreyburki audreyburki">
    <w15:presenceInfo w15:providerId="Windows Live" w15:userId="e65cff682da6b0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BAB"/>
    <w:rsid w:val="00026E85"/>
    <w:rsid w:val="00044726"/>
    <w:rsid w:val="000563FD"/>
    <w:rsid w:val="00066EA0"/>
    <w:rsid w:val="000B1752"/>
    <w:rsid w:val="000B6387"/>
    <w:rsid w:val="000B6C63"/>
    <w:rsid w:val="000D2D21"/>
    <w:rsid w:val="001057A8"/>
    <w:rsid w:val="0011295B"/>
    <w:rsid w:val="00122B53"/>
    <w:rsid w:val="0012552D"/>
    <w:rsid w:val="0013321D"/>
    <w:rsid w:val="00146F40"/>
    <w:rsid w:val="00155804"/>
    <w:rsid w:val="00177BDB"/>
    <w:rsid w:val="00182CC4"/>
    <w:rsid w:val="00187A4F"/>
    <w:rsid w:val="001935C0"/>
    <w:rsid w:val="001A0FD0"/>
    <w:rsid w:val="001A1172"/>
    <w:rsid w:val="001A6AD9"/>
    <w:rsid w:val="001B1D10"/>
    <w:rsid w:val="001B26AB"/>
    <w:rsid w:val="001C4DB6"/>
    <w:rsid w:val="001C7CBB"/>
    <w:rsid w:val="001D2CB7"/>
    <w:rsid w:val="001D3FAE"/>
    <w:rsid w:val="001F26EB"/>
    <w:rsid w:val="001F350A"/>
    <w:rsid w:val="00206686"/>
    <w:rsid w:val="00216EA1"/>
    <w:rsid w:val="00223066"/>
    <w:rsid w:val="00254978"/>
    <w:rsid w:val="00257B55"/>
    <w:rsid w:val="00267D72"/>
    <w:rsid w:val="00276459"/>
    <w:rsid w:val="00277138"/>
    <w:rsid w:val="00286893"/>
    <w:rsid w:val="002A1C94"/>
    <w:rsid w:val="002A78FD"/>
    <w:rsid w:val="002C7AA5"/>
    <w:rsid w:val="002D1FEF"/>
    <w:rsid w:val="002D3D45"/>
    <w:rsid w:val="002F7489"/>
    <w:rsid w:val="00323EFF"/>
    <w:rsid w:val="00324358"/>
    <w:rsid w:val="00340BAC"/>
    <w:rsid w:val="00347805"/>
    <w:rsid w:val="00356121"/>
    <w:rsid w:val="00357E0D"/>
    <w:rsid w:val="00360277"/>
    <w:rsid w:val="0036067C"/>
    <w:rsid w:val="003636E3"/>
    <w:rsid w:val="00382F9D"/>
    <w:rsid w:val="003845C8"/>
    <w:rsid w:val="003927F3"/>
    <w:rsid w:val="00392DFD"/>
    <w:rsid w:val="003B3F80"/>
    <w:rsid w:val="003C2E4D"/>
    <w:rsid w:val="003C3D56"/>
    <w:rsid w:val="003C5965"/>
    <w:rsid w:val="003C7619"/>
    <w:rsid w:val="003D7636"/>
    <w:rsid w:val="003F056C"/>
    <w:rsid w:val="003F66E8"/>
    <w:rsid w:val="0040037F"/>
    <w:rsid w:val="00415B9F"/>
    <w:rsid w:val="00423B4D"/>
    <w:rsid w:val="004429A7"/>
    <w:rsid w:val="00451DEE"/>
    <w:rsid w:val="0045448D"/>
    <w:rsid w:val="00465C6D"/>
    <w:rsid w:val="004725E7"/>
    <w:rsid w:val="0048243C"/>
    <w:rsid w:val="004C5F73"/>
    <w:rsid w:val="004E3501"/>
    <w:rsid w:val="004E72D8"/>
    <w:rsid w:val="005332B2"/>
    <w:rsid w:val="00547976"/>
    <w:rsid w:val="005765B8"/>
    <w:rsid w:val="00582361"/>
    <w:rsid w:val="00583571"/>
    <w:rsid w:val="00586537"/>
    <w:rsid w:val="005A080C"/>
    <w:rsid w:val="005A460D"/>
    <w:rsid w:val="005A621C"/>
    <w:rsid w:val="005B7589"/>
    <w:rsid w:val="005C0EB1"/>
    <w:rsid w:val="005E1D8E"/>
    <w:rsid w:val="005E5AA5"/>
    <w:rsid w:val="005E63F7"/>
    <w:rsid w:val="005F33E1"/>
    <w:rsid w:val="005F68BF"/>
    <w:rsid w:val="005F7F0F"/>
    <w:rsid w:val="0060420F"/>
    <w:rsid w:val="006150FB"/>
    <w:rsid w:val="0063251A"/>
    <w:rsid w:val="00632721"/>
    <w:rsid w:val="00672D98"/>
    <w:rsid w:val="0068779A"/>
    <w:rsid w:val="00687A2E"/>
    <w:rsid w:val="006A19F9"/>
    <w:rsid w:val="006A1BE4"/>
    <w:rsid w:val="006A33BD"/>
    <w:rsid w:val="006A57BE"/>
    <w:rsid w:val="006B2994"/>
    <w:rsid w:val="006D5F45"/>
    <w:rsid w:val="006D6361"/>
    <w:rsid w:val="006D78DA"/>
    <w:rsid w:val="006F1A10"/>
    <w:rsid w:val="006F40F1"/>
    <w:rsid w:val="00701A5E"/>
    <w:rsid w:val="00703805"/>
    <w:rsid w:val="00703941"/>
    <w:rsid w:val="00714611"/>
    <w:rsid w:val="00732AAB"/>
    <w:rsid w:val="00734C6E"/>
    <w:rsid w:val="0075394C"/>
    <w:rsid w:val="007575BF"/>
    <w:rsid w:val="007679CF"/>
    <w:rsid w:val="00775350"/>
    <w:rsid w:val="007837EC"/>
    <w:rsid w:val="00787E6B"/>
    <w:rsid w:val="007A73DB"/>
    <w:rsid w:val="007B3E94"/>
    <w:rsid w:val="007B5CA0"/>
    <w:rsid w:val="007D1E52"/>
    <w:rsid w:val="007D706E"/>
    <w:rsid w:val="007D769B"/>
    <w:rsid w:val="007E268D"/>
    <w:rsid w:val="007E7AF7"/>
    <w:rsid w:val="00810E88"/>
    <w:rsid w:val="00814D91"/>
    <w:rsid w:val="0081795D"/>
    <w:rsid w:val="008213EE"/>
    <w:rsid w:val="008309E1"/>
    <w:rsid w:val="0086002B"/>
    <w:rsid w:val="0086248D"/>
    <w:rsid w:val="00885836"/>
    <w:rsid w:val="00891428"/>
    <w:rsid w:val="00894F4E"/>
    <w:rsid w:val="008A37E1"/>
    <w:rsid w:val="008C45F7"/>
    <w:rsid w:val="008E18AC"/>
    <w:rsid w:val="008F3CE7"/>
    <w:rsid w:val="00903CF4"/>
    <w:rsid w:val="00905181"/>
    <w:rsid w:val="00905675"/>
    <w:rsid w:val="00917466"/>
    <w:rsid w:val="009253AC"/>
    <w:rsid w:val="0095167B"/>
    <w:rsid w:val="009530A7"/>
    <w:rsid w:val="009543F7"/>
    <w:rsid w:val="00964384"/>
    <w:rsid w:val="0096443C"/>
    <w:rsid w:val="00970B75"/>
    <w:rsid w:val="00975EE6"/>
    <w:rsid w:val="009771DA"/>
    <w:rsid w:val="00980CA7"/>
    <w:rsid w:val="00985E0B"/>
    <w:rsid w:val="00991BAB"/>
    <w:rsid w:val="00993B25"/>
    <w:rsid w:val="009A131F"/>
    <w:rsid w:val="009A5B0A"/>
    <w:rsid w:val="009E4074"/>
    <w:rsid w:val="009F2444"/>
    <w:rsid w:val="00A05158"/>
    <w:rsid w:val="00A529E0"/>
    <w:rsid w:val="00A63231"/>
    <w:rsid w:val="00A67C60"/>
    <w:rsid w:val="00A73554"/>
    <w:rsid w:val="00A82E93"/>
    <w:rsid w:val="00A9013B"/>
    <w:rsid w:val="00A90BE3"/>
    <w:rsid w:val="00AA3875"/>
    <w:rsid w:val="00AB3A71"/>
    <w:rsid w:val="00AD25C3"/>
    <w:rsid w:val="00AD2E19"/>
    <w:rsid w:val="00AF24BA"/>
    <w:rsid w:val="00AF28F4"/>
    <w:rsid w:val="00B103D8"/>
    <w:rsid w:val="00B12700"/>
    <w:rsid w:val="00B12B34"/>
    <w:rsid w:val="00B17CD4"/>
    <w:rsid w:val="00B303F9"/>
    <w:rsid w:val="00B546CE"/>
    <w:rsid w:val="00B905DB"/>
    <w:rsid w:val="00BA0A6E"/>
    <w:rsid w:val="00BA6F20"/>
    <w:rsid w:val="00BB3787"/>
    <w:rsid w:val="00BC231C"/>
    <w:rsid w:val="00BC5465"/>
    <w:rsid w:val="00BD70C9"/>
    <w:rsid w:val="00BE1C91"/>
    <w:rsid w:val="00C03B85"/>
    <w:rsid w:val="00C10964"/>
    <w:rsid w:val="00C13A00"/>
    <w:rsid w:val="00C13E19"/>
    <w:rsid w:val="00C1525F"/>
    <w:rsid w:val="00C2685F"/>
    <w:rsid w:val="00C41898"/>
    <w:rsid w:val="00C42BF0"/>
    <w:rsid w:val="00C4547A"/>
    <w:rsid w:val="00C51A51"/>
    <w:rsid w:val="00C520F8"/>
    <w:rsid w:val="00C55CAA"/>
    <w:rsid w:val="00C747B4"/>
    <w:rsid w:val="00C767F9"/>
    <w:rsid w:val="00C8336A"/>
    <w:rsid w:val="00C962A3"/>
    <w:rsid w:val="00C97608"/>
    <w:rsid w:val="00CA2B50"/>
    <w:rsid w:val="00CA610F"/>
    <w:rsid w:val="00CC3C6D"/>
    <w:rsid w:val="00CE4B70"/>
    <w:rsid w:val="00D05087"/>
    <w:rsid w:val="00D1303E"/>
    <w:rsid w:val="00D319E9"/>
    <w:rsid w:val="00D32422"/>
    <w:rsid w:val="00D461B0"/>
    <w:rsid w:val="00D47915"/>
    <w:rsid w:val="00D52898"/>
    <w:rsid w:val="00DA683A"/>
    <w:rsid w:val="00DB0408"/>
    <w:rsid w:val="00DB2493"/>
    <w:rsid w:val="00DB3EF0"/>
    <w:rsid w:val="00DD291A"/>
    <w:rsid w:val="00DE4F28"/>
    <w:rsid w:val="00DF08A6"/>
    <w:rsid w:val="00DF237A"/>
    <w:rsid w:val="00DF5002"/>
    <w:rsid w:val="00E03A7D"/>
    <w:rsid w:val="00E13FD1"/>
    <w:rsid w:val="00E173F2"/>
    <w:rsid w:val="00E2578C"/>
    <w:rsid w:val="00E36D52"/>
    <w:rsid w:val="00E42C6B"/>
    <w:rsid w:val="00E50E4C"/>
    <w:rsid w:val="00E521E7"/>
    <w:rsid w:val="00E60284"/>
    <w:rsid w:val="00E63670"/>
    <w:rsid w:val="00E7282E"/>
    <w:rsid w:val="00E94E73"/>
    <w:rsid w:val="00EB42C2"/>
    <w:rsid w:val="00EB7C9A"/>
    <w:rsid w:val="00EC25BE"/>
    <w:rsid w:val="00EC4A02"/>
    <w:rsid w:val="00EC4EF3"/>
    <w:rsid w:val="00ED011A"/>
    <w:rsid w:val="00ED63BD"/>
    <w:rsid w:val="00ED67DC"/>
    <w:rsid w:val="00EE4338"/>
    <w:rsid w:val="00EF1E6E"/>
    <w:rsid w:val="00EF37F8"/>
    <w:rsid w:val="00F024BD"/>
    <w:rsid w:val="00F15F24"/>
    <w:rsid w:val="00F17FC9"/>
    <w:rsid w:val="00F31148"/>
    <w:rsid w:val="00F411FB"/>
    <w:rsid w:val="00F63A20"/>
    <w:rsid w:val="00F70AD6"/>
    <w:rsid w:val="00F73188"/>
    <w:rsid w:val="00F82406"/>
    <w:rsid w:val="00F835ED"/>
    <w:rsid w:val="00FA364B"/>
    <w:rsid w:val="00FD1457"/>
    <w:rsid w:val="00FD14FB"/>
    <w:rsid w:val="00FD7787"/>
    <w:rsid w:val="00FE4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F5C5B"/>
  <w15:chartTrackingRefBased/>
  <w15:docId w15:val="{5AF9FDBB-B3C1-438C-85C3-56C2B0DA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35C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29E0"/>
    <w:rPr>
      <w:color w:val="0563C1" w:themeColor="hyperlink"/>
      <w:u w:val="single"/>
    </w:rPr>
  </w:style>
  <w:style w:type="character" w:styleId="CommentReference">
    <w:name w:val="annotation reference"/>
    <w:basedOn w:val="DefaultParagraphFont"/>
    <w:uiPriority w:val="99"/>
    <w:semiHidden/>
    <w:unhideWhenUsed/>
    <w:rsid w:val="00C41898"/>
    <w:rPr>
      <w:sz w:val="16"/>
      <w:szCs w:val="16"/>
    </w:rPr>
  </w:style>
  <w:style w:type="paragraph" w:styleId="CommentText">
    <w:name w:val="annotation text"/>
    <w:basedOn w:val="Normal"/>
    <w:link w:val="CommentTextChar"/>
    <w:uiPriority w:val="99"/>
    <w:semiHidden/>
    <w:unhideWhenUsed/>
    <w:rsid w:val="00C41898"/>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C41898"/>
    <w:rPr>
      <w:sz w:val="20"/>
      <w:szCs w:val="20"/>
    </w:rPr>
  </w:style>
  <w:style w:type="paragraph" w:styleId="CommentSubject">
    <w:name w:val="annotation subject"/>
    <w:basedOn w:val="CommentText"/>
    <w:next w:val="CommentText"/>
    <w:link w:val="CommentSubjectChar"/>
    <w:uiPriority w:val="99"/>
    <w:semiHidden/>
    <w:unhideWhenUsed/>
    <w:rsid w:val="00C41898"/>
    <w:rPr>
      <w:b/>
      <w:bCs/>
    </w:rPr>
  </w:style>
  <w:style w:type="character" w:customStyle="1" w:styleId="CommentSubjectChar">
    <w:name w:val="Comment Subject Char"/>
    <w:basedOn w:val="CommentTextChar"/>
    <w:link w:val="CommentSubject"/>
    <w:uiPriority w:val="99"/>
    <w:semiHidden/>
    <w:rsid w:val="00C41898"/>
    <w:rPr>
      <w:b/>
      <w:bCs/>
      <w:sz w:val="20"/>
      <w:szCs w:val="20"/>
    </w:rPr>
  </w:style>
  <w:style w:type="paragraph" w:styleId="BalloonText">
    <w:name w:val="Balloon Text"/>
    <w:basedOn w:val="Normal"/>
    <w:link w:val="BalloonTextChar"/>
    <w:uiPriority w:val="99"/>
    <w:semiHidden/>
    <w:unhideWhenUsed/>
    <w:rsid w:val="00C41898"/>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C41898"/>
    <w:rPr>
      <w:rFonts w:ascii="Segoe UI" w:hAnsi="Segoe UI" w:cs="Segoe UI"/>
      <w:sz w:val="18"/>
      <w:szCs w:val="18"/>
    </w:rPr>
  </w:style>
  <w:style w:type="paragraph" w:styleId="ListParagraph">
    <w:name w:val="List Paragraph"/>
    <w:basedOn w:val="Normal"/>
    <w:uiPriority w:val="34"/>
    <w:qFormat/>
    <w:rsid w:val="00703941"/>
    <w:pPr>
      <w:spacing w:after="160" w:line="259" w:lineRule="auto"/>
      <w:ind w:left="720"/>
      <w:contextualSpacing/>
    </w:pPr>
    <w:rPr>
      <w:rFonts w:asciiTheme="minorHAnsi" w:eastAsiaTheme="minorHAnsi" w:hAnsiTheme="minorHAnsi" w:cstheme="minorBidi"/>
      <w:sz w:val="22"/>
      <w:szCs w:val="22"/>
    </w:rPr>
  </w:style>
  <w:style w:type="paragraph" w:styleId="Caption">
    <w:name w:val="caption"/>
    <w:basedOn w:val="Normal"/>
    <w:next w:val="Normal"/>
    <w:uiPriority w:val="35"/>
    <w:unhideWhenUsed/>
    <w:qFormat/>
    <w:rsid w:val="004E72D8"/>
    <w:pPr>
      <w:spacing w:after="200"/>
    </w:pPr>
    <w:rPr>
      <w:i/>
      <w:iCs/>
      <w:color w:val="44546A" w:themeColor="text2"/>
      <w:sz w:val="18"/>
      <w:szCs w:val="18"/>
    </w:rPr>
  </w:style>
  <w:style w:type="paragraph" w:styleId="Header">
    <w:name w:val="header"/>
    <w:basedOn w:val="Normal"/>
    <w:link w:val="HeaderChar"/>
    <w:uiPriority w:val="99"/>
    <w:unhideWhenUsed/>
    <w:rsid w:val="00905675"/>
    <w:pPr>
      <w:tabs>
        <w:tab w:val="center" w:pos="4703"/>
        <w:tab w:val="right" w:pos="9406"/>
      </w:tabs>
    </w:pPr>
  </w:style>
  <w:style w:type="character" w:customStyle="1" w:styleId="HeaderChar">
    <w:name w:val="Header Char"/>
    <w:basedOn w:val="DefaultParagraphFont"/>
    <w:link w:val="Header"/>
    <w:uiPriority w:val="99"/>
    <w:rsid w:val="0090567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05675"/>
    <w:pPr>
      <w:tabs>
        <w:tab w:val="center" w:pos="4703"/>
        <w:tab w:val="right" w:pos="9406"/>
      </w:tabs>
    </w:pPr>
  </w:style>
  <w:style w:type="character" w:customStyle="1" w:styleId="FooterChar">
    <w:name w:val="Footer Char"/>
    <w:basedOn w:val="DefaultParagraphFont"/>
    <w:link w:val="Footer"/>
    <w:uiPriority w:val="99"/>
    <w:rsid w:val="00905675"/>
    <w:rPr>
      <w:rFonts w:ascii="Times New Roman" w:eastAsia="Times New Roman" w:hAnsi="Times New Roman" w:cs="Times New Roman"/>
      <w:sz w:val="24"/>
      <w:szCs w:val="24"/>
    </w:rPr>
  </w:style>
  <w:style w:type="character" w:customStyle="1" w:styleId="citationref">
    <w:name w:val="citationref"/>
    <w:basedOn w:val="DefaultParagraphFont"/>
    <w:rsid w:val="00B17CD4"/>
  </w:style>
  <w:style w:type="paragraph" w:styleId="FootnoteText">
    <w:name w:val="footnote text"/>
    <w:basedOn w:val="Normal"/>
    <w:link w:val="FootnoteTextChar"/>
    <w:uiPriority w:val="99"/>
    <w:unhideWhenUsed/>
    <w:rsid w:val="00B17CD4"/>
    <w:rPr>
      <w:rFonts w:asciiTheme="minorHAnsi" w:eastAsiaTheme="minorHAnsi" w:hAnsiTheme="minorHAnsi" w:cstheme="minorBidi"/>
      <w:sz w:val="20"/>
      <w:szCs w:val="20"/>
      <w:lang w:val="de-DE"/>
    </w:rPr>
  </w:style>
  <w:style w:type="character" w:customStyle="1" w:styleId="FootnoteTextChar">
    <w:name w:val="Footnote Text Char"/>
    <w:basedOn w:val="DefaultParagraphFont"/>
    <w:link w:val="FootnoteText"/>
    <w:uiPriority w:val="99"/>
    <w:rsid w:val="00B17CD4"/>
    <w:rPr>
      <w:sz w:val="20"/>
      <w:szCs w:val="20"/>
      <w:lang w:val="de-DE"/>
    </w:rPr>
  </w:style>
  <w:style w:type="character" w:styleId="FootnoteReference">
    <w:name w:val="footnote reference"/>
    <w:basedOn w:val="DefaultParagraphFont"/>
    <w:uiPriority w:val="99"/>
    <w:unhideWhenUsed/>
    <w:rsid w:val="00B17CD4"/>
    <w:rPr>
      <w:vertAlign w:val="superscript"/>
    </w:rPr>
  </w:style>
  <w:style w:type="paragraph" w:styleId="HTMLPreformatted">
    <w:name w:val="HTML Preformatted"/>
    <w:basedOn w:val="Normal"/>
    <w:link w:val="HTMLPreformattedChar"/>
    <w:uiPriority w:val="99"/>
    <w:unhideWhenUsed/>
    <w:rsid w:val="0075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5394C"/>
    <w:rPr>
      <w:rFonts w:ascii="Courier New" w:eastAsia="Times New Roman" w:hAnsi="Courier New" w:cs="Courier New"/>
      <w:sz w:val="20"/>
      <w:szCs w:val="20"/>
    </w:rPr>
  </w:style>
  <w:style w:type="table" w:styleId="TableGrid">
    <w:name w:val="Table Grid"/>
    <w:basedOn w:val="TableNormal"/>
    <w:uiPriority w:val="39"/>
    <w:rsid w:val="00C26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D1457"/>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06329">
      <w:bodyDiv w:val="1"/>
      <w:marLeft w:val="0"/>
      <w:marRight w:val="0"/>
      <w:marTop w:val="0"/>
      <w:marBottom w:val="0"/>
      <w:divBdr>
        <w:top w:val="none" w:sz="0" w:space="0" w:color="auto"/>
        <w:left w:val="none" w:sz="0" w:space="0" w:color="auto"/>
        <w:bottom w:val="none" w:sz="0" w:space="0" w:color="auto"/>
        <w:right w:val="none" w:sz="0" w:space="0" w:color="auto"/>
      </w:divBdr>
    </w:div>
    <w:div w:id="713116477">
      <w:bodyDiv w:val="1"/>
      <w:marLeft w:val="0"/>
      <w:marRight w:val="0"/>
      <w:marTop w:val="0"/>
      <w:marBottom w:val="0"/>
      <w:divBdr>
        <w:top w:val="none" w:sz="0" w:space="0" w:color="auto"/>
        <w:left w:val="none" w:sz="0" w:space="0" w:color="auto"/>
        <w:bottom w:val="none" w:sz="0" w:space="0" w:color="auto"/>
        <w:right w:val="none" w:sz="0" w:space="0" w:color="auto"/>
      </w:divBdr>
      <w:divsChild>
        <w:div w:id="675839336">
          <w:marLeft w:val="480"/>
          <w:marRight w:val="0"/>
          <w:marTop w:val="0"/>
          <w:marBottom w:val="0"/>
          <w:divBdr>
            <w:top w:val="none" w:sz="0" w:space="0" w:color="auto"/>
            <w:left w:val="none" w:sz="0" w:space="0" w:color="auto"/>
            <w:bottom w:val="none" w:sz="0" w:space="0" w:color="auto"/>
            <w:right w:val="none" w:sz="0" w:space="0" w:color="auto"/>
          </w:divBdr>
          <w:divsChild>
            <w:div w:id="1141850428">
              <w:marLeft w:val="0"/>
              <w:marRight w:val="0"/>
              <w:marTop w:val="0"/>
              <w:marBottom w:val="0"/>
              <w:divBdr>
                <w:top w:val="none" w:sz="0" w:space="0" w:color="auto"/>
                <w:left w:val="none" w:sz="0" w:space="0" w:color="auto"/>
                <w:bottom w:val="none" w:sz="0" w:space="0" w:color="auto"/>
                <w:right w:val="none" w:sz="0" w:space="0" w:color="auto"/>
              </w:divBdr>
            </w:div>
            <w:div w:id="874393931">
              <w:marLeft w:val="0"/>
              <w:marRight w:val="0"/>
              <w:marTop w:val="0"/>
              <w:marBottom w:val="0"/>
              <w:divBdr>
                <w:top w:val="none" w:sz="0" w:space="0" w:color="auto"/>
                <w:left w:val="none" w:sz="0" w:space="0" w:color="auto"/>
                <w:bottom w:val="none" w:sz="0" w:space="0" w:color="auto"/>
                <w:right w:val="none" w:sz="0" w:space="0" w:color="auto"/>
              </w:divBdr>
            </w:div>
            <w:div w:id="573471774">
              <w:marLeft w:val="0"/>
              <w:marRight w:val="0"/>
              <w:marTop w:val="0"/>
              <w:marBottom w:val="0"/>
              <w:divBdr>
                <w:top w:val="none" w:sz="0" w:space="0" w:color="auto"/>
                <w:left w:val="none" w:sz="0" w:space="0" w:color="auto"/>
                <w:bottom w:val="none" w:sz="0" w:space="0" w:color="auto"/>
                <w:right w:val="none" w:sz="0" w:space="0" w:color="auto"/>
              </w:divBdr>
            </w:div>
            <w:div w:id="740561510">
              <w:marLeft w:val="0"/>
              <w:marRight w:val="0"/>
              <w:marTop w:val="0"/>
              <w:marBottom w:val="0"/>
              <w:divBdr>
                <w:top w:val="none" w:sz="0" w:space="0" w:color="auto"/>
                <w:left w:val="none" w:sz="0" w:space="0" w:color="auto"/>
                <w:bottom w:val="none" w:sz="0" w:space="0" w:color="auto"/>
                <w:right w:val="none" w:sz="0" w:space="0" w:color="auto"/>
              </w:divBdr>
            </w:div>
            <w:div w:id="1466696050">
              <w:marLeft w:val="0"/>
              <w:marRight w:val="0"/>
              <w:marTop w:val="0"/>
              <w:marBottom w:val="0"/>
              <w:divBdr>
                <w:top w:val="none" w:sz="0" w:space="0" w:color="auto"/>
                <w:left w:val="none" w:sz="0" w:space="0" w:color="auto"/>
                <w:bottom w:val="none" w:sz="0" w:space="0" w:color="auto"/>
                <w:right w:val="none" w:sz="0" w:space="0" w:color="auto"/>
              </w:divBdr>
            </w:div>
            <w:div w:id="113721421">
              <w:marLeft w:val="0"/>
              <w:marRight w:val="0"/>
              <w:marTop w:val="0"/>
              <w:marBottom w:val="0"/>
              <w:divBdr>
                <w:top w:val="none" w:sz="0" w:space="0" w:color="auto"/>
                <w:left w:val="none" w:sz="0" w:space="0" w:color="auto"/>
                <w:bottom w:val="none" w:sz="0" w:space="0" w:color="auto"/>
                <w:right w:val="none" w:sz="0" w:space="0" w:color="auto"/>
              </w:divBdr>
            </w:div>
            <w:div w:id="1842308158">
              <w:marLeft w:val="0"/>
              <w:marRight w:val="0"/>
              <w:marTop w:val="0"/>
              <w:marBottom w:val="0"/>
              <w:divBdr>
                <w:top w:val="none" w:sz="0" w:space="0" w:color="auto"/>
                <w:left w:val="none" w:sz="0" w:space="0" w:color="auto"/>
                <w:bottom w:val="none" w:sz="0" w:space="0" w:color="auto"/>
                <w:right w:val="none" w:sz="0" w:space="0" w:color="auto"/>
              </w:divBdr>
            </w:div>
            <w:div w:id="1192760533">
              <w:marLeft w:val="0"/>
              <w:marRight w:val="0"/>
              <w:marTop w:val="0"/>
              <w:marBottom w:val="0"/>
              <w:divBdr>
                <w:top w:val="none" w:sz="0" w:space="0" w:color="auto"/>
                <w:left w:val="none" w:sz="0" w:space="0" w:color="auto"/>
                <w:bottom w:val="none" w:sz="0" w:space="0" w:color="auto"/>
                <w:right w:val="none" w:sz="0" w:space="0" w:color="auto"/>
              </w:divBdr>
            </w:div>
            <w:div w:id="1216815281">
              <w:marLeft w:val="0"/>
              <w:marRight w:val="0"/>
              <w:marTop w:val="0"/>
              <w:marBottom w:val="0"/>
              <w:divBdr>
                <w:top w:val="none" w:sz="0" w:space="0" w:color="auto"/>
                <w:left w:val="none" w:sz="0" w:space="0" w:color="auto"/>
                <w:bottom w:val="none" w:sz="0" w:space="0" w:color="auto"/>
                <w:right w:val="none" w:sz="0" w:space="0" w:color="auto"/>
              </w:divBdr>
            </w:div>
            <w:div w:id="688412434">
              <w:marLeft w:val="0"/>
              <w:marRight w:val="0"/>
              <w:marTop w:val="0"/>
              <w:marBottom w:val="0"/>
              <w:divBdr>
                <w:top w:val="none" w:sz="0" w:space="0" w:color="auto"/>
                <w:left w:val="none" w:sz="0" w:space="0" w:color="auto"/>
                <w:bottom w:val="none" w:sz="0" w:space="0" w:color="auto"/>
                <w:right w:val="none" w:sz="0" w:space="0" w:color="auto"/>
              </w:divBdr>
            </w:div>
            <w:div w:id="2098935235">
              <w:marLeft w:val="0"/>
              <w:marRight w:val="0"/>
              <w:marTop w:val="0"/>
              <w:marBottom w:val="0"/>
              <w:divBdr>
                <w:top w:val="none" w:sz="0" w:space="0" w:color="auto"/>
                <w:left w:val="none" w:sz="0" w:space="0" w:color="auto"/>
                <w:bottom w:val="none" w:sz="0" w:space="0" w:color="auto"/>
                <w:right w:val="none" w:sz="0" w:space="0" w:color="auto"/>
              </w:divBdr>
            </w:div>
            <w:div w:id="498619385">
              <w:marLeft w:val="0"/>
              <w:marRight w:val="0"/>
              <w:marTop w:val="0"/>
              <w:marBottom w:val="0"/>
              <w:divBdr>
                <w:top w:val="none" w:sz="0" w:space="0" w:color="auto"/>
                <w:left w:val="none" w:sz="0" w:space="0" w:color="auto"/>
                <w:bottom w:val="none" w:sz="0" w:space="0" w:color="auto"/>
                <w:right w:val="none" w:sz="0" w:space="0" w:color="auto"/>
              </w:divBdr>
            </w:div>
            <w:div w:id="667755459">
              <w:marLeft w:val="0"/>
              <w:marRight w:val="0"/>
              <w:marTop w:val="0"/>
              <w:marBottom w:val="0"/>
              <w:divBdr>
                <w:top w:val="none" w:sz="0" w:space="0" w:color="auto"/>
                <w:left w:val="none" w:sz="0" w:space="0" w:color="auto"/>
                <w:bottom w:val="none" w:sz="0" w:space="0" w:color="auto"/>
                <w:right w:val="none" w:sz="0" w:space="0" w:color="auto"/>
              </w:divBdr>
            </w:div>
            <w:div w:id="1871334974">
              <w:marLeft w:val="0"/>
              <w:marRight w:val="0"/>
              <w:marTop w:val="0"/>
              <w:marBottom w:val="0"/>
              <w:divBdr>
                <w:top w:val="none" w:sz="0" w:space="0" w:color="auto"/>
                <w:left w:val="none" w:sz="0" w:space="0" w:color="auto"/>
                <w:bottom w:val="none" w:sz="0" w:space="0" w:color="auto"/>
                <w:right w:val="none" w:sz="0" w:space="0" w:color="auto"/>
              </w:divBdr>
            </w:div>
            <w:div w:id="1179613118">
              <w:marLeft w:val="0"/>
              <w:marRight w:val="0"/>
              <w:marTop w:val="0"/>
              <w:marBottom w:val="0"/>
              <w:divBdr>
                <w:top w:val="none" w:sz="0" w:space="0" w:color="auto"/>
                <w:left w:val="none" w:sz="0" w:space="0" w:color="auto"/>
                <w:bottom w:val="none" w:sz="0" w:space="0" w:color="auto"/>
                <w:right w:val="none" w:sz="0" w:space="0" w:color="auto"/>
              </w:divBdr>
            </w:div>
            <w:div w:id="1647276687">
              <w:marLeft w:val="0"/>
              <w:marRight w:val="0"/>
              <w:marTop w:val="0"/>
              <w:marBottom w:val="0"/>
              <w:divBdr>
                <w:top w:val="none" w:sz="0" w:space="0" w:color="auto"/>
                <w:left w:val="none" w:sz="0" w:space="0" w:color="auto"/>
                <w:bottom w:val="none" w:sz="0" w:space="0" w:color="auto"/>
                <w:right w:val="none" w:sz="0" w:space="0" w:color="auto"/>
              </w:divBdr>
            </w:div>
            <w:div w:id="119766267">
              <w:marLeft w:val="0"/>
              <w:marRight w:val="0"/>
              <w:marTop w:val="0"/>
              <w:marBottom w:val="0"/>
              <w:divBdr>
                <w:top w:val="none" w:sz="0" w:space="0" w:color="auto"/>
                <w:left w:val="none" w:sz="0" w:space="0" w:color="auto"/>
                <w:bottom w:val="none" w:sz="0" w:space="0" w:color="auto"/>
                <w:right w:val="none" w:sz="0" w:space="0" w:color="auto"/>
              </w:divBdr>
            </w:div>
            <w:div w:id="1719090361">
              <w:marLeft w:val="0"/>
              <w:marRight w:val="0"/>
              <w:marTop w:val="0"/>
              <w:marBottom w:val="0"/>
              <w:divBdr>
                <w:top w:val="none" w:sz="0" w:space="0" w:color="auto"/>
                <w:left w:val="none" w:sz="0" w:space="0" w:color="auto"/>
                <w:bottom w:val="none" w:sz="0" w:space="0" w:color="auto"/>
                <w:right w:val="none" w:sz="0" w:space="0" w:color="auto"/>
              </w:divBdr>
            </w:div>
            <w:div w:id="240144400">
              <w:marLeft w:val="0"/>
              <w:marRight w:val="0"/>
              <w:marTop w:val="0"/>
              <w:marBottom w:val="0"/>
              <w:divBdr>
                <w:top w:val="none" w:sz="0" w:space="0" w:color="auto"/>
                <w:left w:val="none" w:sz="0" w:space="0" w:color="auto"/>
                <w:bottom w:val="none" w:sz="0" w:space="0" w:color="auto"/>
                <w:right w:val="none" w:sz="0" w:space="0" w:color="auto"/>
              </w:divBdr>
            </w:div>
            <w:div w:id="561522294">
              <w:marLeft w:val="0"/>
              <w:marRight w:val="0"/>
              <w:marTop w:val="0"/>
              <w:marBottom w:val="0"/>
              <w:divBdr>
                <w:top w:val="none" w:sz="0" w:space="0" w:color="auto"/>
                <w:left w:val="none" w:sz="0" w:space="0" w:color="auto"/>
                <w:bottom w:val="none" w:sz="0" w:space="0" w:color="auto"/>
                <w:right w:val="none" w:sz="0" w:space="0" w:color="auto"/>
              </w:divBdr>
            </w:div>
            <w:div w:id="37823647">
              <w:marLeft w:val="0"/>
              <w:marRight w:val="0"/>
              <w:marTop w:val="0"/>
              <w:marBottom w:val="0"/>
              <w:divBdr>
                <w:top w:val="none" w:sz="0" w:space="0" w:color="auto"/>
                <w:left w:val="none" w:sz="0" w:space="0" w:color="auto"/>
                <w:bottom w:val="none" w:sz="0" w:space="0" w:color="auto"/>
                <w:right w:val="none" w:sz="0" w:space="0" w:color="auto"/>
              </w:divBdr>
            </w:div>
            <w:div w:id="2065906413">
              <w:marLeft w:val="0"/>
              <w:marRight w:val="0"/>
              <w:marTop w:val="0"/>
              <w:marBottom w:val="0"/>
              <w:divBdr>
                <w:top w:val="none" w:sz="0" w:space="0" w:color="auto"/>
                <w:left w:val="none" w:sz="0" w:space="0" w:color="auto"/>
                <w:bottom w:val="none" w:sz="0" w:space="0" w:color="auto"/>
                <w:right w:val="none" w:sz="0" w:space="0" w:color="auto"/>
              </w:divBdr>
            </w:div>
            <w:div w:id="1083137455">
              <w:marLeft w:val="0"/>
              <w:marRight w:val="0"/>
              <w:marTop w:val="0"/>
              <w:marBottom w:val="0"/>
              <w:divBdr>
                <w:top w:val="none" w:sz="0" w:space="0" w:color="auto"/>
                <w:left w:val="none" w:sz="0" w:space="0" w:color="auto"/>
                <w:bottom w:val="none" w:sz="0" w:space="0" w:color="auto"/>
                <w:right w:val="none" w:sz="0" w:space="0" w:color="auto"/>
              </w:divBdr>
            </w:div>
            <w:div w:id="902911103">
              <w:marLeft w:val="0"/>
              <w:marRight w:val="0"/>
              <w:marTop w:val="0"/>
              <w:marBottom w:val="0"/>
              <w:divBdr>
                <w:top w:val="none" w:sz="0" w:space="0" w:color="auto"/>
                <w:left w:val="none" w:sz="0" w:space="0" w:color="auto"/>
                <w:bottom w:val="none" w:sz="0" w:space="0" w:color="auto"/>
                <w:right w:val="none" w:sz="0" w:space="0" w:color="auto"/>
              </w:divBdr>
            </w:div>
            <w:div w:id="1005476720">
              <w:marLeft w:val="0"/>
              <w:marRight w:val="0"/>
              <w:marTop w:val="0"/>
              <w:marBottom w:val="0"/>
              <w:divBdr>
                <w:top w:val="none" w:sz="0" w:space="0" w:color="auto"/>
                <w:left w:val="none" w:sz="0" w:space="0" w:color="auto"/>
                <w:bottom w:val="none" w:sz="0" w:space="0" w:color="auto"/>
                <w:right w:val="none" w:sz="0" w:space="0" w:color="auto"/>
              </w:divBdr>
            </w:div>
            <w:div w:id="2134981182">
              <w:marLeft w:val="0"/>
              <w:marRight w:val="0"/>
              <w:marTop w:val="0"/>
              <w:marBottom w:val="0"/>
              <w:divBdr>
                <w:top w:val="none" w:sz="0" w:space="0" w:color="auto"/>
                <w:left w:val="none" w:sz="0" w:space="0" w:color="auto"/>
                <w:bottom w:val="none" w:sz="0" w:space="0" w:color="auto"/>
                <w:right w:val="none" w:sz="0" w:space="0" w:color="auto"/>
              </w:divBdr>
            </w:div>
            <w:div w:id="1979334050">
              <w:marLeft w:val="0"/>
              <w:marRight w:val="0"/>
              <w:marTop w:val="0"/>
              <w:marBottom w:val="0"/>
              <w:divBdr>
                <w:top w:val="none" w:sz="0" w:space="0" w:color="auto"/>
                <w:left w:val="none" w:sz="0" w:space="0" w:color="auto"/>
                <w:bottom w:val="none" w:sz="0" w:space="0" w:color="auto"/>
                <w:right w:val="none" w:sz="0" w:space="0" w:color="auto"/>
              </w:divBdr>
            </w:div>
            <w:div w:id="2086489440">
              <w:marLeft w:val="0"/>
              <w:marRight w:val="0"/>
              <w:marTop w:val="0"/>
              <w:marBottom w:val="0"/>
              <w:divBdr>
                <w:top w:val="none" w:sz="0" w:space="0" w:color="auto"/>
                <w:left w:val="none" w:sz="0" w:space="0" w:color="auto"/>
                <w:bottom w:val="none" w:sz="0" w:space="0" w:color="auto"/>
                <w:right w:val="none" w:sz="0" w:space="0" w:color="auto"/>
              </w:divBdr>
            </w:div>
            <w:div w:id="1875270582">
              <w:marLeft w:val="0"/>
              <w:marRight w:val="0"/>
              <w:marTop w:val="0"/>
              <w:marBottom w:val="0"/>
              <w:divBdr>
                <w:top w:val="none" w:sz="0" w:space="0" w:color="auto"/>
                <w:left w:val="none" w:sz="0" w:space="0" w:color="auto"/>
                <w:bottom w:val="none" w:sz="0" w:space="0" w:color="auto"/>
                <w:right w:val="none" w:sz="0" w:space="0" w:color="auto"/>
              </w:divBdr>
            </w:div>
            <w:div w:id="1851598607">
              <w:marLeft w:val="0"/>
              <w:marRight w:val="0"/>
              <w:marTop w:val="0"/>
              <w:marBottom w:val="0"/>
              <w:divBdr>
                <w:top w:val="none" w:sz="0" w:space="0" w:color="auto"/>
                <w:left w:val="none" w:sz="0" w:space="0" w:color="auto"/>
                <w:bottom w:val="none" w:sz="0" w:space="0" w:color="auto"/>
                <w:right w:val="none" w:sz="0" w:space="0" w:color="auto"/>
              </w:divBdr>
            </w:div>
            <w:div w:id="2112966702">
              <w:marLeft w:val="0"/>
              <w:marRight w:val="0"/>
              <w:marTop w:val="0"/>
              <w:marBottom w:val="0"/>
              <w:divBdr>
                <w:top w:val="none" w:sz="0" w:space="0" w:color="auto"/>
                <w:left w:val="none" w:sz="0" w:space="0" w:color="auto"/>
                <w:bottom w:val="none" w:sz="0" w:space="0" w:color="auto"/>
                <w:right w:val="none" w:sz="0" w:space="0" w:color="auto"/>
              </w:divBdr>
            </w:div>
            <w:div w:id="469176607">
              <w:marLeft w:val="0"/>
              <w:marRight w:val="0"/>
              <w:marTop w:val="0"/>
              <w:marBottom w:val="0"/>
              <w:divBdr>
                <w:top w:val="none" w:sz="0" w:space="0" w:color="auto"/>
                <w:left w:val="none" w:sz="0" w:space="0" w:color="auto"/>
                <w:bottom w:val="none" w:sz="0" w:space="0" w:color="auto"/>
                <w:right w:val="none" w:sz="0" w:space="0" w:color="auto"/>
              </w:divBdr>
            </w:div>
            <w:div w:id="1520854736">
              <w:marLeft w:val="0"/>
              <w:marRight w:val="0"/>
              <w:marTop w:val="0"/>
              <w:marBottom w:val="0"/>
              <w:divBdr>
                <w:top w:val="none" w:sz="0" w:space="0" w:color="auto"/>
                <w:left w:val="none" w:sz="0" w:space="0" w:color="auto"/>
                <w:bottom w:val="none" w:sz="0" w:space="0" w:color="auto"/>
                <w:right w:val="none" w:sz="0" w:space="0" w:color="auto"/>
              </w:divBdr>
            </w:div>
            <w:div w:id="1473215398">
              <w:marLeft w:val="0"/>
              <w:marRight w:val="0"/>
              <w:marTop w:val="0"/>
              <w:marBottom w:val="0"/>
              <w:divBdr>
                <w:top w:val="none" w:sz="0" w:space="0" w:color="auto"/>
                <w:left w:val="none" w:sz="0" w:space="0" w:color="auto"/>
                <w:bottom w:val="none" w:sz="0" w:space="0" w:color="auto"/>
                <w:right w:val="none" w:sz="0" w:space="0" w:color="auto"/>
              </w:divBdr>
            </w:div>
            <w:div w:id="1258442117">
              <w:marLeft w:val="0"/>
              <w:marRight w:val="0"/>
              <w:marTop w:val="0"/>
              <w:marBottom w:val="0"/>
              <w:divBdr>
                <w:top w:val="none" w:sz="0" w:space="0" w:color="auto"/>
                <w:left w:val="none" w:sz="0" w:space="0" w:color="auto"/>
                <w:bottom w:val="none" w:sz="0" w:space="0" w:color="auto"/>
                <w:right w:val="none" w:sz="0" w:space="0" w:color="auto"/>
              </w:divBdr>
            </w:div>
            <w:div w:id="55977101">
              <w:marLeft w:val="0"/>
              <w:marRight w:val="0"/>
              <w:marTop w:val="0"/>
              <w:marBottom w:val="0"/>
              <w:divBdr>
                <w:top w:val="none" w:sz="0" w:space="0" w:color="auto"/>
                <w:left w:val="none" w:sz="0" w:space="0" w:color="auto"/>
                <w:bottom w:val="none" w:sz="0" w:space="0" w:color="auto"/>
                <w:right w:val="none" w:sz="0" w:space="0" w:color="auto"/>
              </w:divBdr>
            </w:div>
            <w:div w:id="1188760687">
              <w:marLeft w:val="0"/>
              <w:marRight w:val="0"/>
              <w:marTop w:val="0"/>
              <w:marBottom w:val="0"/>
              <w:divBdr>
                <w:top w:val="none" w:sz="0" w:space="0" w:color="auto"/>
                <w:left w:val="none" w:sz="0" w:space="0" w:color="auto"/>
                <w:bottom w:val="none" w:sz="0" w:space="0" w:color="auto"/>
                <w:right w:val="none" w:sz="0" w:space="0" w:color="auto"/>
              </w:divBdr>
            </w:div>
            <w:div w:id="20936561">
              <w:marLeft w:val="0"/>
              <w:marRight w:val="0"/>
              <w:marTop w:val="0"/>
              <w:marBottom w:val="0"/>
              <w:divBdr>
                <w:top w:val="none" w:sz="0" w:space="0" w:color="auto"/>
                <w:left w:val="none" w:sz="0" w:space="0" w:color="auto"/>
                <w:bottom w:val="none" w:sz="0" w:space="0" w:color="auto"/>
                <w:right w:val="none" w:sz="0" w:space="0" w:color="auto"/>
              </w:divBdr>
            </w:div>
            <w:div w:id="1679500532">
              <w:marLeft w:val="0"/>
              <w:marRight w:val="0"/>
              <w:marTop w:val="0"/>
              <w:marBottom w:val="0"/>
              <w:divBdr>
                <w:top w:val="none" w:sz="0" w:space="0" w:color="auto"/>
                <w:left w:val="none" w:sz="0" w:space="0" w:color="auto"/>
                <w:bottom w:val="none" w:sz="0" w:space="0" w:color="auto"/>
                <w:right w:val="none" w:sz="0" w:space="0" w:color="auto"/>
              </w:divBdr>
            </w:div>
            <w:div w:id="852496861">
              <w:marLeft w:val="0"/>
              <w:marRight w:val="0"/>
              <w:marTop w:val="0"/>
              <w:marBottom w:val="0"/>
              <w:divBdr>
                <w:top w:val="none" w:sz="0" w:space="0" w:color="auto"/>
                <w:left w:val="none" w:sz="0" w:space="0" w:color="auto"/>
                <w:bottom w:val="none" w:sz="0" w:space="0" w:color="auto"/>
                <w:right w:val="none" w:sz="0" w:space="0" w:color="auto"/>
              </w:divBdr>
            </w:div>
            <w:div w:id="1297638217">
              <w:marLeft w:val="0"/>
              <w:marRight w:val="0"/>
              <w:marTop w:val="0"/>
              <w:marBottom w:val="0"/>
              <w:divBdr>
                <w:top w:val="none" w:sz="0" w:space="0" w:color="auto"/>
                <w:left w:val="none" w:sz="0" w:space="0" w:color="auto"/>
                <w:bottom w:val="none" w:sz="0" w:space="0" w:color="auto"/>
                <w:right w:val="none" w:sz="0" w:space="0" w:color="auto"/>
              </w:divBdr>
            </w:div>
            <w:div w:id="364404136">
              <w:marLeft w:val="0"/>
              <w:marRight w:val="0"/>
              <w:marTop w:val="0"/>
              <w:marBottom w:val="0"/>
              <w:divBdr>
                <w:top w:val="none" w:sz="0" w:space="0" w:color="auto"/>
                <w:left w:val="none" w:sz="0" w:space="0" w:color="auto"/>
                <w:bottom w:val="none" w:sz="0" w:space="0" w:color="auto"/>
                <w:right w:val="none" w:sz="0" w:space="0" w:color="auto"/>
              </w:divBdr>
            </w:div>
            <w:div w:id="444007674">
              <w:marLeft w:val="0"/>
              <w:marRight w:val="0"/>
              <w:marTop w:val="0"/>
              <w:marBottom w:val="0"/>
              <w:divBdr>
                <w:top w:val="none" w:sz="0" w:space="0" w:color="auto"/>
                <w:left w:val="none" w:sz="0" w:space="0" w:color="auto"/>
                <w:bottom w:val="none" w:sz="0" w:space="0" w:color="auto"/>
                <w:right w:val="none" w:sz="0" w:space="0" w:color="auto"/>
              </w:divBdr>
            </w:div>
            <w:div w:id="1657874812">
              <w:marLeft w:val="0"/>
              <w:marRight w:val="0"/>
              <w:marTop w:val="0"/>
              <w:marBottom w:val="0"/>
              <w:divBdr>
                <w:top w:val="none" w:sz="0" w:space="0" w:color="auto"/>
                <w:left w:val="none" w:sz="0" w:space="0" w:color="auto"/>
                <w:bottom w:val="none" w:sz="0" w:space="0" w:color="auto"/>
                <w:right w:val="none" w:sz="0" w:space="0" w:color="auto"/>
              </w:divBdr>
            </w:div>
            <w:div w:id="204217186">
              <w:marLeft w:val="0"/>
              <w:marRight w:val="0"/>
              <w:marTop w:val="0"/>
              <w:marBottom w:val="0"/>
              <w:divBdr>
                <w:top w:val="none" w:sz="0" w:space="0" w:color="auto"/>
                <w:left w:val="none" w:sz="0" w:space="0" w:color="auto"/>
                <w:bottom w:val="none" w:sz="0" w:space="0" w:color="auto"/>
                <w:right w:val="none" w:sz="0" w:space="0" w:color="auto"/>
              </w:divBdr>
            </w:div>
            <w:div w:id="279465">
              <w:marLeft w:val="0"/>
              <w:marRight w:val="0"/>
              <w:marTop w:val="0"/>
              <w:marBottom w:val="0"/>
              <w:divBdr>
                <w:top w:val="none" w:sz="0" w:space="0" w:color="auto"/>
                <w:left w:val="none" w:sz="0" w:space="0" w:color="auto"/>
                <w:bottom w:val="none" w:sz="0" w:space="0" w:color="auto"/>
                <w:right w:val="none" w:sz="0" w:space="0" w:color="auto"/>
              </w:divBdr>
            </w:div>
            <w:div w:id="1012688524">
              <w:marLeft w:val="0"/>
              <w:marRight w:val="0"/>
              <w:marTop w:val="0"/>
              <w:marBottom w:val="0"/>
              <w:divBdr>
                <w:top w:val="none" w:sz="0" w:space="0" w:color="auto"/>
                <w:left w:val="none" w:sz="0" w:space="0" w:color="auto"/>
                <w:bottom w:val="none" w:sz="0" w:space="0" w:color="auto"/>
                <w:right w:val="none" w:sz="0" w:space="0" w:color="auto"/>
              </w:divBdr>
            </w:div>
            <w:div w:id="1100685399">
              <w:marLeft w:val="0"/>
              <w:marRight w:val="0"/>
              <w:marTop w:val="0"/>
              <w:marBottom w:val="0"/>
              <w:divBdr>
                <w:top w:val="none" w:sz="0" w:space="0" w:color="auto"/>
                <w:left w:val="none" w:sz="0" w:space="0" w:color="auto"/>
                <w:bottom w:val="none" w:sz="0" w:space="0" w:color="auto"/>
                <w:right w:val="none" w:sz="0" w:space="0" w:color="auto"/>
              </w:divBdr>
            </w:div>
            <w:div w:id="847914862">
              <w:marLeft w:val="0"/>
              <w:marRight w:val="0"/>
              <w:marTop w:val="0"/>
              <w:marBottom w:val="0"/>
              <w:divBdr>
                <w:top w:val="none" w:sz="0" w:space="0" w:color="auto"/>
                <w:left w:val="none" w:sz="0" w:space="0" w:color="auto"/>
                <w:bottom w:val="none" w:sz="0" w:space="0" w:color="auto"/>
                <w:right w:val="none" w:sz="0" w:space="0" w:color="auto"/>
              </w:divBdr>
            </w:div>
            <w:div w:id="1222331868">
              <w:marLeft w:val="0"/>
              <w:marRight w:val="0"/>
              <w:marTop w:val="0"/>
              <w:marBottom w:val="0"/>
              <w:divBdr>
                <w:top w:val="none" w:sz="0" w:space="0" w:color="auto"/>
                <w:left w:val="none" w:sz="0" w:space="0" w:color="auto"/>
                <w:bottom w:val="none" w:sz="0" w:space="0" w:color="auto"/>
                <w:right w:val="none" w:sz="0" w:space="0" w:color="auto"/>
              </w:divBdr>
            </w:div>
            <w:div w:id="582684464">
              <w:marLeft w:val="0"/>
              <w:marRight w:val="0"/>
              <w:marTop w:val="0"/>
              <w:marBottom w:val="0"/>
              <w:divBdr>
                <w:top w:val="none" w:sz="0" w:space="0" w:color="auto"/>
                <w:left w:val="none" w:sz="0" w:space="0" w:color="auto"/>
                <w:bottom w:val="none" w:sz="0" w:space="0" w:color="auto"/>
                <w:right w:val="none" w:sz="0" w:space="0" w:color="auto"/>
              </w:divBdr>
            </w:div>
            <w:div w:id="618029307">
              <w:marLeft w:val="0"/>
              <w:marRight w:val="0"/>
              <w:marTop w:val="0"/>
              <w:marBottom w:val="0"/>
              <w:divBdr>
                <w:top w:val="none" w:sz="0" w:space="0" w:color="auto"/>
                <w:left w:val="none" w:sz="0" w:space="0" w:color="auto"/>
                <w:bottom w:val="none" w:sz="0" w:space="0" w:color="auto"/>
                <w:right w:val="none" w:sz="0" w:space="0" w:color="auto"/>
              </w:divBdr>
            </w:div>
            <w:div w:id="812451076">
              <w:marLeft w:val="0"/>
              <w:marRight w:val="0"/>
              <w:marTop w:val="0"/>
              <w:marBottom w:val="0"/>
              <w:divBdr>
                <w:top w:val="none" w:sz="0" w:space="0" w:color="auto"/>
                <w:left w:val="none" w:sz="0" w:space="0" w:color="auto"/>
                <w:bottom w:val="none" w:sz="0" w:space="0" w:color="auto"/>
                <w:right w:val="none" w:sz="0" w:space="0" w:color="auto"/>
              </w:divBdr>
            </w:div>
            <w:div w:id="2006591296">
              <w:marLeft w:val="0"/>
              <w:marRight w:val="0"/>
              <w:marTop w:val="0"/>
              <w:marBottom w:val="0"/>
              <w:divBdr>
                <w:top w:val="none" w:sz="0" w:space="0" w:color="auto"/>
                <w:left w:val="none" w:sz="0" w:space="0" w:color="auto"/>
                <w:bottom w:val="none" w:sz="0" w:space="0" w:color="auto"/>
                <w:right w:val="none" w:sz="0" w:space="0" w:color="auto"/>
              </w:divBdr>
            </w:div>
            <w:div w:id="1677492221">
              <w:marLeft w:val="0"/>
              <w:marRight w:val="0"/>
              <w:marTop w:val="0"/>
              <w:marBottom w:val="0"/>
              <w:divBdr>
                <w:top w:val="none" w:sz="0" w:space="0" w:color="auto"/>
                <w:left w:val="none" w:sz="0" w:space="0" w:color="auto"/>
                <w:bottom w:val="none" w:sz="0" w:space="0" w:color="auto"/>
                <w:right w:val="none" w:sz="0" w:space="0" w:color="auto"/>
              </w:divBdr>
            </w:div>
            <w:div w:id="1009986373">
              <w:marLeft w:val="0"/>
              <w:marRight w:val="0"/>
              <w:marTop w:val="0"/>
              <w:marBottom w:val="0"/>
              <w:divBdr>
                <w:top w:val="none" w:sz="0" w:space="0" w:color="auto"/>
                <w:left w:val="none" w:sz="0" w:space="0" w:color="auto"/>
                <w:bottom w:val="none" w:sz="0" w:space="0" w:color="auto"/>
                <w:right w:val="none" w:sz="0" w:space="0" w:color="auto"/>
              </w:divBdr>
            </w:div>
            <w:div w:id="1205695">
              <w:marLeft w:val="0"/>
              <w:marRight w:val="0"/>
              <w:marTop w:val="0"/>
              <w:marBottom w:val="0"/>
              <w:divBdr>
                <w:top w:val="none" w:sz="0" w:space="0" w:color="auto"/>
                <w:left w:val="none" w:sz="0" w:space="0" w:color="auto"/>
                <w:bottom w:val="none" w:sz="0" w:space="0" w:color="auto"/>
                <w:right w:val="none" w:sz="0" w:space="0" w:color="auto"/>
              </w:divBdr>
            </w:div>
            <w:div w:id="69818423">
              <w:marLeft w:val="0"/>
              <w:marRight w:val="0"/>
              <w:marTop w:val="0"/>
              <w:marBottom w:val="0"/>
              <w:divBdr>
                <w:top w:val="none" w:sz="0" w:space="0" w:color="auto"/>
                <w:left w:val="none" w:sz="0" w:space="0" w:color="auto"/>
                <w:bottom w:val="none" w:sz="0" w:space="0" w:color="auto"/>
                <w:right w:val="none" w:sz="0" w:space="0" w:color="auto"/>
              </w:divBdr>
            </w:div>
            <w:div w:id="12532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englelab.gatech.edu"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F219A-60EF-F14D-9BB2-B73066005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29</Pages>
  <Words>24844</Words>
  <Characters>141617</Characters>
  <Application>Microsoft Office Word</Application>
  <DocSecurity>0</DocSecurity>
  <Lines>1180</Lines>
  <Paragraphs>332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Pam</cp:lastModifiedBy>
  <cp:revision>29</cp:revision>
  <cp:lastPrinted>2020-02-04T11:34:00Z</cp:lastPrinted>
  <dcterms:created xsi:type="dcterms:W3CDTF">2020-06-11T13:59:00Z</dcterms:created>
  <dcterms:modified xsi:type="dcterms:W3CDTF">2020-09-08T13:09:00Z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zotero-version="5.0.76"&gt;&lt;session id="16C1KLg7"/&gt;&lt;style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